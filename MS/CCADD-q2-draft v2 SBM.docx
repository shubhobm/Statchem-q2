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E72E" w14:textId="77777777" w:rsidR="00990000" w:rsidRPr="003A08E3" w:rsidRDefault="00A30E29">
      <w:pPr>
        <w:rPr>
          <w:rFonts w:ascii="Times New Roman" w:hAnsi="Times New Roman" w:cs="Times New Roman"/>
          <w:b/>
          <w:bCs/>
          <w:sz w:val="40"/>
          <w:szCs w:val="40"/>
        </w:rPr>
      </w:pPr>
      <w:r w:rsidRPr="003A08E3">
        <w:rPr>
          <w:rFonts w:ascii="Times New Roman" w:hAnsi="Times New Roman" w:cs="Times New Roman"/>
          <w:b/>
          <w:bCs/>
          <w:sz w:val="40"/>
          <w:szCs w:val="40"/>
        </w:rPr>
        <w:t xml:space="preserve">Beware of </w:t>
      </w:r>
      <w:commentRangeStart w:id="0"/>
      <w:commentRangeStart w:id="1"/>
      <w:r w:rsidRPr="003A08E3">
        <w:rPr>
          <w:rFonts w:ascii="Times New Roman" w:hAnsi="Times New Roman" w:cs="Times New Roman"/>
          <w:b/>
          <w:bCs/>
          <w:sz w:val="40"/>
          <w:szCs w:val="40"/>
          <w:highlight w:val="yellow"/>
        </w:rPr>
        <w:t>external</w:t>
      </w:r>
      <w:commentRangeEnd w:id="0"/>
      <w:r w:rsidR="00B00AB0" w:rsidRPr="003A08E3">
        <w:rPr>
          <w:rStyle w:val="CommentReference"/>
          <w:rFonts w:ascii="Times New Roman" w:hAnsi="Times New Roman" w:cs="Times New Roman"/>
        </w:rPr>
        <w:commentReference w:id="0"/>
      </w:r>
      <w:commentRangeEnd w:id="1"/>
      <w:r w:rsidR="007333E2" w:rsidRPr="003A08E3">
        <w:rPr>
          <w:rStyle w:val="CommentReference"/>
          <w:rFonts w:ascii="Times New Roman" w:hAnsi="Times New Roman" w:cs="Times New Roman"/>
        </w:rPr>
        <w:commentReference w:id="1"/>
      </w:r>
      <w:r w:rsidRPr="003A08E3">
        <w:rPr>
          <w:rFonts w:ascii="Times New Roman" w:hAnsi="Times New Roman" w:cs="Times New Roman"/>
          <w:b/>
          <w:bCs/>
          <w:sz w:val="40"/>
          <w:szCs w:val="40"/>
        </w:rPr>
        <w:t xml:space="preserve"> validation! – A Comparative Study of Several Validation Techniques </w:t>
      </w:r>
      <w:r w:rsidR="00972D5D" w:rsidRPr="003A08E3">
        <w:rPr>
          <w:rFonts w:ascii="Times New Roman" w:hAnsi="Times New Roman" w:cs="Times New Roman"/>
          <w:b/>
          <w:bCs/>
          <w:sz w:val="40"/>
          <w:szCs w:val="40"/>
        </w:rPr>
        <w:t>used in</w:t>
      </w:r>
      <w:r w:rsidRPr="003A08E3">
        <w:rPr>
          <w:rFonts w:ascii="Times New Roman" w:hAnsi="Times New Roman" w:cs="Times New Roman"/>
          <w:b/>
          <w:bCs/>
          <w:sz w:val="40"/>
          <w:szCs w:val="40"/>
        </w:rPr>
        <w:t xml:space="preserve"> QSAR Modelling</w:t>
      </w:r>
    </w:p>
    <w:p w14:paraId="16978C08" w14:textId="77777777" w:rsidR="00A30E29" w:rsidRPr="003A08E3" w:rsidRDefault="00A30E29" w:rsidP="00784205">
      <w:pPr>
        <w:jc w:val="both"/>
        <w:rPr>
          <w:rFonts w:ascii="Times New Roman" w:hAnsi="Times New Roman" w:cs="Times New Roman"/>
          <w:b/>
          <w:bCs/>
          <w:sz w:val="24"/>
          <w:szCs w:val="24"/>
        </w:rPr>
      </w:pPr>
      <w:commentRangeStart w:id="2"/>
      <w:r w:rsidRPr="003A08E3">
        <w:rPr>
          <w:rFonts w:ascii="Times New Roman" w:hAnsi="Times New Roman" w:cs="Times New Roman"/>
          <w:b/>
          <w:bCs/>
          <w:sz w:val="24"/>
          <w:szCs w:val="24"/>
        </w:rPr>
        <w:t>Abstract</w:t>
      </w:r>
      <w:commentRangeEnd w:id="2"/>
      <w:r w:rsidR="005F2290" w:rsidRPr="003A08E3">
        <w:rPr>
          <w:rStyle w:val="CommentReference"/>
          <w:rFonts w:ascii="Times New Roman" w:hAnsi="Times New Roman" w:cs="Times New Roman"/>
        </w:rPr>
        <w:commentReference w:id="2"/>
      </w:r>
    </w:p>
    <w:p w14:paraId="4EE3CAD9" w14:textId="77777777" w:rsidR="00A30E29" w:rsidRPr="003A08E3" w:rsidRDefault="00A30E29" w:rsidP="00784205">
      <w:pPr>
        <w:jc w:val="both"/>
        <w:rPr>
          <w:rFonts w:ascii="Times New Roman" w:hAnsi="Times New Roman" w:cs="Times New Roman"/>
          <w:sz w:val="24"/>
          <w:szCs w:val="24"/>
        </w:rPr>
      </w:pPr>
    </w:p>
    <w:p w14:paraId="13E9CCAA" w14:textId="6B5D4D26" w:rsidR="00EA5591" w:rsidRPr="003A08E3" w:rsidRDefault="00EA5591" w:rsidP="00017F92">
      <w:pPr>
        <w:pStyle w:val="ListParagraph"/>
        <w:numPr>
          <w:ilvl w:val="0"/>
          <w:numId w:val="3"/>
        </w:numPr>
        <w:jc w:val="both"/>
        <w:rPr>
          <w:rFonts w:ascii="Times New Roman" w:hAnsi="Times New Roman" w:cs="Times New Roman"/>
          <w:b/>
          <w:bCs/>
          <w:sz w:val="24"/>
          <w:szCs w:val="24"/>
        </w:rPr>
      </w:pPr>
      <w:r w:rsidRPr="003A08E3">
        <w:rPr>
          <w:rFonts w:ascii="Times New Roman" w:hAnsi="Times New Roman" w:cs="Times New Roman"/>
          <w:b/>
          <w:bCs/>
          <w:sz w:val="24"/>
          <w:szCs w:val="24"/>
        </w:rPr>
        <w:t>Introduction</w:t>
      </w:r>
    </w:p>
    <w:p w14:paraId="0897B5E2" w14:textId="1D31F1B0" w:rsidR="000A7D96" w:rsidRPr="003A08E3" w:rsidRDefault="00F5713F" w:rsidP="000A7D96">
      <w:pPr>
        <w:jc w:val="both"/>
        <w:rPr>
          <w:rFonts w:ascii="Times New Roman" w:hAnsi="Times New Roman" w:cs="Times New Roman"/>
          <w:bCs/>
          <w:sz w:val="24"/>
          <w:szCs w:val="24"/>
        </w:rPr>
      </w:pPr>
      <w:r w:rsidRPr="003A08E3">
        <w:rPr>
          <w:rFonts w:ascii="Times New Roman" w:hAnsi="Times New Roman" w:cs="Times New Roman"/>
          <w:bCs/>
          <w:sz w:val="24"/>
          <w:szCs w:val="24"/>
        </w:rPr>
        <w:t xml:space="preserve">With its humble beginning in the second half of the nineteenth century </w:t>
      </w:r>
      <w:del w:id="3" w:author="Subho Majumdar" w:date="2017-07-25T16:34:00Z">
        <w:r w:rsidRPr="003A08E3" w:rsidDel="00DD6E9F">
          <w:rPr>
            <w:rFonts w:ascii="Times New Roman" w:hAnsi="Times New Roman" w:cs="Times New Roman"/>
            <w:bCs/>
            <w:sz w:val="24"/>
            <w:szCs w:val="24"/>
          </w:rPr>
          <w:delText>[1, 2]</w:delText>
        </w:r>
        <w:r w:rsidR="003A11CC" w:rsidRPr="003A08E3" w:rsidDel="00DD6E9F">
          <w:rPr>
            <w:rFonts w:ascii="Times New Roman" w:hAnsi="Times New Roman" w:cs="Times New Roman"/>
            <w:bCs/>
            <w:sz w:val="24"/>
            <w:szCs w:val="24"/>
          </w:rPr>
          <w:delText xml:space="preserve"> </w:delText>
        </w:r>
      </w:del>
      <w:customXmlInsRangeStart w:id="4" w:author="Subho Majumdar" w:date="2017-07-25T16:34:00Z"/>
      <w:sdt>
        <w:sdtPr>
          <w:rPr>
            <w:rFonts w:ascii="Times New Roman" w:hAnsi="Times New Roman" w:cs="Times New Roman"/>
            <w:bCs/>
            <w:sz w:val="24"/>
            <w:szCs w:val="24"/>
          </w:rPr>
          <w:id w:val="-1776314870"/>
          <w:citation/>
        </w:sdtPr>
        <w:sdtContent>
          <w:customXmlInsRangeEnd w:id="4"/>
          <w:ins w:id="5" w:author="Subho Majumdar" w:date="2017-07-25T16:34:00Z">
            <w:r w:rsidR="00DD6E9F" w:rsidRPr="003A08E3">
              <w:rPr>
                <w:rFonts w:ascii="Times New Roman" w:hAnsi="Times New Roman" w:cs="Times New Roman"/>
                <w:bCs/>
                <w:sz w:val="24"/>
                <w:szCs w:val="24"/>
              </w:rPr>
              <w:fldChar w:fldCharType="begin"/>
            </w:r>
            <w:r w:rsidR="00DD6E9F" w:rsidRPr="003A08E3">
              <w:rPr>
                <w:rFonts w:ascii="Times New Roman" w:hAnsi="Times New Roman" w:cs="Times New Roman"/>
                <w:bCs/>
                <w:sz w:val="24"/>
                <w:szCs w:val="24"/>
              </w:rPr>
              <w:instrText xml:space="preserve"> CITATION Cru68 \l 1033 </w:instrText>
            </w:r>
          </w:ins>
          <w:ins w:id="6" w:author="Subho Majumdar" w:date="2017-07-25T16:39:00Z">
            <w:r w:rsidR="00193139" w:rsidRPr="003A08E3">
              <w:rPr>
                <w:rFonts w:ascii="Times New Roman" w:hAnsi="Times New Roman" w:cs="Times New Roman"/>
                <w:bCs/>
                <w:sz w:val="24"/>
                <w:szCs w:val="24"/>
              </w:rPr>
              <w:instrText xml:space="preserve"> \m Ric93</w:instrText>
            </w:r>
          </w:ins>
          <w:r w:rsidR="00DD6E9F" w:rsidRPr="003A08E3">
            <w:rPr>
              <w:rFonts w:ascii="Times New Roman" w:hAnsi="Times New Roman" w:cs="Times New Roman"/>
              <w:bCs/>
              <w:sz w:val="24"/>
              <w:szCs w:val="24"/>
            </w:rPr>
            <w:fldChar w:fldCharType="separate"/>
          </w:r>
          <w:r w:rsidR="00E72185" w:rsidRPr="00E72185">
            <w:rPr>
              <w:rFonts w:ascii="Times New Roman" w:hAnsi="Times New Roman" w:cs="Times New Roman"/>
              <w:noProof/>
              <w:sz w:val="24"/>
              <w:szCs w:val="24"/>
            </w:rPr>
            <w:t>[1, 2]</w:t>
          </w:r>
          <w:ins w:id="7" w:author="Subho Majumdar" w:date="2017-07-25T16:34:00Z">
            <w:r w:rsidR="00DD6E9F" w:rsidRPr="003A08E3">
              <w:rPr>
                <w:rFonts w:ascii="Times New Roman" w:hAnsi="Times New Roman" w:cs="Times New Roman"/>
                <w:bCs/>
                <w:sz w:val="24"/>
                <w:szCs w:val="24"/>
              </w:rPr>
              <w:fldChar w:fldCharType="end"/>
            </w:r>
          </w:ins>
          <w:customXmlInsRangeStart w:id="8" w:author="Subho Majumdar" w:date="2017-07-25T16:34:00Z"/>
        </w:sdtContent>
      </w:sdt>
      <w:customXmlInsRangeEnd w:id="8"/>
      <w:ins w:id="9" w:author="Subho Majumdar" w:date="2017-07-25T16:34:00Z">
        <w:r w:rsidR="00DD6E9F" w:rsidRPr="003A08E3">
          <w:rPr>
            <w:rFonts w:ascii="Times New Roman" w:hAnsi="Times New Roman" w:cs="Times New Roman"/>
            <w:bCs/>
            <w:sz w:val="24"/>
            <w:szCs w:val="24"/>
          </w:rPr>
          <w:t xml:space="preserve"> </w:t>
        </w:r>
      </w:ins>
      <w:r w:rsidRPr="003A08E3">
        <w:rPr>
          <w:rFonts w:ascii="Times New Roman" w:hAnsi="Times New Roman" w:cs="Times New Roman"/>
          <w:bCs/>
          <w:sz w:val="24"/>
          <w:szCs w:val="24"/>
        </w:rPr>
        <w:t>the field of quantitative structure-activity relationship (QSAR) has come a long way to its current state</w:t>
      </w:r>
      <w:r w:rsidR="00D275BF" w:rsidRPr="003A08E3">
        <w:rPr>
          <w:rFonts w:ascii="Times New Roman" w:hAnsi="Times New Roman" w:cs="Times New Roman"/>
          <w:bCs/>
          <w:sz w:val="24"/>
          <w:szCs w:val="24"/>
        </w:rPr>
        <w:t xml:space="preserve">. </w:t>
      </w:r>
      <w:r w:rsidR="00923963" w:rsidRPr="003A08E3">
        <w:rPr>
          <w:rFonts w:ascii="Times New Roman" w:hAnsi="Times New Roman" w:cs="Times New Roman"/>
          <w:bCs/>
          <w:sz w:val="24"/>
          <w:szCs w:val="24"/>
        </w:rPr>
        <w:t xml:space="preserve">QSARs are mathematical models which </w:t>
      </w:r>
      <w:r w:rsidR="003A11CC" w:rsidRPr="003A08E3">
        <w:rPr>
          <w:rFonts w:ascii="Times New Roman" w:hAnsi="Times New Roman" w:cs="Times New Roman"/>
          <w:bCs/>
          <w:sz w:val="24"/>
          <w:szCs w:val="24"/>
        </w:rPr>
        <w:t>attempts to predict property/ biomedicinal activity, toxicity of chemicals from their properties or calculated molecular descriptors.</w:t>
      </w:r>
      <w:r w:rsidR="00D275BF" w:rsidRPr="003A08E3">
        <w:rPr>
          <w:rFonts w:ascii="Times New Roman" w:hAnsi="Times New Roman" w:cs="Times New Roman"/>
          <w:bCs/>
          <w:sz w:val="24"/>
          <w:szCs w:val="24"/>
        </w:rPr>
        <w:t xml:space="preserve"> </w:t>
      </w:r>
      <w:r w:rsidR="000A7D96" w:rsidRPr="003A08E3">
        <w:rPr>
          <w:rFonts w:ascii="Times New Roman" w:hAnsi="Times New Roman" w:cs="Times New Roman"/>
          <w:bCs/>
          <w:sz w:val="24"/>
          <w:szCs w:val="24"/>
        </w:rPr>
        <w:t xml:space="preserve">The three major pillars of QSAR are: a) Adequately large and </w:t>
      </w:r>
      <w:proofErr w:type="gramStart"/>
      <w:r w:rsidR="000A7D96" w:rsidRPr="003A08E3">
        <w:rPr>
          <w:rFonts w:ascii="Times New Roman" w:hAnsi="Times New Roman" w:cs="Times New Roman"/>
          <w:bCs/>
          <w:sz w:val="24"/>
          <w:szCs w:val="24"/>
        </w:rPr>
        <w:t>good quality</w:t>
      </w:r>
      <w:proofErr w:type="gramEnd"/>
      <w:r w:rsidR="000A7D96" w:rsidRPr="003A08E3">
        <w:rPr>
          <w:rFonts w:ascii="Times New Roman" w:hAnsi="Times New Roman" w:cs="Times New Roman"/>
          <w:bCs/>
          <w:sz w:val="24"/>
          <w:szCs w:val="24"/>
        </w:rPr>
        <w:t xml:space="preserve"> data on the dependent variable, i.e., physical property or bioassay data, b) Relevant descriptors</w:t>
      </w:r>
      <w:r w:rsidR="00BA12FF" w:rsidRPr="003A08E3">
        <w:rPr>
          <w:rFonts w:ascii="Times New Roman" w:hAnsi="Times New Roman" w:cs="Times New Roman"/>
          <w:bCs/>
          <w:sz w:val="24"/>
          <w:szCs w:val="24"/>
        </w:rPr>
        <w:t xml:space="preserve"> (independent variables)</w:t>
      </w:r>
      <w:r w:rsidR="000A7D96" w:rsidRPr="003A08E3">
        <w:rPr>
          <w:rFonts w:ascii="Times New Roman" w:hAnsi="Times New Roman" w:cs="Times New Roman"/>
          <w:bCs/>
          <w:sz w:val="24"/>
          <w:szCs w:val="24"/>
        </w:rPr>
        <w:t xml:space="preserve"> that are capable of quantifying aspects of molecular structure related to the property/ bioactivity of interest, and c) Proper Statistical methods for model building. </w:t>
      </w:r>
      <w:del w:id="10" w:author="Subho Majumdar" w:date="2017-07-25T16:04:00Z">
        <w:r w:rsidR="002A6ECF" w:rsidRPr="003A08E3" w:rsidDel="002A6ECF">
          <w:rPr>
            <w:rFonts w:ascii="Times New Roman" w:hAnsi="Times New Roman" w:cs="Times New Roman"/>
            <w:bCs/>
            <w:sz w:val="24"/>
            <w:szCs w:val="24"/>
          </w:rPr>
          <w:delText>For a recent review of the topic, please see</w:delText>
        </w:r>
      </w:del>
      <w:del w:id="11" w:author="Subho Majumdar" w:date="2017-07-25T16:06:00Z">
        <w:r w:rsidR="002A6ECF" w:rsidRPr="003A08E3" w:rsidDel="004B1978">
          <w:rPr>
            <w:rFonts w:ascii="Times New Roman" w:hAnsi="Times New Roman" w:cs="Times New Roman"/>
            <w:bCs/>
            <w:sz w:val="24"/>
            <w:szCs w:val="24"/>
          </w:rPr>
          <w:delText xml:space="preserve"> [3]</w:delText>
        </w:r>
      </w:del>
      <w:r w:rsidR="002A6ECF" w:rsidRPr="003A08E3">
        <w:rPr>
          <w:rFonts w:ascii="Times New Roman" w:hAnsi="Times New Roman" w:cs="Times New Roman"/>
          <w:bCs/>
          <w:sz w:val="24"/>
          <w:szCs w:val="24"/>
        </w:rPr>
        <w:t>.</w:t>
      </w:r>
    </w:p>
    <w:p w14:paraId="0B3E65FA" w14:textId="5C56B4A2" w:rsidR="002651DD" w:rsidRPr="003A08E3" w:rsidRDefault="00BA12FF" w:rsidP="008B79B4">
      <w:pPr>
        <w:jc w:val="both"/>
        <w:rPr>
          <w:rFonts w:ascii="Times New Roman" w:hAnsi="Times New Roman" w:cs="Times New Roman"/>
          <w:bCs/>
          <w:sz w:val="24"/>
          <w:szCs w:val="24"/>
        </w:rPr>
      </w:pPr>
      <w:r w:rsidRPr="003A08E3">
        <w:rPr>
          <w:rFonts w:ascii="Times New Roman" w:hAnsi="Times New Roman" w:cs="Times New Roman"/>
          <w:bCs/>
          <w:sz w:val="24"/>
          <w:szCs w:val="24"/>
        </w:rPr>
        <w:t xml:space="preserve">In the second half of the twentieth century, </w:t>
      </w:r>
      <w:r w:rsidR="005E1CED" w:rsidRPr="003A08E3">
        <w:rPr>
          <w:rFonts w:ascii="Times New Roman" w:hAnsi="Times New Roman" w:cs="Times New Roman"/>
          <w:bCs/>
          <w:sz w:val="24"/>
          <w:szCs w:val="24"/>
        </w:rPr>
        <w:t xml:space="preserve">the linear free energy related (LFER) </w:t>
      </w:r>
      <w:r w:rsidR="00797013" w:rsidRPr="003A08E3">
        <w:rPr>
          <w:rFonts w:ascii="Times New Roman" w:hAnsi="Times New Roman" w:cs="Times New Roman"/>
          <w:bCs/>
          <w:sz w:val="24"/>
          <w:szCs w:val="24"/>
        </w:rPr>
        <w:t>approach</w:t>
      </w:r>
      <w:r w:rsidR="005E1CED" w:rsidRPr="003A08E3">
        <w:rPr>
          <w:rFonts w:ascii="Times New Roman" w:hAnsi="Times New Roman" w:cs="Times New Roman"/>
          <w:bCs/>
          <w:sz w:val="24"/>
          <w:szCs w:val="24"/>
        </w:rPr>
        <w:t xml:space="preserve">, also known as Hansch analysis, was introduced to the field of QSAR </w:t>
      </w:r>
      <w:del w:id="12" w:author="Subho Majumdar" w:date="2017-07-25T16:35:00Z">
        <w:r w:rsidR="005E1CED" w:rsidRPr="003A08E3" w:rsidDel="00DD6E9F">
          <w:rPr>
            <w:rFonts w:ascii="Times New Roman" w:hAnsi="Times New Roman" w:cs="Times New Roman"/>
            <w:bCs/>
            <w:sz w:val="24"/>
            <w:szCs w:val="24"/>
          </w:rPr>
          <w:delText>[4]</w:delText>
        </w:r>
      </w:del>
      <w:customXmlInsRangeStart w:id="13" w:author="Subho Majumdar" w:date="2017-07-25T16:35:00Z"/>
      <w:sdt>
        <w:sdtPr>
          <w:rPr>
            <w:rFonts w:ascii="Times New Roman" w:hAnsi="Times New Roman" w:cs="Times New Roman"/>
            <w:bCs/>
            <w:sz w:val="24"/>
            <w:szCs w:val="24"/>
          </w:rPr>
          <w:id w:val="1447424744"/>
          <w:citation/>
        </w:sdtPr>
        <w:sdtContent>
          <w:customXmlInsRangeEnd w:id="13"/>
          <w:ins w:id="14" w:author="Subho Majumdar" w:date="2017-07-25T16:35:00Z">
            <w:r w:rsidR="00DD6E9F" w:rsidRPr="003A08E3">
              <w:rPr>
                <w:rFonts w:ascii="Times New Roman" w:hAnsi="Times New Roman" w:cs="Times New Roman"/>
                <w:bCs/>
                <w:sz w:val="24"/>
                <w:szCs w:val="24"/>
              </w:rPr>
              <w:fldChar w:fldCharType="begin"/>
            </w:r>
            <w:r w:rsidR="00DD6E9F" w:rsidRPr="003A08E3">
              <w:rPr>
                <w:rFonts w:ascii="Times New Roman" w:hAnsi="Times New Roman" w:cs="Times New Roman"/>
                <w:bCs/>
                <w:sz w:val="24"/>
                <w:szCs w:val="24"/>
              </w:rPr>
              <w:instrText xml:space="preserve"> CITATION Han95 \l 1033 </w:instrText>
            </w:r>
          </w:ins>
          <w:r w:rsidR="00DD6E9F" w:rsidRPr="003A08E3">
            <w:rPr>
              <w:rFonts w:ascii="Times New Roman" w:hAnsi="Times New Roman" w:cs="Times New Roman"/>
              <w:bCs/>
              <w:sz w:val="24"/>
              <w:szCs w:val="24"/>
            </w:rPr>
            <w:fldChar w:fldCharType="separate"/>
          </w:r>
          <w:r w:rsidR="00E72185">
            <w:rPr>
              <w:rFonts w:ascii="Times New Roman" w:hAnsi="Times New Roman" w:cs="Times New Roman"/>
              <w:bCs/>
              <w:noProof/>
              <w:sz w:val="24"/>
              <w:szCs w:val="24"/>
            </w:rPr>
            <w:t xml:space="preserve"> </w:t>
          </w:r>
          <w:r w:rsidR="00E72185" w:rsidRPr="00E72185">
            <w:rPr>
              <w:rFonts w:ascii="Times New Roman" w:hAnsi="Times New Roman" w:cs="Times New Roman"/>
              <w:noProof/>
              <w:sz w:val="24"/>
              <w:szCs w:val="24"/>
            </w:rPr>
            <w:t>[3]</w:t>
          </w:r>
          <w:ins w:id="15" w:author="Subho Majumdar" w:date="2017-07-25T16:35:00Z">
            <w:r w:rsidR="00DD6E9F" w:rsidRPr="003A08E3">
              <w:rPr>
                <w:rFonts w:ascii="Times New Roman" w:hAnsi="Times New Roman" w:cs="Times New Roman"/>
                <w:bCs/>
                <w:sz w:val="24"/>
                <w:szCs w:val="24"/>
              </w:rPr>
              <w:fldChar w:fldCharType="end"/>
            </w:r>
          </w:ins>
          <w:customXmlInsRangeStart w:id="16" w:author="Subho Majumdar" w:date="2017-07-25T16:35:00Z"/>
        </w:sdtContent>
      </w:sdt>
      <w:customXmlInsRangeEnd w:id="16"/>
      <w:r w:rsidR="005E1CED" w:rsidRPr="003A08E3">
        <w:rPr>
          <w:rFonts w:ascii="Times New Roman" w:hAnsi="Times New Roman" w:cs="Times New Roman"/>
          <w:bCs/>
          <w:sz w:val="24"/>
          <w:szCs w:val="24"/>
        </w:rPr>
        <w:t xml:space="preserve">.  </w:t>
      </w:r>
      <w:r w:rsidR="007F2D48" w:rsidRPr="003A08E3">
        <w:rPr>
          <w:rFonts w:ascii="Times New Roman" w:hAnsi="Times New Roman" w:cs="Times New Roman"/>
          <w:bCs/>
          <w:sz w:val="24"/>
          <w:szCs w:val="24"/>
        </w:rPr>
        <w:t>This approach uses various combination</w:t>
      </w:r>
      <w:r w:rsidR="006C58A7" w:rsidRPr="003A08E3">
        <w:rPr>
          <w:rFonts w:ascii="Times New Roman" w:hAnsi="Times New Roman" w:cs="Times New Roman"/>
          <w:bCs/>
          <w:sz w:val="24"/>
          <w:szCs w:val="24"/>
        </w:rPr>
        <w:t>s</w:t>
      </w:r>
      <w:r w:rsidR="007F2D48" w:rsidRPr="003A08E3">
        <w:rPr>
          <w:rFonts w:ascii="Times New Roman" w:hAnsi="Times New Roman" w:cs="Times New Roman"/>
          <w:bCs/>
          <w:sz w:val="24"/>
          <w:szCs w:val="24"/>
        </w:rPr>
        <w:t xml:space="preserve"> of hydrophobicity (experimental or calculated), Hammett’s electronic parameter (</w:t>
      </w:r>
      <w:r w:rsidR="007F2D48" w:rsidRPr="003A08E3">
        <w:rPr>
          <w:rFonts w:ascii="Times New Roman" w:hAnsi="Times New Roman" w:cs="Times New Roman"/>
          <w:bCs/>
          <w:i/>
          <w:iCs/>
          <w:sz w:val="24"/>
          <w:szCs w:val="24"/>
          <w:rPrChange w:id="17" w:author="Subho Majumdar" w:date="2017-07-25T16:05:00Z">
            <w:rPr>
              <w:rFonts w:ascii="Times New Roman" w:hAnsi="Times New Roman" w:cs="Times New Roman"/>
              <w:bCs/>
              <w:sz w:val="24"/>
              <w:szCs w:val="24"/>
            </w:rPr>
          </w:rPrChange>
        </w:rPr>
        <w:t>σ</w:t>
      </w:r>
      <w:r w:rsidR="007F2D48" w:rsidRPr="003A08E3">
        <w:rPr>
          <w:rFonts w:ascii="Times New Roman" w:hAnsi="Times New Roman" w:cs="Times New Roman"/>
          <w:bCs/>
          <w:sz w:val="24"/>
          <w:szCs w:val="24"/>
        </w:rPr>
        <w:t xml:space="preserve">) and numerous </w:t>
      </w:r>
      <w:proofErr w:type="spellStart"/>
      <w:r w:rsidR="007F2D48" w:rsidRPr="003A08E3">
        <w:rPr>
          <w:rFonts w:ascii="Times New Roman" w:hAnsi="Times New Roman" w:cs="Times New Roman"/>
          <w:bCs/>
          <w:sz w:val="24"/>
          <w:szCs w:val="24"/>
        </w:rPr>
        <w:t>steric</w:t>
      </w:r>
      <w:del w:id="18" w:author="Subho Majumdar" w:date="2017-07-25T16:05:00Z">
        <w:r w:rsidR="007F2D48" w:rsidRPr="003A08E3" w:rsidDel="002A6ECF">
          <w:rPr>
            <w:rFonts w:ascii="Times New Roman" w:hAnsi="Times New Roman" w:cs="Times New Roman"/>
            <w:bCs/>
            <w:sz w:val="24"/>
            <w:szCs w:val="24"/>
          </w:rPr>
          <w:delText xml:space="preserve">  </w:delText>
        </w:r>
      </w:del>
      <w:r w:rsidR="007F2D48" w:rsidRPr="003A08E3">
        <w:rPr>
          <w:rFonts w:ascii="Times New Roman" w:hAnsi="Times New Roman" w:cs="Times New Roman"/>
          <w:bCs/>
          <w:sz w:val="24"/>
          <w:szCs w:val="24"/>
        </w:rPr>
        <w:t>descriptors</w:t>
      </w:r>
      <w:proofErr w:type="spellEnd"/>
      <w:r w:rsidR="007F2D48" w:rsidRPr="003A08E3">
        <w:rPr>
          <w:rFonts w:ascii="Times New Roman" w:hAnsi="Times New Roman" w:cs="Times New Roman"/>
          <w:bCs/>
          <w:sz w:val="24"/>
          <w:szCs w:val="24"/>
        </w:rPr>
        <w:t xml:space="preserve"> as independent variables for correlation.</w:t>
      </w:r>
      <w:r w:rsidR="008B79B4" w:rsidRPr="003A08E3">
        <w:rPr>
          <w:rFonts w:ascii="Times New Roman" w:hAnsi="Times New Roman" w:cs="Times New Roman"/>
          <w:bCs/>
          <w:sz w:val="24"/>
          <w:szCs w:val="24"/>
        </w:rPr>
        <w:t xml:space="preserve">  </w:t>
      </w:r>
      <w:r w:rsidR="006C58A7" w:rsidRPr="003A08E3">
        <w:rPr>
          <w:rFonts w:ascii="Times New Roman" w:hAnsi="Times New Roman" w:cs="Times New Roman"/>
          <w:bCs/>
          <w:sz w:val="24"/>
          <w:szCs w:val="24"/>
        </w:rPr>
        <w:t xml:space="preserve">  Such </w:t>
      </w:r>
      <w:r w:rsidR="008B79B4" w:rsidRPr="003A08E3">
        <w:rPr>
          <w:rFonts w:ascii="Times New Roman" w:hAnsi="Times New Roman" w:cs="Times New Roman"/>
          <w:bCs/>
          <w:sz w:val="24"/>
          <w:szCs w:val="24"/>
        </w:rPr>
        <w:t>property-property relationships</w:t>
      </w:r>
      <w:r w:rsidR="00903449" w:rsidRPr="003A08E3">
        <w:rPr>
          <w:rFonts w:ascii="Times New Roman" w:hAnsi="Times New Roman" w:cs="Times New Roman"/>
          <w:bCs/>
          <w:sz w:val="24"/>
          <w:szCs w:val="24"/>
        </w:rPr>
        <w:t xml:space="preserve"> </w:t>
      </w:r>
      <w:r w:rsidR="008B79B4" w:rsidRPr="003A08E3">
        <w:rPr>
          <w:rFonts w:ascii="Times New Roman" w:hAnsi="Times New Roman" w:cs="Times New Roman"/>
          <w:bCs/>
          <w:sz w:val="24"/>
          <w:szCs w:val="24"/>
        </w:rPr>
        <w:t xml:space="preserve">(PPRs) </w:t>
      </w:r>
      <w:r w:rsidR="006C58A7" w:rsidRPr="003A08E3">
        <w:rPr>
          <w:rFonts w:ascii="Times New Roman" w:hAnsi="Times New Roman" w:cs="Times New Roman"/>
          <w:bCs/>
          <w:sz w:val="24"/>
          <w:szCs w:val="24"/>
        </w:rPr>
        <w:t xml:space="preserve"> or property-activity relationships (PARs) worked  for the assessment</w:t>
      </w:r>
      <w:r w:rsidR="008B79B4" w:rsidRPr="003A08E3">
        <w:rPr>
          <w:rFonts w:ascii="Times New Roman" w:hAnsi="Times New Roman" w:cs="Times New Roman"/>
          <w:bCs/>
          <w:sz w:val="24"/>
          <w:szCs w:val="24"/>
        </w:rPr>
        <w:t xml:space="preserve"> of bioactivities of</w:t>
      </w:r>
      <w:r w:rsidR="00903449" w:rsidRPr="003A08E3">
        <w:rPr>
          <w:rFonts w:ascii="Times New Roman" w:hAnsi="Times New Roman" w:cs="Times New Roman"/>
          <w:bCs/>
          <w:sz w:val="24"/>
          <w:szCs w:val="24"/>
        </w:rPr>
        <w:t xml:space="preserve"> </w:t>
      </w:r>
      <w:r w:rsidR="008B79B4" w:rsidRPr="003A08E3">
        <w:rPr>
          <w:rFonts w:ascii="Times New Roman" w:hAnsi="Times New Roman" w:cs="Times New Roman"/>
          <w:bCs/>
          <w:sz w:val="24"/>
          <w:szCs w:val="24"/>
        </w:rPr>
        <w:t>molecules belonging to congeneric sets. But in many cases,</w:t>
      </w:r>
      <w:r w:rsidR="006C58A7" w:rsidRPr="003A08E3">
        <w:rPr>
          <w:rFonts w:ascii="Times New Roman" w:hAnsi="Times New Roman" w:cs="Times New Roman"/>
          <w:bCs/>
          <w:sz w:val="24"/>
          <w:szCs w:val="24"/>
        </w:rPr>
        <w:t xml:space="preserve"> </w:t>
      </w:r>
      <w:r w:rsidR="008B79B4" w:rsidRPr="003A08E3">
        <w:rPr>
          <w:rFonts w:ascii="Times New Roman" w:hAnsi="Times New Roman" w:cs="Times New Roman"/>
          <w:bCs/>
          <w:sz w:val="24"/>
          <w:szCs w:val="24"/>
        </w:rPr>
        <w:t>experimental physicochemical properties of many of the</w:t>
      </w:r>
      <w:r w:rsidR="006C58A7" w:rsidRPr="003A08E3">
        <w:rPr>
          <w:rFonts w:ascii="Times New Roman" w:hAnsi="Times New Roman" w:cs="Times New Roman"/>
          <w:bCs/>
          <w:sz w:val="24"/>
          <w:szCs w:val="24"/>
        </w:rPr>
        <w:t xml:space="preserve"> </w:t>
      </w:r>
      <w:r w:rsidR="008B79B4" w:rsidRPr="003A08E3">
        <w:rPr>
          <w:rFonts w:ascii="Times New Roman" w:hAnsi="Times New Roman" w:cs="Times New Roman"/>
          <w:bCs/>
          <w:sz w:val="24"/>
          <w:szCs w:val="24"/>
        </w:rPr>
        <w:t>chemicals under investigation are not available</w:t>
      </w:r>
      <w:customXmlInsRangeStart w:id="19" w:author="Subho Majumdar" w:date="2017-07-25T16:36:00Z"/>
      <w:sdt>
        <w:sdtPr>
          <w:rPr>
            <w:rFonts w:ascii="Times New Roman" w:hAnsi="Times New Roman" w:cs="Times New Roman"/>
            <w:bCs/>
            <w:sz w:val="24"/>
            <w:szCs w:val="24"/>
          </w:rPr>
          <w:id w:val="1392154938"/>
          <w:citation/>
        </w:sdtPr>
        <w:sdtContent>
          <w:customXmlInsRangeEnd w:id="19"/>
          <w:ins w:id="20" w:author="Subho Majumdar" w:date="2017-07-25T16:36:00Z">
            <w:r w:rsidR="00DD6E9F" w:rsidRPr="003A08E3">
              <w:rPr>
                <w:rFonts w:ascii="Times New Roman" w:hAnsi="Times New Roman" w:cs="Times New Roman"/>
                <w:bCs/>
                <w:sz w:val="24"/>
                <w:szCs w:val="24"/>
              </w:rPr>
              <w:fldChar w:fldCharType="begin"/>
            </w:r>
            <w:r w:rsidR="00DD6E9F" w:rsidRPr="003A08E3">
              <w:rPr>
                <w:rFonts w:ascii="Times New Roman" w:hAnsi="Times New Roman" w:cs="Times New Roman"/>
                <w:bCs/>
                <w:sz w:val="24"/>
                <w:szCs w:val="24"/>
              </w:rPr>
              <w:instrText xml:space="preserve">CITATION Maj13 \l 1033 </w:instrText>
            </w:r>
          </w:ins>
          <w:ins w:id="21" w:author="Subho Majumdar" w:date="2017-07-25T16:39:00Z">
            <w:r w:rsidR="00193139" w:rsidRPr="003A08E3">
              <w:rPr>
                <w:rFonts w:ascii="Times New Roman" w:hAnsi="Times New Roman" w:cs="Times New Roman"/>
                <w:bCs/>
                <w:sz w:val="24"/>
                <w:szCs w:val="24"/>
              </w:rPr>
              <w:instrText xml:space="preserve"> \m Bas131</w:instrText>
            </w:r>
          </w:ins>
          <w:r w:rsidR="00DD6E9F" w:rsidRPr="003A08E3">
            <w:rPr>
              <w:rFonts w:ascii="Times New Roman" w:hAnsi="Times New Roman" w:cs="Times New Roman"/>
              <w:bCs/>
              <w:sz w:val="24"/>
              <w:szCs w:val="24"/>
            </w:rPr>
            <w:fldChar w:fldCharType="separate"/>
          </w:r>
          <w:r w:rsidR="00E72185">
            <w:rPr>
              <w:rFonts w:ascii="Times New Roman" w:hAnsi="Times New Roman" w:cs="Times New Roman"/>
              <w:bCs/>
              <w:noProof/>
              <w:sz w:val="24"/>
              <w:szCs w:val="24"/>
            </w:rPr>
            <w:t xml:space="preserve"> </w:t>
          </w:r>
          <w:r w:rsidR="00E72185" w:rsidRPr="00E72185">
            <w:rPr>
              <w:rFonts w:ascii="Times New Roman" w:hAnsi="Times New Roman" w:cs="Times New Roman"/>
              <w:noProof/>
              <w:sz w:val="24"/>
              <w:szCs w:val="24"/>
            </w:rPr>
            <w:t>[4, 5]</w:t>
          </w:r>
          <w:ins w:id="22" w:author="Subho Majumdar" w:date="2017-07-25T16:36:00Z">
            <w:r w:rsidR="00DD6E9F" w:rsidRPr="003A08E3">
              <w:rPr>
                <w:rFonts w:ascii="Times New Roman" w:hAnsi="Times New Roman" w:cs="Times New Roman"/>
                <w:bCs/>
                <w:sz w:val="24"/>
                <w:szCs w:val="24"/>
              </w:rPr>
              <w:fldChar w:fldCharType="end"/>
            </w:r>
          </w:ins>
          <w:customXmlInsRangeStart w:id="23" w:author="Subho Majumdar" w:date="2017-07-25T16:36:00Z"/>
        </w:sdtContent>
      </w:sdt>
      <w:customXmlInsRangeEnd w:id="23"/>
      <w:del w:id="24" w:author="Subho Majumdar" w:date="2017-07-25T16:35:00Z">
        <w:r w:rsidR="00903449" w:rsidRPr="003A08E3" w:rsidDel="00DD6E9F">
          <w:rPr>
            <w:rFonts w:ascii="Times New Roman" w:hAnsi="Times New Roman" w:cs="Times New Roman"/>
            <w:bCs/>
            <w:sz w:val="24"/>
            <w:szCs w:val="24"/>
          </w:rPr>
          <w:delText xml:space="preserve"> </w:delText>
        </w:r>
        <w:r w:rsidR="006C58A7" w:rsidRPr="003A08E3" w:rsidDel="00DD6E9F">
          <w:rPr>
            <w:rFonts w:ascii="Times New Roman" w:hAnsi="Times New Roman" w:cs="Times New Roman"/>
            <w:bCs/>
            <w:sz w:val="24"/>
            <w:szCs w:val="24"/>
          </w:rPr>
          <w:delText>[</w:delText>
        </w:r>
        <w:r w:rsidR="006459B0" w:rsidRPr="003A08E3" w:rsidDel="00DD6E9F">
          <w:rPr>
            <w:rFonts w:ascii="Times New Roman" w:hAnsi="Times New Roman" w:cs="Times New Roman"/>
            <w:bCs/>
            <w:sz w:val="24"/>
            <w:szCs w:val="24"/>
          </w:rPr>
          <w:delText>3, 5</w:delText>
        </w:r>
        <w:r w:rsidR="006C58A7" w:rsidRPr="003A08E3" w:rsidDel="00DD6E9F">
          <w:rPr>
            <w:rFonts w:ascii="Times New Roman" w:hAnsi="Times New Roman" w:cs="Times New Roman"/>
            <w:bCs/>
            <w:sz w:val="24"/>
            <w:szCs w:val="24"/>
          </w:rPr>
          <w:delText>]</w:delText>
        </w:r>
      </w:del>
      <w:r w:rsidR="006C58A7" w:rsidRPr="003A08E3">
        <w:rPr>
          <w:rFonts w:ascii="Times New Roman" w:hAnsi="Times New Roman" w:cs="Times New Roman"/>
          <w:bCs/>
          <w:sz w:val="24"/>
          <w:szCs w:val="24"/>
        </w:rPr>
        <w:t>.</w:t>
      </w:r>
      <w:r w:rsidR="008B79B4" w:rsidRPr="003A08E3">
        <w:rPr>
          <w:rFonts w:ascii="Times New Roman" w:hAnsi="Times New Roman" w:cs="Times New Roman"/>
          <w:bCs/>
          <w:sz w:val="24"/>
          <w:szCs w:val="24"/>
        </w:rPr>
        <w:t xml:space="preserve"> The PPR</w:t>
      </w:r>
      <w:r w:rsidR="00903449" w:rsidRPr="003A08E3">
        <w:rPr>
          <w:rFonts w:ascii="Times New Roman" w:hAnsi="Times New Roman" w:cs="Times New Roman"/>
          <w:bCs/>
          <w:sz w:val="24"/>
          <w:szCs w:val="24"/>
        </w:rPr>
        <w:t xml:space="preserve">/ PAR </w:t>
      </w:r>
      <w:r w:rsidR="008B79B4" w:rsidRPr="003A08E3">
        <w:rPr>
          <w:rFonts w:ascii="Times New Roman" w:hAnsi="Times New Roman" w:cs="Times New Roman"/>
          <w:bCs/>
          <w:sz w:val="24"/>
          <w:szCs w:val="24"/>
        </w:rPr>
        <w:t>approaches are not very useful in such situations. A practical</w:t>
      </w:r>
      <w:r w:rsidR="00903449" w:rsidRPr="003A08E3">
        <w:rPr>
          <w:rFonts w:ascii="Times New Roman" w:hAnsi="Times New Roman" w:cs="Times New Roman"/>
          <w:bCs/>
          <w:sz w:val="24"/>
          <w:szCs w:val="24"/>
        </w:rPr>
        <w:t xml:space="preserve"> approach that has gradually emerged in such data-poor situations is the  </w:t>
      </w:r>
      <w:r w:rsidR="008B79B4" w:rsidRPr="003A08E3">
        <w:rPr>
          <w:rFonts w:ascii="Times New Roman" w:hAnsi="Times New Roman" w:cs="Times New Roman"/>
          <w:bCs/>
          <w:sz w:val="24"/>
          <w:szCs w:val="24"/>
        </w:rPr>
        <w:t>use properties that</w:t>
      </w:r>
      <w:r w:rsidR="00903449" w:rsidRPr="003A08E3">
        <w:rPr>
          <w:rFonts w:ascii="Times New Roman" w:hAnsi="Times New Roman" w:cs="Times New Roman"/>
          <w:bCs/>
          <w:sz w:val="24"/>
          <w:szCs w:val="24"/>
        </w:rPr>
        <w:t xml:space="preserve"> can be calculated </w:t>
      </w:r>
      <w:r w:rsidR="008B79B4" w:rsidRPr="003A08E3">
        <w:rPr>
          <w:rFonts w:ascii="Times New Roman" w:hAnsi="Times New Roman" w:cs="Times New Roman"/>
          <w:bCs/>
          <w:sz w:val="24"/>
          <w:szCs w:val="24"/>
        </w:rPr>
        <w:t xml:space="preserve"> directly from </w:t>
      </w:r>
      <w:r w:rsidR="00903449" w:rsidRPr="003A08E3">
        <w:rPr>
          <w:rFonts w:ascii="Times New Roman" w:hAnsi="Times New Roman" w:cs="Times New Roman"/>
          <w:bCs/>
          <w:sz w:val="24"/>
          <w:szCs w:val="24"/>
        </w:rPr>
        <w:t>molecular structure without the use</w:t>
      </w:r>
      <w:r w:rsidR="008B79B4" w:rsidRPr="003A08E3">
        <w:rPr>
          <w:rFonts w:ascii="Times New Roman" w:hAnsi="Times New Roman" w:cs="Times New Roman"/>
          <w:bCs/>
          <w:sz w:val="24"/>
          <w:szCs w:val="24"/>
        </w:rPr>
        <w:t xml:space="preserve"> of any other experimental data.</w:t>
      </w:r>
      <w:r w:rsidR="00903449" w:rsidRPr="003A08E3">
        <w:rPr>
          <w:rFonts w:ascii="Times New Roman" w:hAnsi="Times New Roman" w:cs="Times New Roman"/>
          <w:bCs/>
          <w:sz w:val="24"/>
          <w:szCs w:val="24"/>
        </w:rPr>
        <w:t xml:space="preserve">  </w:t>
      </w:r>
      <w:r w:rsidR="008B79B4" w:rsidRPr="003A08E3">
        <w:rPr>
          <w:rFonts w:ascii="Times New Roman" w:hAnsi="Times New Roman" w:cs="Times New Roman"/>
          <w:bCs/>
          <w:sz w:val="24"/>
          <w:szCs w:val="24"/>
        </w:rPr>
        <w:t>Topological, substructural, geometrical (3-D), and quantum</w:t>
      </w:r>
      <w:r w:rsidR="00903449" w:rsidRPr="003A08E3">
        <w:rPr>
          <w:rFonts w:ascii="Times New Roman" w:hAnsi="Times New Roman" w:cs="Times New Roman"/>
          <w:bCs/>
          <w:sz w:val="24"/>
          <w:szCs w:val="24"/>
        </w:rPr>
        <w:t xml:space="preserve"> </w:t>
      </w:r>
      <w:r w:rsidR="008B79B4" w:rsidRPr="003A08E3">
        <w:rPr>
          <w:rFonts w:ascii="Times New Roman" w:hAnsi="Times New Roman" w:cs="Times New Roman"/>
          <w:bCs/>
          <w:sz w:val="24"/>
          <w:szCs w:val="24"/>
        </w:rPr>
        <w:t>chemical molecular descriptors belong to this group. For</w:t>
      </w:r>
      <w:r w:rsidR="00903449" w:rsidRPr="003A08E3">
        <w:rPr>
          <w:rFonts w:ascii="Times New Roman" w:hAnsi="Times New Roman" w:cs="Times New Roman"/>
          <w:bCs/>
          <w:sz w:val="24"/>
          <w:szCs w:val="24"/>
        </w:rPr>
        <w:t xml:space="preserve"> </w:t>
      </w:r>
      <w:r w:rsidR="008B79B4" w:rsidRPr="003A08E3">
        <w:rPr>
          <w:rFonts w:ascii="Times New Roman" w:hAnsi="Times New Roman" w:cs="Times New Roman"/>
          <w:bCs/>
          <w:sz w:val="24"/>
          <w:szCs w:val="24"/>
        </w:rPr>
        <w:t>large sets of molecules, high level quantum chemical</w:t>
      </w:r>
      <w:r w:rsidR="00903449" w:rsidRPr="003A08E3">
        <w:rPr>
          <w:rFonts w:ascii="Times New Roman" w:hAnsi="Times New Roman" w:cs="Times New Roman"/>
          <w:bCs/>
          <w:sz w:val="24"/>
          <w:szCs w:val="24"/>
        </w:rPr>
        <w:t xml:space="preserve"> </w:t>
      </w:r>
      <w:r w:rsidR="008B79B4" w:rsidRPr="003A08E3">
        <w:rPr>
          <w:rFonts w:ascii="Times New Roman" w:hAnsi="Times New Roman" w:cs="Times New Roman"/>
          <w:bCs/>
          <w:sz w:val="24"/>
          <w:szCs w:val="24"/>
        </w:rPr>
        <w:t>descriptors could be very demanding on computer resources.</w:t>
      </w:r>
      <w:r w:rsidR="00903449" w:rsidRPr="003A08E3">
        <w:rPr>
          <w:rFonts w:ascii="Times New Roman" w:hAnsi="Times New Roman" w:cs="Times New Roman"/>
          <w:bCs/>
          <w:sz w:val="24"/>
          <w:szCs w:val="24"/>
        </w:rPr>
        <w:t xml:space="preserve">  </w:t>
      </w:r>
      <w:r w:rsidR="008B79B4" w:rsidRPr="003A08E3">
        <w:rPr>
          <w:rFonts w:ascii="Times New Roman" w:hAnsi="Times New Roman" w:cs="Times New Roman"/>
          <w:bCs/>
          <w:sz w:val="24"/>
          <w:szCs w:val="24"/>
        </w:rPr>
        <w:t>On the other hand, descriptors derived from topological</w:t>
      </w:r>
      <w:r w:rsidR="00903449" w:rsidRPr="003A08E3">
        <w:rPr>
          <w:rFonts w:ascii="Times New Roman" w:hAnsi="Times New Roman" w:cs="Times New Roman"/>
          <w:bCs/>
          <w:sz w:val="24"/>
          <w:szCs w:val="24"/>
        </w:rPr>
        <w:t xml:space="preserve"> </w:t>
      </w:r>
      <w:r w:rsidR="008B79B4" w:rsidRPr="003A08E3">
        <w:rPr>
          <w:rFonts w:ascii="Times New Roman" w:hAnsi="Times New Roman" w:cs="Times New Roman"/>
          <w:bCs/>
          <w:sz w:val="24"/>
          <w:szCs w:val="24"/>
        </w:rPr>
        <w:t>aspects of chemical structures, e.g.; topological indices</w:t>
      </w:r>
      <w:customXmlInsRangeStart w:id="25" w:author="Subho Majumdar" w:date="2017-07-25T16:37:00Z"/>
      <w:sdt>
        <w:sdtPr>
          <w:rPr>
            <w:rFonts w:ascii="Times New Roman" w:hAnsi="Times New Roman" w:cs="Times New Roman"/>
            <w:bCs/>
            <w:sz w:val="24"/>
            <w:szCs w:val="24"/>
          </w:rPr>
          <w:id w:val="-67501238"/>
          <w:citation/>
        </w:sdtPr>
        <w:sdtContent>
          <w:customXmlInsRangeEnd w:id="25"/>
          <w:ins w:id="26" w:author="Subho Majumdar" w:date="2017-07-25T16:37:00Z">
            <w:r w:rsidR="00DD6E9F" w:rsidRPr="003A08E3">
              <w:rPr>
                <w:rFonts w:ascii="Times New Roman" w:hAnsi="Times New Roman" w:cs="Times New Roman"/>
                <w:bCs/>
                <w:sz w:val="24"/>
                <w:szCs w:val="24"/>
              </w:rPr>
              <w:fldChar w:fldCharType="begin"/>
            </w:r>
            <w:r w:rsidR="00DD6E9F" w:rsidRPr="003A08E3">
              <w:rPr>
                <w:rFonts w:ascii="Times New Roman" w:hAnsi="Times New Roman" w:cs="Times New Roman"/>
                <w:bCs/>
                <w:sz w:val="24"/>
                <w:szCs w:val="24"/>
              </w:rPr>
              <w:instrText xml:space="preserve"> CITATION Kie76 \l 1033 </w:instrText>
            </w:r>
          </w:ins>
          <w:ins w:id="27" w:author="Subho Majumdar" w:date="2017-07-25T16:40:00Z">
            <w:r w:rsidR="00193139" w:rsidRPr="003A08E3">
              <w:rPr>
                <w:rFonts w:ascii="Times New Roman" w:hAnsi="Times New Roman" w:cs="Times New Roman"/>
                <w:bCs/>
                <w:sz w:val="24"/>
                <w:szCs w:val="24"/>
              </w:rPr>
              <w:instrText xml:space="preserve"> \m Kie86 \m Dev</w:instrText>
            </w:r>
          </w:ins>
          <w:r w:rsidR="00DD6E9F" w:rsidRPr="003A08E3">
            <w:rPr>
              <w:rFonts w:ascii="Times New Roman" w:hAnsi="Times New Roman" w:cs="Times New Roman"/>
              <w:bCs/>
              <w:sz w:val="24"/>
              <w:szCs w:val="24"/>
            </w:rPr>
            <w:fldChar w:fldCharType="separate"/>
          </w:r>
          <w:r w:rsidR="00E72185">
            <w:rPr>
              <w:rFonts w:ascii="Times New Roman" w:hAnsi="Times New Roman" w:cs="Times New Roman"/>
              <w:bCs/>
              <w:noProof/>
              <w:sz w:val="24"/>
              <w:szCs w:val="24"/>
            </w:rPr>
            <w:t xml:space="preserve"> </w:t>
          </w:r>
          <w:r w:rsidR="00E72185" w:rsidRPr="00E72185">
            <w:rPr>
              <w:rFonts w:ascii="Times New Roman" w:hAnsi="Times New Roman" w:cs="Times New Roman"/>
              <w:noProof/>
              <w:sz w:val="24"/>
              <w:szCs w:val="24"/>
            </w:rPr>
            <w:t>[6, 7, 8]</w:t>
          </w:r>
          <w:ins w:id="28" w:author="Subho Majumdar" w:date="2017-07-25T16:37:00Z">
            <w:r w:rsidR="00DD6E9F" w:rsidRPr="003A08E3">
              <w:rPr>
                <w:rFonts w:ascii="Times New Roman" w:hAnsi="Times New Roman" w:cs="Times New Roman"/>
                <w:bCs/>
                <w:sz w:val="24"/>
                <w:szCs w:val="24"/>
              </w:rPr>
              <w:fldChar w:fldCharType="end"/>
            </w:r>
          </w:ins>
          <w:customXmlInsRangeStart w:id="29" w:author="Subho Majumdar" w:date="2017-07-25T16:37:00Z"/>
        </w:sdtContent>
      </w:sdt>
      <w:customXmlInsRangeEnd w:id="29"/>
      <w:del w:id="30" w:author="Subho Majumdar" w:date="2017-07-25T16:36:00Z">
        <w:r w:rsidR="00BB05E5" w:rsidRPr="003A08E3" w:rsidDel="00DD6E9F">
          <w:rPr>
            <w:rFonts w:ascii="Times New Roman" w:hAnsi="Times New Roman" w:cs="Times New Roman"/>
            <w:bCs/>
            <w:sz w:val="24"/>
            <w:szCs w:val="24"/>
          </w:rPr>
          <w:delText xml:space="preserve"> </w:delText>
        </w:r>
        <w:r w:rsidR="005B1A79" w:rsidRPr="003A08E3" w:rsidDel="00DD6E9F">
          <w:rPr>
            <w:rFonts w:ascii="Times New Roman" w:hAnsi="Times New Roman" w:cs="Times New Roman"/>
            <w:bCs/>
            <w:sz w:val="24"/>
            <w:szCs w:val="24"/>
          </w:rPr>
          <w:delText>[</w:delText>
        </w:r>
        <w:r w:rsidR="002364FB" w:rsidRPr="003A08E3" w:rsidDel="00DD6E9F">
          <w:rPr>
            <w:rFonts w:ascii="Times New Roman" w:hAnsi="Times New Roman" w:cs="Times New Roman"/>
            <w:bCs/>
            <w:sz w:val="24"/>
            <w:szCs w:val="24"/>
          </w:rPr>
          <w:delText>6-8</w:delText>
        </w:r>
        <w:r w:rsidR="005B1A79" w:rsidRPr="003A08E3" w:rsidDel="00DD6E9F">
          <w:rPr>
            <w:rFonts w:ascii="Times New Roman" w:hAnsi="Times New Roman" w:cs="Times New Roman"/>
            <w:bCs/>
            <w:sz w:val="24"/>
            <w:szCs w:val="24"/>
          </w:rPr>
          <w:delText>]</w:delText>
        </w:r>
      </w:del>
      <w:r w:rsidR="008B79B4" w:rsidRPr="003A08E3">
        <w:rPr>
          <w:rFonts w:ascii="Times New Roman" w:hAnsi="Times New Roman" w:cs="Times New Roman"/>
          <w:bCs/>
          <w:sz w:val="24"/>
          <w:szCs w:val="24"/>
        </w:rPr>
        <w:t xml:space="preserve"> and</w:t>
      </w:r>
      <w:r w:rsidR="00903449" w:rsidRPr="003A08E3">
        <w:rPr>
          <w:rFonts w:ascii="Times New Roman" w:hAnsi="Times New Roman" w:cs="Times New Roman"/>
          <w:bCs/>
          <w:sz w:val="24"/>
          <w:szCs w:val="24"/>
        </w:rPr>
        <w:t xml:space="preserve"> </w:t>
      </w:r>
      <w:proofErr w:type="gramStart"/>
      <w:r w:rsidR="008B79B4" w:rsidRPr="003A08E3">
        <w:rPr>
          <w:rFonts w:ascii="Times New Roman" w:hAnsi="Times New Roman" w:cs="Times New Roman"/>
          <w:bCs/>
          <w:sz w:val="24"/>
          <w:szCs w:val="24"/>
        </w:rPr>
        <w:t>different types</w:t>
      </w:r>
      <w:proofErr w:type="gramEnd"/>
      <w:r w:rsidR="008B79B4" w:rsidRPr="003A08E3">
        <w:rPr>
          <w:rFonts w:ascii="Times New Roman" w:hAnsi="Times New Roman" w:cs="Times New Roman"/>
          <w:bCs/>
          <w:sz w:val="24"/>
          <w:szCs w:val="24"/>
        </w:rPr>
        <w:t xml:space="preserve"> of substructures</w:t>
      </w:r>
      <w:customXmlInsRangeStart w:id="31" w:author="Subho Majumdar" w:date="2017-07-25T16:37:00Z"/>
      <w:sdt>
        <w:sdtPr>
          <w:rPr>
            <w:rFonts w:ascii="Times New Roman" w:hAnsi="Times New Roman" w:cs="Times New Roman"/>
            <w:bCs/>
            <w:sz w:val="24"/>
            <w:szCs w:val="24"/>
          </w:rPr>
          <w:id w:val="134148830"/>
          <w:citation/>
        </w:sdtPr>
        <w:sdtContent>
          <w:customXmlInsRangeEnd w:id="31"/>
          <w:ins w:id="32" w:author="Subho Majumdar" w:date="2017-07-25T16:37:00Z">
            <w:r w:rsidR="00193139" w:rsidRPr="003A08E3">
              <w:rPr>
                <w:rFonts w:ascii="Times New Roman" w:hAnsi="Times New Roman" w:cs="Times New Roman"/>
                <w:bCs/>
                <w:sz w:val="24"/>
                <w:szCs w:val="24"/>
              </w:rPr>
              <w:fldChar w:fldCharType="begin"/>
            </w:r>
            <w:r w:rsidR="00193139" w:rsidRPr="003A08E3">
              <w:rPr>
                <w:rFonts w:ascii="Times New Roman" w:hAnsi="Times New Roman" w:cs="Times New Roman"/>
                <w:bCs/>
                <w:sz w:val="24"/>
                <w:szCs w:val="24"/>
              </w:rPr>
              <w:instrText xml:space="preserve"> CITATION Car85 \l 1033 </w:instrText>
            </w:r>
          </w:ins>
          <w:r w:rsidR="00193139" w:rsidRPr="003A08E3">
            <w:rPr>
              <w:rFonts w:ascii="Times New Roman" w:hAnsi="Times New Roman" w:cs="Times New Roman"/>
              <w:bCs/>
              <w:sz w:val="24"/>
              <w:szCs w:val="24"/>
            </w:rPr>
            <w:fldChar w:fldCharType="separate"/>
          </w:r>
          <w:r w:rsidR="00E72185">
            <w:rPr>
              <w:rFonts w:ascii="Times New Roman" w:hAnsi="Times New Roman" w:cs="Times New Roman"/>
              <w:bCs/>
              <w:noProof/>
              <w:sz w:val="24"/>
              <w:szCs w:val="24"/>
            </w:rPr>
            <w:t xml:space="preserve"> </w:t>
          </w:r>
          <w:r w:rsidR="00E72185" w:rsidRPr="00E72185">
            <w:rPr>
              <w:rFonts w:ascii="Times New Roman" w:hAnsi="Times New Roman" w:cs="Times New Roman"/>
              <w:noProof/>
              <w:sz w:val="24"/>
              <w:szCs w:val="24"/>
            </w:rPr>
            <w:t>[9]</w:t>
          </w:r>
          <w:ins w:id="33" w:author="Subho Majumdar" w:date="2017-07-25T16:37:00Z">
            <w:r w:rsidR="00193139" w:rsidRPr="003A08E3">
              <w:rPr>
                <w:rFonts w:ascii="Times New Roman" w:hAnsi="Times New Roman" w:cs="Times New Roman"/>
                <w:bCs/>
                <w:sz w:val="24"/>
                <w:szCs w:val="24"/>
              </w:rPr>
              <w:fldChar w:fldCharType="end"/>
            </w:r>
          </w:ins>
          <w:customXmlInsRangeStart w:id="34" w:author="Subho Majumdar" w:date="2017-07-25T16:37:00Z"/>
        </w:sdtContent>
      </w:sdt>
      <w:customXmlInsRangeEnd w:id="34"/>
      <w:del w:id="35" w:author="Subho Majumdar" w:date="2017-07-25T16:37:00Z">
        <w:r w:rsidR="005B1A79" w:rsidRPr="003A08E3" w:rsidDel="00193139">
          <w:rPr>
            <w:rFonts w:ascii="Times New Roman" w:hAnsi="Times New Roman" w:cs="Times New Roman"/>
            <w:bCs/>
            <w:sz w:val="24"/>
            <w:szCs w:val="24"/>
          </w:rPr>
          <w:delText xml:space="preserve"> [</w:delText>
        </w:r>
        <w:r w:rsidR="00DC2B39" w:rsidRPr="003A08E3" w:rsidDel="00193139">
          <w:rPr>
            <w:rFonts w:ascii="Times New Roman" w:hAnsi="Times New Roman" w:cs="Times New Roman"/>
            <w:bCs/>
            <w:sz w:val="24"/>
            <w:szCs w:val="24"/>
          </w:rPr>
          <w:delText>9</w:delText>
        </w:r>
        <w:r w:rsidR="005B1A79" w:rsidRPr="003A08E3" w:rsidDel="00193139">
          <w:rPr>
            <w:rFonts w:ascii="Times New Roman" w:hAnsi="Times New Roman" w:cs="Times New Roman"/>
            <w:bCs/>
            <w:sz w:val="24"/>
            <w:szCs w:val="24"/>
          </w:rPr>
          <w:delText>]</w:delText>
        </w:r>
      </w:del>
      <w:r w:rsidR="008B79B4" w:rsidRPr="003A08E3">
        <w:rPr>
          <w:rFonts w:ascii="Times New Roman" w:hAnsi="Times New Roman" w:cs="Times New Roman"/>
          <w:bCs/>
          <w:sz w:val="24"/>
          <w:szCs w:val="24"/>
        </w:rPr>
        <w:t>, have found wide</w:t>
      </w:r>
      <w:r w:rsidR="00BB05E5" w:rsidRPr="003A08E3">
        <w:rPr>
          <w:rFonts w:ascii="Times New Roman" w:hAnsi="Times New Roman" w:cs="Times New Roman"/>
          <w:bCs/>
          <w:sz w:val="24"/>
          <w:szCs w:val="24"/>
        </w:rPr>
        <w:t xml:space="preserve"> </w:t>
      </w:r>
      <w:r w:rsidR="008B79B4" w:rsidRPr="003A08E3">
        <w:rPr>
          <w:rFonts w:ascii="Times New Roman" w:hAnsi="Times New Roman" w:cs="Times New Roman"/>
          <w:bCs/>
          <w:sz w:val="24"/>
          <w:szCs w:val="24"/>
        </w:rPr>
        <w:t>applications in numerous QSAR studies. For a recent</w:t>
      </w:r>
      <w:r w:rsidR="00903449" w:rsidRPr="003A08E3">
        <w:rPr>
          <w:rFonts w:ascii="Times New Roman" w:hAnsi="Times New Roman" w:cs="Times New Roman"/>
          <w:bCs/>
          <w:sz w:val="24"/>
          <w:szCs w:val="24"/>
        </w:rPr>
        <w:t xml:space="preserve"> </w:t>
      </w:r>
      <w:r w:rsidR="008B79B4" w:rsidRPr="003A08E3">
        <w:rPr>
          <w:rFonts w:ascii="Times New Roman" w:hAnsi="Times New Roman" w:cs="Times New Roman"/>
          <w:bCs/>
          <w:sz w:val="24"/>
          <w:szCs w:val="24"/>
        </w:rPr>
        <w:t>summary of the</w:t>
      </w:r>
      <w:r w:rsidR="00BB05E5" w:rsidRPr="003A08E3">
        <w:rPr>
          <w:rFonts w:ascii="Times New Roman" w:hAnsi="Times New Roman" w:cs="Times New Roman"/>
          <w:bCs/>
          <w:sz w:val="24"/>
          <w:szCs w:val="24"/>
        </w:rPr>
        <w:t>se</w:t>
      </w:r>
      <w:r w:rsidR="008B79B4" w:rsidRPr="003A08E3">
        <w:rPr>
          <w:rFonts w:ascii="Times New Roman" w:hAnsi="Times New Roman" w:cs="Times New Roman"/>
          <w:bCs/>
          <w:sz w:val="24"/>
          <w:szCs w:val="24"/>
        </w:rPr>
        <w:t xml:space="preserve"> topic</w:t>
      </w:r>
      <w:r w:rsidR="00BB05E5" w:rsidRPr="003A08E3">
        <w:rPr>
          <w:rFonts w:ascii="Times New Roman" w:hAnsi="Times New Roman" w:cs="Times New Roman"/>
          <w:bCs/>
          <w:sz w:val="24"/>
          <w:szCs w:val="24"/>
        </w:rPr>
        <w:t>s</w:t>
      </w:r>
      <w:r w:rsidR="008B79B4" w:rsidRPr="003A08E3">
        <w:rPr>
          <w:rFonts w:ascii="Times New Roman" w:hAnsi="Times New Roman" w:cs="Times New Roman"/>
          <w:bCs/>
          <w:sz w:val="24"/>
          <w:szCs w:val="24"/>
        </w:rPr>
        <w:t>, p</w:t>
      </w:r>
      <w:r w:rsidR="00BB05E5" w:rsidRPr="003A08E3">
        <w:rPr>
          <w:rFonts w:ascii="Times New Roman" w:hAnsi="Times New Roman" w:cs="Times New Roman"/>
          <w:bCs/>
          <w:sz w:val="24"/>
          <w:szCs w:val="24"/>
        </w:rPr>
        <w:t xml:space="preserve">lease see </w:t>
      </w:r>
      <w:del w:id="36" w:author="Subho Majumdar" w:date="2017-07-25T16:40:00Z">
        <w:r w:rsidR="00BB05E5" w:rsidRPr="003A08E3" w:rsidDel="00193139">
          <w:rPr>
            <w:rFonts w:ascii="Times New Roman" w:hAnsi="Times New Roman" w:cs="Times New Roman"/>
            <w:bCs/>
            <w:sz w:val="24"/>
            <w:szCs w:val="24"/>
          </w:rPr>
          <w:delText xml:space="preserve">the </w:delText>
        </w:r>
      </w:del>
      <w:r w:rsidR="00BB05E5" w:rsidRPr="003A08E3">
        <w:rPr>
          <w:rFonts w:ascii="Times New Roman" w:hAnsi="Times New Roman" w:cs="Times New Roman"/>
          <w:bCs/>
          <w:sz w:val="24"/>
          <w:szCs w:val="24"/>
        </w:rPr>
        <w:t>review</w:t>
      </w:r>
      <w:ins w:id="37" w:author="Subho Majumdar" w:date="2017-07-25T16:40:00Z">
        <w:r w:rsidR="00193139" w:rsidRPr="003A08E3">
          <w:rPr>
            <w:rFonts w:ascii="Times New Roman" w:hAnsi="Times New Roman" w:cs="Times New Roman"/>
            <w:bCs/>
            <w:sz w:val="24"/>
            <w:szCs w:val="24"/>
          </w:rPr>
          <w:t>s</w:t>
        </w:r>
      </w:ins>
      <w:r w:rsidR="00BB05E5" w:rsidRPr="003A08E3">
        <w:rPr>
          <w:rFonts w:ascii="Times New Roman" w:hAnsi="Times New Roman" w:cs="Times New Roman"/>
          <w:bCs/>
          <w:sz w:val="24"/>
          <w:szCs w:val="24"/>
        </w:rPr>
        <w:t xml:space="preserve"> by </w:t>
      </w:r>
      <w:proofErr w:type="spellStart"/>
      <w:r w:rsidR="00BB05E5" w:rsidRPr="003A08E3">
        <w:rPr>
          <w:rFonts w:ascii="Times New Roman" w:hAnsi="Times New Roman" w:cs="Times New Roman"/>
          <w:bCs/>
          <w:sz w:val="24"/>
          <w:szCs w:val="24"/>
        </w:rPr>
        <w:t>Basak</w:t>
      </w:r>
      <w:proofErr w:type="spellEnd"/>
      <w:r w:rsidR="00BB05E5" w:rsidRPr="003A08E3">
        <w:rPr>
          <w:rFonts w:ascii="Times New Roman" w:hAnsi="Times New Roman" w:cs="Times New Roman"/>
          <w:bCs/>
          <w:sz w:val="24"/>
          <w:szCs w:val="24"/>
        </w:rPr>
        <w:t xml:space="preserve"> </w:t>
      </w:r>
      <w:del w:id="38" w:author="Subho Majumdar" w:date="2017-07-25T16:37:00Z">
        <w:r w:rsidR="00BB05E5" w:rsidRPr="003A08E3" w:rsidDel="00193139">
          <w:rPr>
            <w:rFonts w:ascii="Times New Roman" w:hAnsi="Times New Roman" w:cs="Times New Roman"/>
            <w:bCs/>
            <w:sz w:val="24"/>
            <w:szCs w:val="24"/>
          </w:rPr>
          <w:delText>[</w:delText>
        </w:r>
        <w:r w:rsidR="008B79B4" w:rsidRPr="003A08E3" w:rsidDel="00193139">
          <w:rPr>
            <w:rFonts w:ascii="Times New Roman" w:hAnsi="Times New Roman" w:cs="Times New Roman"/>
            <w:bCs/>
            <w:sz w:val="24"/>
            <w:szCs w:val="24"/>
          </w:rPr>
          <w:delText>3</w:delText>
        </w:r>
        <w:r w:rsidR="00BB05E5" w:rsidRPr="003A08E3" w:rsidDel="00193139">
          <w:rPr>
            <w:rFonts w:ascii="Times New Roman" w:hAnsi="Times New Roman" w:cs="Times New Roman"/>
            <w:bCs/>
            <w:sz w:val="24"/>
            <w:szCs w:val="24"/>
          </w:rPr>
          <w:delText>, 10</w:delText>
        </w:r>
        <w:r w:rsidR="008B79B4" w:rsidRPr="003A08E3" w:rsidDel="00193139">
          <w:rPr>
            <w:rFonts w:ascii="Times New Roman" w:hAnsi="Times New Roman" w:cs="Times New Roman"/>
            <w:bCs/>
            <w:sz w:val="24"/>
            <w:szCs w:val="24"/>
          </w:rPr>
          <w:delText>]</w:delText>
        </w:r>
      </w:del>
      <w:customXmlInsRangeStart w:id="39" w:author="Subho Majumdar" w:date="2017-07-25T16:40:00Z"/>
      <w:sdt>
        <w:sdtPr>
          <w:rPr>
            <w:rFonts w:ascii="Times New Roman" w:hAnsi="Times New Roman" w:cs="Times New Roman"/>
            <w:bCs/>
            <w:sz w:val="24"/>
            <w:szCs w:val="24"/>
          </w:rPr>
          <w:id w:val="-454645543"/>
          <w:citation/>
        </w:sdtPr>
        <w:sdtContent>
          <w:customXmlInsRangeEnd w:id="39"/>
          <w:ins w:id="40" w:author="Subho Majumdar" w:date="2017-07-25T16:40:00Z">
            <w:r w:rsidR="00193139" w:rsidRPr="003A08E3">
              <w:rPr>
                <w:rFonts w:ascii="Times New Roman" w:hAnsi="Times New Roman" w:cs="Times New Roman"/>
                <w:bCs/>
                <w:sz w:val="24"/>
                <w:szCs w:val="24"/>
              </w:rPr>
              <w:fldChar w:fldCharType="begin"/>
            </w:r>
            <w:r w:rsidR="00193139" w:rsidRPr="003A08E3">
              <w:rPr>
                <w:rFonts w:ascii="Times New Roman" w:hAnsi="Times New Roman" w:cs="Times New Roman"/>
                <w:bCs/>
                <w:sz w:val="24"/>
                <w:szCs w:val="24"/>
              </w:rPr>
              <w:instrText xml:space="preserve"> CITATION Bas131 \l 1033 </w:instrText>
            </w:r>
          </w:ins>
          <w:ins w:id="41" w:author="Subho Majumdar" w:date="2017-07-25T16:41:00Z">
            <w:r w:rsidR="00193139" w:rsidRPr="003A08E3">
              <w:rPr>
                <w:rFonts w:ascii="Times New Roman" w:hAnsi="Times New Roman" w:cs="Times New Roman"/>
                <w:bCs/>
                <w:sz w:val="24"/>
                <w:szCs w:val="24"/>
              </w:rPr>
              <w:instrText xml:space="preserve"> \m Bas101</w:instrText>
            </w:r>
          </w:ins>
          <w:r w:rsidR="00193139" w:rsidRPr="003A08E3">
            <w:rPr>
              <w:rFonts w:ascii="Times New Roman" w:hAnsi="Times New Roman" w:cs="Times New Roman"/>
              <w:bCs/>
              <w:sz w:val="24"/>
              <w:szCs w:val="24"/>
            </w:rPr>
            <w:fldChar w:fldCharType="separate"/>
          </w:r>
          <w:r w:rsidR="00E72185">
            <w:rPr>
              <w:rFonts w:ascii="Times New Roman" w:hAnsi="Times New Roman" w:cs="Times New Roman"/>
              <w:bCs/>
              <w:noProof/>
              <w:sz w:val="24"/>
              <w:szCs w:val="24"/>
            </w:rPr>
            <w:t xml:space="preserve"> </w:t>
          </w:r>
          <w:r w:rsidR="00E72185" w:rsidRPr="00E72185">
            <w:rPr>
              <w:rFonts w:ascii="Times New Roman" w:hAnsi="Times New Roman" w:cs="Times New Roman"/>
              <w:noProof/>
              <w:sz w:val="24"/>
              <w:szCs w:val="24"/>
            </w:rPr>
            <w:t>[5, 10]</w:t>
          </w:r>
          <w:ins w:id="42" w:author="Subho Majumdar" w:date="2017-07-25T16:40:00Z">
            <w:r w:rsidR="00193139" w:rsidRPr="003A08E3">
              <w:rPr>
                <w:rFonts w:ascii="Times New Roman" w:hAnsi="Times New Roman" w:cs="Times New Roman"/>
                <w:bCs/>
                <w:sz w:val="24"/>
                <w:szCs w:val="24"/>
              </w:rPr>
              <w:fldChar w:fldCharType="end"/>
            </w:r>
          </w:ins>
          <w:customXmlInsRangeStart w:id="43" w:author="Subho Majumdar" w:date="2017-07-25T16:40:00Z"/>
        </w:sdtContent>
      </w:sdt>
      <w:customXmlInsRangeEnd w:id="43"/>
      <w:r w:rsidR="008B79B4" w:rsidRPr="003A08E3">
        <w:rPr>
          <w:rFonts w:ascii="Times New Roman" w:hAnsi="Times New Roman" w:cs="Times New Roman"/>
          <w:bCs/>
          <w:sz w:val="24"/>
          <w:szCs w:val="24"/>
        </w:rPr>
        <w:t>.</w:t>
      </w:r>
    </w:p>
    <w:p w14:paraId="30D924BA" w14:textId="28878E48" w:rsidR="002651DD" w:rsidRPr="003A08E3" w:rsidRDefault="002651DD" w:rsidP="008B79B4">
      <w:pPr>
        <w:jc w:val="both"/>
        <w:rPr>
          <w:rFonts w:ascii="Times New Roman" w:hAnsi="Times New Roman" w:cs="Times New Roman"/>
          <w:bCs/>
          <w:sz w:val="24"/>
          <w:szCs w:val="24"/>
        </w:rPr>
      </w:pPr>
      <w:r w:rsidRPr="003A08E3">
        <w:rPr>
          <w:rFonts w:ascii="Times New Roman" w:hAnsi="Times New Roman" w:cs="Times New Roman"/>
          <w:bCs/>
          <w:sz w:val="24"/>
          <w:szCs w:val="24"/>
        </w:rPr>
        <w:t xml:space="preserve">During the past half century or so there has been </w:t>
      </w:r>
      <w:r w:rsidR="003D1DAB" w:rsidRPr="003A08E3">
        <w:rPr>
          <w:rFonts w:ascii="Times New Roman" w:hAnsi="Times New Roman" w:cs="Times New Roman"/>
          <w:bCs/>
          <w:sz w:val="24"/>
          <w:szCs w:val="24"/>
        </w:rPr>
        <w:t xml:space="preserve">an important change in the landscape of available molecular descriptors (independent variable) for QSAR.  Whereas in the 1950s a few QSAR descriptors, both experimental and calculated, were available, currently available software can calculate </w:t>
      </w:r>
      <w:proofErr w:type="gramStart"/>
      <w:r w:rsidR="003D1DAB" w:rsidRPr="003A08E3">
        <w:rPr>
          <w:rFonts w:ascii="Times New Roman" w:hAnsi="Times New Roman" w:cs="Times New Roman"/>
          <w:bCs/>
          <w:sz w:val="24"/>
          <w:szCs w:val="24"/>
        </w:rPr>
        <w:t>a large number of</w:t>
      </w:r>
      <w:proofErr w:type="gramEnd"/>
      <w:r w:rsidR="003D1DAB" w:rsidRPr="003A08E3">
        <w:rPr>
          <w:rFonts w:ascii="Times New Roman" w:hAnsi="Times New Roman" w:cs="Times New Roman"/>
          <w:bCs/>
          <w:sz w:val="24"/>
          <w:szCs w:val="24"/>
        </w:rPr>
        <w:t xml:space="preserve"> descriptors</w:t>
      </w:r>
      <w:del w:id="44" w:author="Subho Majumdar" w:date="2017-07-25T16:55:00Z">
        <w:r w:rsidR="003D1DAB" w:rsidRPr="003A08E3" w:rsidDel="003C4618">
          <w:rPr>
            <w:rFonts w:ascii="Times New Roman" w:hAnsi="Times New Roman" w:cs="Times New Roman"/>
            <w:bCs/>
            <w:sz w:val="24"/>
            <w:szCs w:val="24"/>
          </w:rPr>
          <w:delText xml:space="preserve"> [11-16]</w:delText>
        </w:r>
      </w:del>
      <w:customXmlInsRangeStart w:id="45" w:author="Subho Majumdar" w:date="2017-07-25T16:55:00Z"/>
      <w:sdt>
        <w:sdtPr>
          <w:rPr>
            <w:rFonts w:ascii="Times New Roman" w:hAnsi="Times New Roman" w:cs="Times New Roman"/>
            <w:bCs/>
            <w:sz w:val="24"/>
            <w:szCs w:val="24"/>
          </w:rPr>
          <w:id w:val="1691106640"/>
          <w:citation/>
        </w:sdtPr>
        <w:sdtContent>
          <w:customXmlInsRangeEnd w:id="45"/>
          <w:ins w:id="46" w:author="Subho Majumdar" w:date="2017-07-25T16:55:00Z">
            <w:r w:rsidR="003C4618" w:rsidRPr="003A08E3">
              <w:rPr>
                <w:rFonts w:ascii="Times New Roman" w:hAnsi="Times New Roman" w:cs="Times New Roman"/>
                <w:bCs/>
                <w:sz w:val="24"/>
                <w:szCs w:val="24"/>
              </w:rPr>
              <w:fldChar w:fldCharType="begin"/>
            </w:r>
            <w:r w:rsidR="003C4618" w:rsidRPr="003A08E3">
              <w:rPr>
                <w:rFonts w:ascii="Times New Roman" w:hAnsi="Times New Roman" w:cs="Times New Roman"/>
                <w:bCs/>
                <w:sz w:val="24"/>
                <w:szCs w:val="24"/>
              </w:rPr>
              <w:instrText xml:space="preserve"> CITATION Bas881 \l 1033  \m Bas931</w:instrText>
            </w:r>
          </w:ins>
          <w:ins w:id="47" w:author="Subho Majumdar" w:date="2017-07-25T16:56:00Z">
            <w:r w:rsidR="003C4618" w:rsidRPr="003A08E3">
              <w:rPr>
                <w:rFonts w:ascii="Times New Roman" w:hAnsi="Times New Roman" w:cs="Times New Roman"/>
                <w:bCs/>
                <w:sz w:val="24"/>
                <w:szCs w:val="24"/>
              </w:rPr>
              <w:instrText xml:space="preserve"> \m Mol03</w:instrText>
            </w:r>
          </w:ins>
          <w:ins w:id="48" w:author="Subho Majumdar" w:date="2017-07-25T17:01:00Z">
            <w:r w:rsidR="003C4618" w:rsidRPr="003A08E3">
              <w:rPr>
                <w:rFonts w:ascii="Times New Roman" w:hAnsi="Times New Roman" w:cs="Times New Roman"/>
                <w:bCs/>
                <w:sz w:val="24"/>
                <w:szCs w:val="24"/>
              </w:rPr>
              <w:instrText xml:space="preserve"> \m Tod06 \m Yap11</w:instrText>
            </w:r>
          </w:ins>
          <w:r w:rsidR="00D45D7F" w:rsidRPr="003A08E3">
            <w:rPr>
              <w:rFonts w:ascii="Times New Roman" w:hAnsi="Times New Roman" w:cs="Times New Roman"/>
              <w:bCs/>
              <w:sz w:val="24"/>
              <w:szCs w:val="24"/>
            </w:rPr>
            <w:instrText xml:space="preserve"> \m Fil87</w:instrText>
          </w:r>
          <w:r w:rsidR="003C4618" w:rsidRPr="003A08E3">
            <w:rPr>
              <w:rFonts w:ascii="Times New Roman" w:hAnsi="Times New Roman" w:cs="Times New Roman"/>
              <w:bCs/>
              <w:sz w:val="24"/>
              <w:szCs w:val="24"/>
            </w:rPr>
            <w:fldChar w:fldCharType="separate"/>
          </w:r>
          <w:r w:rsidR="00E72185">
            <w:rPr>
              <w:rFonts w:ascii="Times New Roman" w:hAnsi="Times New Roman" w:cs="Times New Roman"/>
              <w:bCs/>
              <w:noProof/>
              <w:sz w:val="24"/>
              <w:szCs w:val="24"/>
            </w:rPr>
            <w:t xml:space="preserve"> </w:t>
          </w:r>
          <w:r w:rsidR="00E72185" w:rsidRPr="00E72185">
            <w:rPr>
              <w:rFonts w:ascii="Times New Roman" w:hAnsi="Times New Roman" w:cs="Times New Roman"/>
              <w:noProof/>
              <w:sz w:val="24"/>
              <w:szCs w:val="24"/>
            </w:rPr>
            <w:t>[11, 12, 13, 14, 15, 16]</w:t>
          </w:r>
          <w:ins w:id="49" w:author="Subho Majumdar" w:date="2017-07-25T16:55:00Z">
            <w:r w:rsidR="003C4618" w:rsidRPr="003A08E3">
              <w:rPr>
                <w:rFonts w:ascii="Times New Roman" w:hAnsi="Times New Roman" w:cs="Times New Roman"/>
                <w:bCs/>
                <w:sz w:val="24"/>
                <w:szCs w:val="24"/>
              </w:rPr>
              <w:fldChar w:fldCharType="end"/>
            </w:r>
          </w:ins>
          <w:customXmlInsRangeStart w:id="50" w:author="Subho Majumdar" w:date="2017-07-25T16:55:00Z"/>
        </w:sdtContent>
      </w:sdt>
      <w:customXmlInsRangeEnd w:id="50"/>
      <w:r w:rsidR="003D1DAB" w:rsidRPr="003A08E3">
        <w:rPr>
          <w:rFonts w:ascii="Times New Roman" w:hAnsi="Times New Roman" w:cs="Times New Roman"/>
          <w:bCs/>
          <w:sz w:val="24"/>
          <w:szCs w:val="24"/>
        </w:rPr>
        <w:t xml:space="preserve">.  </w:t>
      </w:r>
      <w:r w:rsidR="00F7070F" w:rsidRPr="003A08E3">
        <w:rPr>
          <w:rFonts w:ascii="Times New Roman" w:hAnsi="Times New Roman" w:cs="Times New Roman"/>
          <w:bCs/>
          <w:sz w:val="24"/>
          <w:szCs w:val="24"/>
        </w:rPr>
        <w:t>This makes the QSAR modeling situation rank deficient where the number of predictors (</w:t>
      </w:r>
      <w:r w:rsidR="00F7070F" w:rsidRPr="003A08E3">
        <w:rPr>
          <w:rFonts w:ascii="Times New Roman" w:hAnsi="Times New Roman" w:cs="Times New Roman"/>
          <w:bCs/>
          <w:i/>
          <w:iCs/>
          <w:sz w:val="24"/>
          <w:szCs w:val="24"/>
          <w:rPrChange w:id="51" w:author="Subho Majumdar" w:date="2017-07-25T16:07:00Z">
            <w:rPr>
              <w:rFonts w:ascii="Times New Roman" w:hAnsi="Times New Roman" w:cs="Times New Roman"/>
              <w:bCs/>
              <w:sz w:val="24"/>
              <w:szCs w:val="24"/>
            </w:rPr>
          </w:rPrChange>
        </w:rPr>
        <w:t>p</w:t>
      </w:r>
      <w:r w:rsidR="00F7070F" w:rsidRPr="003A08E3">
        <w:rPr>
          <w:rFonts w:ascii="Times New Roman" w:hAnsi="Times New Roman" w:cs="Times New Roman"/>
          <w:bCs/>
          <w:sz w:val="24"/>
          <w:szCs w:val="24"/>
        </w:rPr>
        <w:t xml:space="preserve">) is much larger as compared to the number of data points to be modeled </w:t>
      </w:r>
      <w:del w:id="52" w:author="Subho Majumdar" w:date="2017-07-25T16:07:00Z">
        <w:r w:rsidR="00F7070F" w:rsidRPr="003A08E3" w:rsidDel="004F2AE4">
          <w:rPr>
            <w:rFonts w:ascii="Times New Roman" w:hAnsi="Times New Roman" w:cs="Times New Roman"/>
            <w:bCs/>
            <w:sz w:val="24"/>
            <w:szCs w:val="24"/>
          </w:rPr>
          <w:delText xml:space="preserve">or dependent variables </w:delText>
        </w:r>
      </w:del>
      <w:r w:rsidR="00F7070F" w:rsidRPr="003A08E3">
        <w:rPr>
          <w:rFonts w:ascii="Times New Roman" w:hAnsi="Times New Roman" w:cs="Times New Roman"/>
          <w:bCs/>
          <w:sz w:val="24"/>
          <w:szCs w:val="24"/>
        </w:rPr>
        <w:t>(</w:t>
      </w:r>
      <w:r w:rsidR="00F7070F" w:rsidRPr="003A08E3">
        <w:rPr>
          <w:rFonts w:ascii="Times New Roman" w:hAnsi="Times New Roman" w:cs="Times New Roman"/>
          <w:bCs/>
          <w:i/>
          <w:iCs/>
          <w:sz w:val="24"/>
          <w:szCs w:val="24"/>
          <w:rPrChange w:id="53" w:author="Subho Majumdar" w:date="2017-07-25T16:07:00Z">
            <w:rPr>
              <w:rFonts w:ascii="Times New Roman" w:hAnsi="Times New Roman" w:cs="Times New Roman"/>
              <w:bCs/>
              <w:sz w:val="24"/>
              <w:szCs w:val="24"/>
            </w:rPr>
          </w:rPrChange>
        </w:rPr>
        <w:t>n</w:t>
      </w:r>
      <w:r w:rsidR="00F7070F" w:rsidRPr="003A08E3">
        <w:rPr>
          <w:rFonts w:ascii="Times New Roman" w:hAnsi="Times New Roman" w:cs="Times New Roman"/>
          <w:bCs/>
          <w:sz w:val="24"/>
          <w:szCs w:val="24"/>
        </w:rPr>
        <w:t xml:space="preserve">).  </w:t>
      </w:r>
      <w:r w:rsidR="00C53723" w:rsidRPr="003A08E3">
        <w:rPr>
          <w:rFonts w:ascii="Times New Roman" w:hAnsi="Times New Roman" w:cs="Times New Roman"/>
          <w:bCs/>
          <w:sz w:val="24"/>
          <w:szCs w:val="24"/>
        </w:rPr>
        <w:t xml:space="preserve">Such a situation </w:t>
      </w:r>
      <w:ins w:id="54" w:author="Subho Majumdar" w:date="2017-07-25T16:07:00Z">
        <w:r w:rsidR="004F2AE4" w:rsidRPr="003A08E3">
          <w:rPr>
            <w:rFonts w:ascii="Times New Roman" w:hAnsi="Times New Roman" w:cs="Times New Roman"/>
            <w:bCs/>
            <w:sz w:val="24"/>
            <w:szCs w:val="24"/>
          </w:rPr>
          <w:t xml:space="preserve">calls </w:t>
        </w:r>
      </w:ins>
      <w:r w:rsidR="00C53723" w:rsidRPr="003A08E3">
        <w:rPr>
          <w:rFonts w:ascii="Times New Roman" w:hAnsi="Times New Roman" w:cs="Times New Roman"/>
          <w:bCs/>
          <w:sz w:val="24"/>
          <w:szCs w:val="24"/>
        </w:rPr>
        <w:t xml:space="preserve">for the judicious and correct use of statistical methods for model building and validation </w:t>
      </w:r>
      <w:sdt>
        <w:sdtPr>
          <w:rPr>
            <w:rFonts w:ascii="Times New Roman" w:hAnsi="Times New Roman" w:cs="Times New Roman"/>
            <w:bCs/>
            <w:sz w:val="24"/>
            <w:szCs w:val="24"/>
          </w:rPr>
          <w:id w:val="330266875"/>
          <w:citation/>
        </w:sdtPr>
        <w:sdtContent>
          <w:r w:rsidR="005B00E0" w:rsidRPr="003A08E3">
            <w:rPr>
              <w:rFonts w:ascii="Times New Roman" w:hAnsi="Times New Roman" w:cs="Times New Roman"/>
              <w:bCs/>
              <w:sz w:val="24"/>
              <w:szCs w:val="24"/>
            </w:rPr>
            <w:fldChar w:fldCharType="begin"/>
          </w:r>
          <w:r w:rsidR="005B00E0" w:rsidRPr="003A08E3">
            <w:rPr>
              <w:rFonts w:ascii="Times New Roman" w:hAnsi="Times New Roman" w:cs="Times New Roman"/>
              <w:bCs/>
              <w:sz w:val="24"/>
              <w:szCs w:val="24"/>
            </w:rPr>
            <w:instrText xml:space="preserve"> CITATION Bas13 \l 1033 </w:instrText>
          </w:r>
          <w:r w:rsidR="00C012B6" w:rsidRPr="003A08E3">
            <w:rPr>
              <w:rFonts w:ascii="Times New Roman" w:hAnsi="Times New Roman" w:cs="Times New Roman"/>
              <w:bCs/>
              <w:sz w:val="24"/>
              <w:szCs w:val="24"/>
            </w:rPr>
            <w:instrText xml:space="preserve"> \m Bas16</w:instrText>
          </w:r>
          <w:r w:rsidR="005B00E0" w:rsidRPr="003A08E3">
            <w:rPr>
              <w:rFonts w:ascii="Times New Roman" w:hAnsi="Times New Roman" w:cs="Times New Roman"/>
              <w:bCs/>
              <w:sz w:val="24"/>
              <w:szCs w:val="24"/>
            </w:rPr>
            <w:fldChar w:fldCharType="separate"/>
          </w:r>
          <w:r w:rsidR="00E72185" w:rsidRPr="00E72185">
            <w:rPr>
              <w:rFonts w:ascii="Times New Roman" w:hAnsi="Times New Roman" w:cs="Times New Roman"/>
              <w:noProof/>
              <w:sz w:val="24"/>
              <w:szCs w:val="24"/>
            </w:rPr>
            <w:t>[17, 18]</w:t>
          </w:r>
          <w:r w:rsidR="005B00E0" w:rsidRPr="003A08E3">
            <w:rPr>
              <w:rFonts w:ascii="Times New Roman" w:hAnsi="Times New Roman" w:cs="Times New Roman"/>
              <w:bCs/>
              <w:sz w:val="24"/>
              <w:szCs w:val="24"/>
            </w:rPr>
            <w:fldChar w:fldCharType="end"/>
          </w:r>
        </w:sdtContent>
      </w:sdt>
      <w:r w:rsidR="00896CB7" w:rsidRPr="003A08E3">
        <w:rPr>
          <w:rFonts w:ascii="Times New Roman" w:hAnsi="Times New Roman" w:cs="Times New Roman"/>
          <w:bCs/>
          <w:sz w:val="24"/>
          <w:szCs w:val="24"/>
        </w:rPr>
        <w:t>.</w:t>
      </w:r>
    </w:p>
    <w:p w14:paraId="46D0F9BA" w14:textId="434783C5" w:rsidR="002162EA" w:rsidRPr="00C668A9" w:rsidRDefault="00780225" w:rsidP="008B79B4">
      <w:pPr>
        <w:jc w:val="both"/>
        <w:rPr>
          <w:rFonts w:ascii="Times New Roman" w:hAnsi="Times New Roman" w:cs="Times New Roman"/>
          <w:bCs/>
          <w:color w:val="FF0000"/>
          <w:sz w:val="24"/>
          <w:szCs w:val="24"/>
          <w:rPrChange w:id="55" w:author="Subho Majumdar" w:date="2017-07-28T10:09:00Z">
            <w:rPr>
              <w:rFonts w:ascii="Times New Roman" w:hAnsi="Times New Roman" w:cs="Times New Roman"/>
              <w:bCs/>
              <w:sz w:val="24"/>
              <w:szCs w:val="24"/>
            </w:rPr>
          </w:rPrChange>
        </w:rPr>
      </w:pPr>
      <w:r w:rsidRPr="00C668A9">
        <w:rPr>
          <w:rFonts w:ascii="Times New Roman" w:hAnsi="Times New Roman" w:cs="Times New Roman"/>
          <w:bCs/>
          <w:color w:val="FF0000"/>
          <w:sz w:val="24"/>
          <w:szCs w:val="24"/>
          <w:rPrChange w:id="56" w:author="Subho Majumdar" w:date="2017-07-28T10:09:00Z">
            <w:rPr>
              <w:rFonts w:ascii="Times New Roman" w:hAnsi="Times New Roman" w:cs="Times New Roman"/>
              <w:bCs/>
              <w:sz w:val="24"/>
              <w:szCs w:val="24"/>
            </w:rPr>
          </w:rPrChange>
        </w:rPr>
        <w:t xml:space="preserve">According to the OECD principles, one of the required criteria a QSAR model fit to be implemented in practice must satisfy is proper model evaluation </w:t>
      </w:r>
      <w:sdt>
        <w:sdtPr>
          <w:rPr>
            <w:rFonts w:ascii="Times New Roman" w:hAnsi="Times New Roman" w:cs="Times New Roman"/>
            <w:bCs/>
            <w:color w:val="FF0000"/>
            <w:sz w:val="24"/>
            <w:szCs w:val="24"/>
          </w:rPr>
          <w:id w:val="512116796"/>
          <w:citation/>
        </w:sdtPr>
        <w:sdtContent>
          <w:r w:rsidRPr="00C668A9">
            <w:rPr>
              <w:rFonts w:ascii="Times New Roman" w:hAnsi="Times New Roman" w:cs="Times New Roman"/>
              <w:bCs/>
              <w:color w:val="FF0000"/>
              <w:sz w:val="24"/>
              <w:szCs w:val="24"/>
              <w:rPrChange w:id="57" w:author="Subho Majumdar" w:date="2017-07-28T10:09:00Z">
                <w:rPr>
                  <w:rFonts w:ascii="Times New Roman" w:hAnsi="Times New Roman" w:cs="Times New Roman"/>
                  <w:bCs/>
                  <w:sz w:val="24"/>
                  <w:szCs w:val="24"/>
                </w:rPr>
              </w:rPrChange>
            </w:rPr>
            <w:fldChar w:fldCharType="begin"/>
          </w:r>
          <w:r w:rsidRPr="00C668A9">
            <w:rPr>
              <w:rFonts w:ascii="Times New Roman" w:hAnsi="Times New Roman" w:cs="Times New Roman"/>
              <w:bCs/>
              <w:color w:val="FF0000"/>
              <w:sz w:val="24"/>
              <w:szCs w:val="24"/>
              <w:rPrChange w:id="58" w:author="Subho Majumdar" w:date="2017-07-28T10:09:00Z">
                <w:rPr>
                  <w:rFonts w:ascii="Times New Roman" w:hAnsi="Times New Roman" w:cs="Times New Roman"/>
                  <w:bCs/>
                  <w:sz w:val="24"/>
                  <w:szCs w:val="24"/>
                </w:rPr>
              </w:rPrChange>
            </w:rPr>
            <w:instrText xml:space="preserve"> CITATION Bas07 \l 1033 </w:instrText>
          </w:r>
          <w:r w:rsidRPr="00C668A9">
            <w:rPr>
              <w:rFonts w:ascii="Times New Roman" w:hAnsi="Times New Roman" w:cs="Times New Roman"/>
              <w:bCs/>
              <w:color w:val="FF0000"/>
              <w:sz w:val="24"/>
              <w:szCs w:val="24"/>
              <w:rPrChange w:id="59" w:author="Subho Majumdar" w:date="2017-07-28T10:09:00Z">
                <w:rPr>
                  <w:rFonts w:ascii="Times New Roman" w:hAnsi="Times New Roman" w:cs="Times New Roman"/>
                  <w:bCs/>
                  <w:sz w:val="24"/>
                  <w:szCs w:val="24"/>
                </w:rPr>
              </w:rPrChange>
            </w:rPr>
            <w:fldChar w:fldCharType="separate"/>
          </w:r>
          <w:r w:rsidR="00E72185" w:rsidRPr="00E72185">
            <w:rPr>
              <w:rFonts w:ascii="Times New Roman" w:hAnsi="Times New Roman" w:cs="Times New Roman"/>
              <w:noProof/>
              <w:color w:val="FF0000"/>
              <w:sz w:val="24"/>
              <w:szCs w:val="24"/>
            </w:rPr>
            <w:t>[19]</w:t>
          </w:r>
          <w:r w:rsidRPr="00C668A9">
            <w:rPr>
              <w:rFonts w:ascii="Times New Roman" w:hAnsi="Times New Roman" w:cs="Times New Roman"/>
              <w:bCs/>
              <w:color w:val="FF0000"/>
              <w:sz w:val="24"/>
              <w:szCs w:val="24"/>
              <w:rPrChange w:id="60" w:author="Subho Majumdar" w:date="2017-07-28T10:09:00Z">
                <w:rPr>
                  <w:rFonts w:ascii="Times New Roman" w:hAnsi="Times New Roman" w:cs="Times New Roman"/>
                  <w:bCs/>
                  <w:sz w:val="24"/>
                  <w:szCs w:val="24"/>
                </w:rPr>
              </w:rPrChange>
            </w:rPr>
            <w:fldChar w:fldCharType="end"/>
          </w:r>
        </w:sdtContent>
      </w:sdt>
      <w:r w:rsidR="00355627" w:rsidRPr="00C668A9">
        <w:rPr>
          <w:rFonts w:ascii="Times New Roman" w:hAnsi="Times New Roman" w:cs="Times New Roman"/>
          <w:bCs/>
          <w:color w:val="FF0000"/>
          <w:sz w:val="24"/>
          <w:szCs w:val="24"/>
          <w:rPrChange w:id="61" w:author="Subho Majumdar" w:date="2017-07-28T10:09:00Z">
            <w:rPr>
              <w:rFonts w:ascii="Times New Roman" w:hAnsi="Times New Roman" w:cs="Times New Roman"/>
              <w:bCs/>
              <w:sz w:val="24"/>
              <w:szCs w:val="24"/>
            </w:rPr>
          </w:rPrChange>
        </w:rPr>
        <w:t>. In the last two decades or so, QSAR researchers have adapted to using either one</w:t>
      </w:r>
      <w:r w:rsidR="002162EA" w:rsidRPr="00C668A9">
        <w:rPr>
          <w:rFonts w:ascii="Times New Roman" w:hAnsi="Times New Roman" w:cs="Times New Roman"/>
          <w:bCs/>
          <w:color w:val="FF0000"/>
          <w:sz w:val="24"/>
          <w:szCs w:val="24"/>
          <w:rPrChange w:id="62" w:author="Subho Majumdar" w:date="2017-07-28T10:09:00Z">
            <w:rPr>
              <w:rFonts w:ascii="Times New Roman" w:hAnsi="Times New Roman" w:cs="Times New Roman"/>
              <w:bCs/>
              <w:sz w:val="24"/>
              <w:szCs w:val="24"/>
            </w:rPr>
          </w:rPrChange>
        </w:rPr>
        <w:t xml:space="preserve"> of the </w:t>
      </w:r>
      <w:r w:rsidR="00121C42" w:rsidRPr="00C668A9">
        <w:rPr>
          <w:rFonts w:ascii="Times New Roman" w:hAnsi="Times New Roman" w:cs="Times New Roman"/>
          <w:bCs/>
          <w:color w:val="FF0000"/>
          <w:sz w:val="24"/>
          <w:szCs w:val="24"/>
          <w:rPrChange w:id="63" w:author="Subho Majumdar" w:date="2017-07-28T10:09:00Z">
            <w:rPr>
              <w:rFonts w:ascii="Times New Roman" w:hAnsi="Times New Roman" w:cs="Times New Roman"/>
              <w:bCs/>
              <w:sz w:val="24"/>
              <w:szCs w:val="24"/>
            </w:rPr>
          </w:rPrChange>
        </w:rPr>
        <w:t>three</w:t>
      </w:r>
      <w:r w:rsidR="002162EA" w:rsidRPr="00C668A9">
        <w:rPr>
          <w:rFonts w:ascii="Times New Roman" w:hAnsi="Times New Roman" w:cs="Times New Roman"/>
          <w:bCs/>
          <w:color w:val="FF0000"/>
          <w:sz w:val="24"/>
          <w:szCs w:val="24"/>
          <w:rPrChange w:id="64" w:author="Subho Majumdar" w:date="2017-07-28T10:09:00Z">
            <w:rPr>
              <w:rFonts w:ascii="Times New Roman" w:hAnsi="Times New Roman" w:cs="Times New Roman"/>
              <w:bCs/>
              <w:sz w:val="24"/>
              <w:szCs w:val="24"/>
            </w:rPr>
          </w:rPrChange>
        </w:rPr>
        <w:t xml:space="preserve"> validation methods:</w:t>
      </w:r>
    </w:p>
    <w:p w14:paraId="7FE7FB05" w14:textId="2EA2C3C8" w:rsidR="002162EA" w:rsidRPr="00C668A9" w:rsidRDefault="00355627" w:rsidP="002162EA">
      <w:pPr>
        <w:pStyle w:val="ListParagraph"/>
        <w:numPr>
          <w:ilvl w:val="0"/>
          <w:numId w:val="4"/>
        </w:numPr>
        <w:jc w:val="both"/>
        <w:rPr>
          <w:rFonts w:ascii="Times New Roman" w:hAnsi="Times New Roman" w:cs="Times New Roman"/>
          <w:bCs/>
          <w:color w:val="FF0000"/>
          <w:sz w:val="24"/>
          <w:szCs w:val="24"/>
          <w:rPrChange w:id="65" w:author="Subho Majumdar" w:date="2017-07-28T10:09:00Z">
            <w:rPr>
              <w:rFonts w:ascii="Times New Roman" w:hAnsi="Times New Roman" w:cs="Times New Roman"/>
              <w:bCs/>
              <w:sz w:val="24"/>
              <w:szCs w:val="24"/>
            </w:rPr>
          </w:rPrChange>
        </w:rPr>
      </w:pPr>
      <w:r w:rsidRPr="00C668A9">
        <w:rPr>
          <w:rFonts w:ascii="Times New Roman" w:hAnsi="Times New Roman" w:cs="Times New Roman"/>
          <w:bCs/>
          <w:color w:val="FF0000"/>
          <w:sz w:val="24"/>
          <w:szCs w:val="24"/>
          <w:rPrChange w:id="66" w:author="Subho Majumdar" w:date="2017-07-28T10:09:00Z">
            <w:rPr>
              <w:rFonts w:ascii="Times New Roman" w:hAnsi="Times New Roman" w:cs="Times New Roman"/>
              <w:bCs/>
              <w:sz w:val="24"/>
              <w:szCs w:val="24"/>
            </w:rPr>
          </w:rPrChange>
        </w:rPr>
        <w:lastRenderedPageBreak/>
        <w:t>Leave-</w:t>
      </w:r>
      <w:r w:rsidR="002162EA" w:rsidRPr="00C668A9">
        <w:rPr>
          <w:rFonts w:ascii="Times New Roman" w:hAnsi="Times New Roman" w:cs="Times New Roman"/>
          <w:bCs/>
          <w:color w:val="FF0000"/>
          <w:sz w:val="24"/>
          <w:szCs w:val="24"/>
          <w:rPrChange w:id="67" w:author="Subho Majumdar" w:date="2017-07-28T10:09:00Z">
            <w:rPr>
              <w:rFonts w:ascii="Times New Roman" w:hAnsi="Times New Roman" w:cs="Times New Roman"/>
              <w:bCs/>
              <w:sz w:val="24"/>
              <w:szCs w:val="24"/>
            </w:rPr>
          </w:rPrChange>
        </w:rPr>
        <w:t>one-out (LOO) cross validation: For each compound in the full dataset, its activity is predicted by a model built on samples excluding that compound.</w:t>
      </w:r>
    </w:p>
    <w:p w14:paraId="353D93B1" w14:textId="5CC4A68D" w:rsidR="009A79DA" w:rsidRPr="00C668A9" w:rsidRDefault="009A79DA" w:rsidP="002162EA">
      <w:pPr>
        <w:pStyle w:val="ListParagraph"/>
        <w:numPr>
          <w:ilvl w:val="0"/>
          <w:numId w:val="4"/>
        </w:numPr>
        <w:jc w:val="both"/>
        <w:rPr>
          <w:rFonts w:ascii="Times New Roman" w:hAnsi="Times New Roman" w:cs="Times New Roman"/>
          <w:bCs/>
          <w:color w:val="FF0000"/>
          <w:sz w:val="24"/>
          <w:szCs w:val="24"/>
          <w:rPrChange w:id="68" w:author="Subho Majumdar" w:date="2017-07-28T10:09:00Z">
            <w:rPr>
              <w:rFonts w:ascii="Times New Roman" w:hAnsi="Times New Roman" w:cs="Times New Roman"/>
              <w:bCs/>
              <w:sz w:val="24"/>
              <w:szCs w:val="24"/>
            </w:rPr>
          </w:rPrChange>
        </w:rPr>
      </w:pPr>
      <w:r w:rsidRPr="00C668A9">
        <w:rPr>
          <w:rFonts w:ascii="Times New Roman" w:hAnsi="Times New Roman" w:cs="Times New Roman"/>
          <w:bCs/>
          <w:i/>
          <w:iCs/>
          <w:color w:val="FF0000"/>
          <w:sz w:val="24"/>
          <w:szCs w:val="24"/>
          <w:rPrChange w:id="69" w:author="Subho Majumdar" w:date="2017-07-28T10:09:00Z">
            <w:rPr>
              <w:rFonts w:ascii="Times New Roman" w:hAnsi="Times New Roman" w:cs="Times New Roman"/>
              <w:bCs/>
              <w:i/>
              <w:iCs/>
              <w:sz w:val="24"/>
              <w:szCs w:val="24"/>
            </w:rPr>
          </w:rPrChange>
        </w:rPr>
        <w:t>K</w:t>
      </w:r>
      <w:r w:rsidRPr="00C668A9">
        <w:rPr>
          <w:rFonts w:ascii="Times New Roman" w:hAnsi="Times New Roman" w:cs="Times New Roman"/>
          <w:bCs/>
          <w:color w:val="FF0000"/>
          <w:sz w:val="24"/>
          <w:szCs w:val="24"/>
          <w:rPrChange w:id="70" w:author="Subho Majumdar" w:date="2017-07-28T10:09:00Z">
            <w:rPr>
              <w:rFonts w:ascii="Times New Roman" w:hAnsi="Times New Roman" w:cs="Times New Roman"/>
              <w:bCs/>
              <w:sz w:val="24"/>
              <w:szCs w:val="24"/>
            </w:rPr>
          </w:rPrChange>
        </w:rPr>
        <w:t xml:space="preserve">-fold cross validation: The data is randomly split into </w:t>
      </w:r>
      <w:r w:rsidRPr="00C668A9">
        <w:rPr>
          <w:rFonts w:ascii="Times New Roman" w:hAnsi="Times New Roman" w:cs="Times New Roman"/>
          <w:bCs/>
          <w:i/>
          <w:iCs/>
          <w:color w:val="FF0000"/>
          <w:sz w:val="24"/>
          <w:szCs w:val="24"/>
          <w:rPrChange w:id="71" w:author="Subho Majumdar" w:date="2017-07-28T10:09:00Z">
            <w:rPr>
              <w:rFonts w:ascii="Times New Roman" w:hAnsi="Times New Roman" w:cs="Times New Roman"/>
              <w:bCs/>
              <w:i/>
              <w:iCs/>
              <w:sz w:val="24"/>
              <w:szCs w:val="24"/>
            </w:rPr>
          </w:rPrChange>
        </w:rPr>
        <w:t>K</w:t>
      </w:r>
      <w:r w:rsidRPr="00C668A9">
        <w:rPr>
          <w:rFonts w:ascii="Times New Roman" w:hAnsi="Times New Roman" w:cs="Times New Roman"/>
          <w:bCs/>
          <w:color w:val="FF0000"/>
          <w:sz w:val="24"/>
          <w:szCs w:val="24"/>
          <w:rPrChange w:id="72" w:author="Subho Majumdar" w:date="2017-07-28T10:09:00Z">
            <w:rPr>
              <w:rFonts w:ascii="Times New Roman" w:hAnsi="Times New Roman" w:cs="Times New Roman"/>
              <w:bCs/>
              <w:sz w:val="24"/>
              <w:szCs w:val="24"/>
            </w:rPr>
          </w:rPrChange>
        </w:rPr>
        <w:t xml:space="preserve"> disjoint partitions. Each partition is taken as test set, and QSAR models built on samples outside that partition to predict activities of samples in the partition;</w:t>
      </w:r>
    </w:p>
    <w:p w14:paraId="0F7B52DB" w14:textId="18A3568E" w:rsidR="002162EA" w:rsidRPr="00C668A9" w:rsidRDefault="002162EA" w:rsidP="002162EA">
      <w:pPr>
        <w:pStyle w:val="ListParagraph"/>
        <w:numPr>
          <w:ilvl w:val="0"/>
          <w:numId w:val="4"/>
        </w:numPr>
        <w:jc w:val="both"/>
        <w:rPr>
          <w:rFonts w:ascii="Times New Roman" w:hAnsi="Times New Roman" w:cs="Times New Roman"/>
          <w:bCs/>
          <w:color w:val="FF0000"/>
          <w:sz w:val="24"/>
          <w:szCs w:val="24"/>
          <w:rPrChange w:id="73" w:author="Subho Majumdar" w:date="2017-07-28T10:09:00Z">
            <w:rPr>
              <w:rFonts w:ascii="Times New Roman" w:hAnsi="Times New Roman" w:cs="Times New Roman"/>
              <w:bCs/>
              <w:sz w:val="24"/>
              <w:szCs w:val="24"/>
            </w:rPr>
          </w:rPrChange>
        </w:rPr>
      </w:pPr>
      <w:r w:rsidRPr="00C668A9">
        <w:rPr>
          <w:rFonts w:ascii="Times New Roman" w:hAnsi="Times New Roman" w:cs="Times New Roman"/>
          <w:bCs/>
          <w:color w:val="FF0000"/>
          <w:sz w:val="24"/>
          <w:szCs w:val="24"/>
          <w:rPrChange w:id="74" w:author="Subho Majumdar" w:date="2017-07-28T10:09:00Z">
            <w:rPr>
              <w:rFonts w:ascii="Times New Roman" w:hAnsi="Times New Roman" w:cs="Times New Roman"/>
              <w:bCs/>
              <w:sz w:val="24"/>
              <w:szCs w:val="24"/>
            </w:rPr>
          </w:rPrChange>
        </w:rPr>
        <w:t xml:space="preserve">External validation: The data is </w:t>
      </w:r>
      <w:r w:rsidR="009A79DA" w:rsidRPr="00C668A9">
        <w:rPr>
          <w:rFonts w:ascii="Times New Roman" w:hAnsi="Times New Roman" w:cs="Times New Roman"/>
          <w:bCs/>
          <w:color w:val="FF0000"/>
          <w:sz w:val="24"/>
          <w:szCs w:val="24"/>
          <w:rPrChange w:id="75" w:author="Subho Majumdar" w:date="2017-07-28T10:09:00Z">
            <w:rPr>
              <w:rFonts w:ascii="Times New Roman" w:hAnsi="Times New Roman" w:cs="Times New Roman"/>
              <w:bCs/>
              <w:sz w:val="24"/>
              <w:szCs w:val="24"/>
            </w:rPr>
          </w:rPrChange>
        </w:rPr>
        <w:t xml:space="preserve">randomly </w:t>
      </w:r>
      <w:r w:rsidRPr="00C668A9">
        <w:rPr>
          <w:rFonts w:ascii="Times New Roman" w:hAnsi="Times New Roman" w:cs="Times New Roman"/>
          <w:bCs/>
          <w:color w:val="FF0000"/>
          <w:sz w:val="24"/>
          <w:szCs w:val="24"/>
          <w:rPrChange w:id="76" w:author="Subho Majumdar" w:date="2017-07-28T10:09:00Z">
            <w:rPr>
              <w:rFonts w:ascii="Times New Roman" w:hAnsi="Times New Roman" w:cs="Times New Roman"/>
              <w:bCs/>
              <w:sz w:val="24"/>
              <w:szCs w:val="24"/>
            </w:rPr>
          </w:rPrChange>
        </w:rPr>
        <w:t>split into two partitions: a larger training set and a smaller test set. QSAR model is built on the training set and evaluated on the test set.</w:t>
      </w:r>
    </w:p>
    <w:p w14:paraId="6CFADBA8" w14:textId="5574D80E" w:rsidR="00780225" w:rsidRPr="00C668A9" w:rsidRDefault="002162EA" w:rsidP="002162EA">
      <w:pPr>
        <w:jc w:val="both"/>
        <w:rPr>
          <w:rFonts w:ascii="Times New Roman" w:hAnsi="Times New Roman" w:cs="Times New Roman"/>
          <w:bCs/>
          <w:color w:val="FF0000"/>
          <w:sz w:val="24"/>
          <w:szCs w:val="24"/>
          <w:rPrChange w:id="77" w:author="Subho Majumdar" w:date="2017-07-28T10:09:00Z">
            <w:rPr>
              <w:rFonts w:ascii="Times New Roman" w:hAnsi="Times New Roman" w:cs="Times New Roman"/>
              <w:bCs/>
              <w:sz w:val="24"/>
              <w:szCs w:val="24"/>
            </w:rPr>
          </w:rPrChange>
        </w:rPr>
      </w:pPr>
      <w:proofErr w:type="spellStart"/>
      <w:r w:rsidRPr="00C668A9">
        <w:rPr>
          <w:rFonts w:ascii="Times New Roman" w:hAnsi="Times New Roman" w:cs="Times New Roman"/>
          <w:bCs/>
          <w:color w:val="FF0000"/>
          <w:sz w:val="24"/>
          <w:szCs w:val="24"/>
          <w:rPrChange w:id="78" w:author="Subho Majumdar" w:date="2017-07-28T10:09:00Z">
            <w:rPr>
              <w:rFonts w:ascii="Times New Roman" w:hAnsi="Times New Roman" w:cs="Times New Roman"/>
              <w:bCs/>
              <w:sz w:val="24"/>
              <w:szCs w:val="24"/>
            </w:rPr>
          </w:rPrChange>
        </w:rPr>
        <w:t>Golbraikh</w:t>
      </w:r>
      <w:proofErr w:type="spellEnd"/>
      <w:r w:rsidRPr="00C668A9">
        <w:rPr>
          <w:rFonts w:ascii="Times New Roman" w:hAnsi="Times New Roman" w:cs="Times New Roman"/>
          <w:bCs/>
          <w:color w:val="FF0000"/>
          <w:sz w:val="24"/>
          <w:szCs w:val="24"/>
          <w:rPrChange w:id="79" w:author="Subho Majumdar" w:date="2017-07-28T10:09:00Z">
            <w:rPr>
              <w:rFonts w:ascii="Times New Roman" w:hAnsi="Times New Roman" w:cs="Times New Roman"/>
              <w:bCs/>
              <w:sz w:val="24"/>
              <w:szCs w:val="24"/>
            </w:rPr>
          </w:rPrChange>
        </w:rPr>
        <w:t xml:space="preserve"> and </w:t>
      </w:r>
      <w:proofErr w:type="spellStart"/>
      <w:r w:rsidRPr="00C668A9">
        <w:rPr>
          <w:rFonts w:ascii="Times New Roman" w:hAnsi="Times New Roman" w:cs="Times New Roman"/>
          <w:bCs/>
          <w:color w:val="FF0000"/>
          <w:sz w:val="24"/>
          <w:szCs w:val="24"/>
          <w:rPrChange w:id="80" w:author="Subho Majumdar" w:date="2017-07-28T10:09:00Z">
            <w:rPr>
              <w:rFonts w:ascii="Times New Roman" w:hAnsi="Times New Roman" w:cs="Times New Roman"/>
              <w:bCs/>
              <w:sz w:val="24"/>
              <w:szCs w:val="24"/>
            </w:rPr>
          </w:rPrChange>
        </w:rPr>
        <w:t>Tropsha</w:t>
      </w:r>
      <w:proofErr w:type="spellEnd"/>
      <w:r w:rsidRPr="00C668A9">
        <w:rPr>
          <w:rFonts w:ascii="Times New Roman" w:hAnsi="Times New Roman" w:cs="Times New Roman"/>
          <w:bCs/>
          <w:color w:val="FF0000"/>
          <w:sz w:val="24"/>
          <w:szCs w:val="24"/>
          <w:rPrChange w:id="81" w:author="Subho Majumdar" w:date="2017-07-28T10:09:00Z">
            <w:rPr>
              <w:rFonts w:ascii="Times New Roman" w:hAnsi="Times New Roman" w:cs="Times New Roman"/>
              <w:bCs/>
              <w:sz w:val="24"/>
              <w:szCs w:val="24"/>
            </w:rPr>
          </w:rPrChange>
        </w:rPr>
        <w:t xml:space="preserve"> </w:t>
      </w:r>
      <w:sdt>
        <w:sdtPr>
          <w:rPr>
            <w:rFonts w:ascii="Times New Roman" w:hAnsi="Times New Roman" w:cs="Times New Roman"/>
            <w:bCs/>
            <w:color w:val="FF0000"/>
            <w:sz w:val="24"/>
            <w:szCs w:val="24"/>
          </w:rPr>
          <w:id w:val="-896432714"/>
          <w:citation/>
        </w:sdtPr>
        <w:sdtContent>
          <w:r w:rsidRPr="00C668A9">
            <w:rPr>
              <w:rFonts w:ascii="Times New Roman" w:hAnsi="Times New Roman" w:cs="Times New Roman"/>
              <w:bCs/>
              <w:color w:val="FF0000"/>
              <w:sz w:val="24"/>
              <w:szCs w:val="24"/>
              <w:rPrChange w:id="82" w:author="Subho Majumdar" w:date="2017-07-28T10:09:00Z">
                <w:rPr>
                  <w:rFonts w:ascii="Times New Roman" w:hAnsi="Times New Roman" w:cs="Times New Roman"/>
                  <w:bCs/>
                  <w:sz w:val="24"/>
                  <w:szCs w:val="24"/>
                </w:rPr>
              </w:rPrChange>
            </w:rPr>
            <w:fldChar w:fldCharType="begin"/>
          </w:r>
          <w:r w:rsidRPr="00C668A9">
            <w:rPr>
              <w:rFonts w:ascii="Times New Roman" w:hAnsi="Times New Roman" w:cs="Times New Roman"/>
              <w:bCs/>
              <w:color w:val="FF0000"/>
              <w:sz w:val="24"/>
              <w:szCs w:val="24"/>
              <w:rPrChange w:id="83" w:author="Subho Majumdar" w:date="2017-07-28T10:09:00Z">
                <w:rPr>
                  <w:rFonts w:ascii="Times New Roman" w:hAnsi="Times New Roman" w:cs="Times New Roman"/>
                  <w:bCs/>
                  <w:sz w:val="24"/>
                  <w:szCs w:val="24"/>
                </w:rPr>
              </w:rPrChange>
            </w:rPr>
            <w:instrText xml:space="preserve"> CITATION Gol02 \l 1033 </w:instrText>
          </w:r>
          <w:r w:rsidRPr="00C668A9">
            <w:rPr>
              <w:rFonts w:ascii="Times New Roman" w:hAnsi="Times New Roman" w:cs="Times New Roman"/>
              <w:bCs/>
              <w:color w:val="FF0000"/>
              <w:sz w:val="24"/>
              <w:szCs w:val="24"/>
              <w:rPrChange w:id="84" w:author="Subho Majumdar" w:date="2017-07-28T10:09:00Z">
                <w:rPr>
                  <w:rFonts w:ascii="Times New Roman" w:hAnsi="Times New Roman" w:cs="Times New Roman"/>
                  <w:bCs/>
                  <w:sz w:val="24"/>
                  <w:szCs w:val="24"/>
                </w:rPr>
              </w:rPrChange>
            </w:rPr>
            <w:fldChar w:fldCharType="separate"/>
          </w:r>
          <w:r w:rsidR="00E72185" w:rsidRPr="00E72185">
            <w:rPr>
              <w:rFonts w:ascii="Times New Roman" w:hAnsi="Times New Roman" w:cs="Times New Roman"/>
              <w:noProof/>
              <w:color w:val="FF0000"/>
              <w:sz w:val="24"/>
              <w:szCs w:val="24"/>
            </w:rPr>
            <w:t>[20]</w:t>
          </w:r>
          <w:r w:rsidRPr="00C668A9">
            <w:rPr>
              <w:rFonts w:ascii="Times New Roman" w:hAnsi="Times New Roman" w:cs="Times New Roman"/>
              <w:bCs/>
              <w:color w:val="FF0000"/>
              <w:sz w:val="24"/>
              <w:szCs w:val="24"/>
              <w:rPrChange w:id="85" w:author="Subho Majumdar" w:date="2017-07-28T10:09:00Z">
                <w:rPr>
                  <w:rFonts w:ascii="Times New Roman" w:hAnsi="Times New Roman" w:cs="Times New Roman"/>
                  <w:bCs/>
                  <w:sz w:val="24"/>
                  <w:szCs w:val="24"/>
                </w:rPr>
              </w:rPrChange>
            </w:rPr>
            <w:fldChar w:fldCharType="end"/>
          </w:r>
        </w:sdtContent>
      </w:sdt>
      <w:r w:rsidRPr="00C668A9">
        <w:rPr>
          <w:rFonts w:ascii="Times New Roman" w:hAnsi="Times New Roman" w:cs="Times New Roman"/>
          <w:bCs/>
          <w:color w:val="FF0000"/>
          <w:sz w:val="24"/>
          <w:szCs w:val="24"/>
          <w:rPrChange w:id="86" w:author="Subho Majumdar" w:date="2017-07-28T10:09:00Z">
            <w:rPr>
              <w:rFonts w:ascii="Times New Roman" w:hAnsi="Times New Roman" w:cs="Times New Roman"/>
              <w:bCs/>
              <w:sz w:val="24"/>
              <w:szCs w:val="24"/>
            </w:rPr>
          </w:rPrChange>
        </w:rPr>
        <w:t xml:space="preserve"> argue</w:t>
      </w:r>
      <w:r w:rsidR="006F272B" w:rsidRPr="00C668A9">
        <w:rPr>
          <w:rFonts w:ascii="Times New Roman" w:hAnsi="Times New Roman" w:cs="Times New Roman"/>
          <w:bCs/>
          <w:color w:val="FF0000"/>
          <w:sz w:val="24"/>
          <w:szCs w:val="24"/>
          <w:rPrChange w:id="87" w:author="Subho Majumdar" w:date="2017-07-28T10:09:00Z">
            <w:rPr>
              <w:rFonts w:ascii="Times New Roman" w:hAnsi="Times New Roman" w:cs="Times New Roman"/>
              <w:bCs/>
              <w:sz w:val="24"/>
              <w:szCs w:val="24"/>
            </w:rPr>
          </w:rPrChange>
        </w:rPr>
        <w:t>d</w:t>
      </w:r>
      <w:r w:rsidRPr="00C668A9">
        <w:rPr>
          <w:rFonts w:ascii="Times New Roman" w:hAnsi="Times New Roman" w:cs="Times New Roman"/>
          <w:bCs/>
          <w:color w:val="FF0000"/>
          <w:sz w:val="24"/>
          <w:szCs w:val="24"/>
          <w:rPrChange w:id="88" w:author="Subho Majumdar" w:date="2017-07-28T10:09:00Z">
            <w:rPr>
              <w:rFonts w:ascii="Times New Roman" w:hAnsi="Times New Roman" w:cs="Times New Roman"/>
              <w:bCs/>
              <w:sz w:val="24"/>
              <w:szCs w:val="24"/>
            </w:rPr>
          </w:rPrChange>
        </w:rPr>
        <w:t xml:space="preserve"> </w:t>
      </w:r>
      <w:r w:rsidR="00EC7210" w:rsidRPr="00C668A9">
        <w:rPr>
          <w:rFonts w:ascii="Times New Roman" w:hAnsi="Times New Roman" w:cs="Times New Roman"/>
          <w:bCs/>
          <w:color w:val="FF0000"/>
          <w:sz w:val="24"/>
          <w:szCs w:val="24"/>
          <w:rPrChange w:id="89" w:author="Subho Majumdar" w:date="2017-07-28T10:09:00Z">
            <w:rPr>
              <w:rFonts w:ascii="Times New Roman" w:hAnsi="Times New Roman" w:cs="Times New Roman"/>
              <w:bCs/>
              <w:sz w:val="24"/>
              <w:szCs w:val="24"/>
            </w:rPr>
          </w:rPrChange>
        </w:rPr>
        <w:t>using</w:t>
      </w:r>
      <w:r w:rsidRPr="00C668A9">
        <w:rPr>
          <w:rFonts w:ascii="Times New Roman" w:hAnsi="Times New Roman" w:cs="Times New Roman"/>
          <w:bCs/>
          <w:color w:val="FF0000"/>
          <w:sz w:val="24"/>
          <w:szCs w:val="24"/>
          <w:rPrChange w:id="90" w:author="Subho Majumdar" w:date="2017-07-28T10:09:00Z">
            <w:rPr>
              <w:rFonts w:ascii="Times New Roman" w:hAnsi="Times New Roman" w:cs="Times New Roman"/>
              <w:bCs/>
              <w:sz w:val="24"/>
              <w:szCs w:val="24"/>
            </w:rPr>
          </w:rPrChange>
        </w:rPr>
        <w:t xml:space="preserve"> empirical evidence that in some cases LOO cross-validation overestimates the predictive ability of a model</w:t>
      </w:r>
      <w:r w:rsidR="001F1D89" w:rsidRPr="00C668A9">
        <w:rPr>
          <w:rFonts w:ascii="Times New Roman" w:hAnsi="Times New Roman" w:cs="Times New Roman"/>
          <w:bCs/>
          <w:color w:val="FF0000"/>
          <w:sz w:val="24"/>
          <w:szCs w:val="24"/>
          <w:rPrChange w:id="91" w:author="Subho Majumdar" w:date="2017-07-28T10:09:00Z">
            <w:rPr>
              <w:rFonts w:ascii="Times New Roman" w:hAnsi="Times New Roman" w:cs="Times New Roman"/>
              <w:bCs/>
              <w:sz w:val="24"/>
              <w:szCs w:val="24"/>
            </w:rPr>
          </w:rPrChange>
        </w:rPr>
        <w:t xml:space="preserve"> but external validation does not</w:t>
      </w:r>
      <w:r w:rsidRPr="00C668A9">
        <w:rPr>
          <w:rFonts w:ascii="Times New Roman" w:hAnsi="Times New Roman" w:cs="Times New Roman"/>
          <w:bCs/>
          <w:color w:val="FF0000"/>
          <w:sz w:val="24"/>
          <w:szCs w:val="24"/>
          <w:rPrChange w:id="92" w:author="Subho Majumdar" w:date="2017-07-28T10:09:00Z">
            <w:rPr>
              <w:rFonts w:ascii="Times New Roman" w:hAnsi="Times New Roman" w:cs="Times New Roman"/>
              <w:bCs/>
              <w:sz w:val="24"/>
              <w:szCs w:val="24"/>
            </w:rPr>
          </w:rPrChange>
        </w:rPr>
        <w:t xml:space="preserve">. On the other hand, </w:t>
      </w:r>
      <w:r w:rsidR="00355627" w:rsidRPr="00C668A9">
        <w:rPr>
          <w:rFonts w:ascii="Times New Roman" w:hAnsi="Times New Roman" w:cs="Times New Roman"/>
          <w:bCs/>
          <w:color w:val="FF0000"/>
          <w:sz w:val="24"/>
          <w:szCs w:val="24"/>
          <w:rPrChange w:id="93" w:author="Subho Majumdar" w:date="2017-07-28T10:09:00Z">
            <w:rPr>
              <w:rFonts w:ascii="Times New Roman" w:hAnsi="Times New Roman" w:cs="Times New Roman"/>
              <w:bCs/>
              <w:sz w:val="24"/>
              <w:szCs w:val="24"/>
            </w:rPr>
          </w:rPrChange>
        </w:rPr>
        <w:t xml:space="preserve">Hawkins </w:t>
      </w:r>
      <w:r w:rsidR="00355627" w:rsidRPr="00C668A9">
        <w:rPr>
          <w:rFonts w:ascii="Times New Roman" w:hAnsi="Times New Roman" w:cs="Times New Roman"/>
          <w:bCs/>
          <w:i/>
          <w:iCs/>
          <w:color w:val="FF0000"/>
          <w:sz w:val="24"/>
          <w:szCs w:val="24"/>
          <w:rPrChange w:id="94" w:author="Subho Majumdar" w:date="2017-07-28T10:09:00Z">
            <w:rPr>
              <w:rFonts w:ascii="Times New Roman" w:hAnsi="Times New Roman" w:cs="Times New Roman"/>
              <w:bCs/>
              <w:i/>
              <w:iCs/>
              <w:sz w:val="24"/>
              <w:szCs w:val="24"/>
            </w:rPr>
          </w:rPrChange>
        </w:rPr>
        <w:t>et al</w:t>
      </w:r>
      <w:r w:rsidR="00355627" w:rsidRPr="00C668A9">
        <w:rPr>
          <w:rFonts w:ascii="Times New Roman" w:hAnsi="Times New Roman" w:cs="Times New Roman"/>
          <w:bCs/>
          <w:color w:val="FF0000"/>
          <w:sz w:val="24"/>
          <w:szCs w:val="24"/>
          <w:rPrChange w:id="95" w:author="Subho Majumdar" w:date="2017-07-28T10:09:00Z">
            <w:rPr>
              <w:rFonts w:ascii="Times New Roman" w:hAnsi="Times New Roman" w:cs="Times New Roman"/>
              <w:bCs/>
              <w:sz w:val="24"/>
              <w:szCs w:val="24"/>
            </w:rPr>
          </w:rPrChange>
        </w:rPr>
        <w:t xml:space="preserve"> </w:t>
      </w:r>
      <w:sdt>
        <w:sdtPr>
          <w:rPr>
            <w:rFonts w:ascii="Times New Roman" w:hAnsi="Times New Roman" w:cs="Times New Roman"/>
            <w:color w:val="FF0000"/>
          </w:rPr>
          <w:id w:val="448358414"/>
          <w:citation/>
        </w:sdtPr>
        <w:sdtContent>
          <w:r w:rsidR="00355627" w:rsidRPr="00C668A9">
            <w:rPr>
              <w:rFonts w:ascii="Times New Roman" w:hAnsi="Times New Roman" w:cs="Times New Roman"/>
              <w:bCs/>
              <w:color w:val="FF0000"/>
              <w:sz w:val="24"/>
              <w:szCs w:val="24"/>
              <w:rPrChange w:id="96" w:author="Subho Majumdar" w:date="2017-07-28T10:09:00Z">
                <w:rPr>
                  <w:rFonts w:ascii="Times New Roman" w:hAnsi="Times New Roman" w:cs="Times New Roman"/>
                  <w:bCs/>
                  <w:sz w:val="24"/>
                  <w:szCs w:val="24"/>
                </w:rPr>
              </w:rPrChange>
            </w:rPr>
            <w:fldChar w:fldCharType="begin"/>
          </w:r>
          <w:r w:rsidR="00355627" w:rsidRPr="00C668A9">
            <w:rPr>
              <w:rFonts w:ascii="Times New Roman" w:hAnsi="Times New Roman" w:cs="Times New Roman"/>
              <w:bCs/>
              <w:color w:val="FF0000"/>
              <w:sz w:val="24"/>
              <w:szCs w:val="24"/>
              <w:rPrChange w:id="97" w:author="Subho Majumdar" w:date="2017-07-28T10:09:00Z">
                <w:rPr>
                  <w:rFonts w:ascii="Times New Roman" w:hAnsi="Times New Roman" w:cs="Times New Roman"/>
                  <w:bCs/>
                  <w:sz w:val="24"/>
                  <w:szCs w:val="24"/>
                </w:rPr>
              </w:rPrChange>
            </w:rPr>
            <w:instrText xml:space="preserve"> CITATION Haw03 \l 1033 </w:instrText>
          </w:r>
          <w:r w:rsidR="00355627" w:rsidRPr="00C668A9">
            <w:rPr>
              <w:rFonts w:ascii="Times New Roman" w:hAnsi="Times New Roman" w:cs="Times New Roman"/>
              <w:bCs/>
              <w:color w:val="FF0000"/>
              <w:sz w:val="24"/>
              <w:szCs w:val="24"/>
              <w:rPrChange w:id="98" w:author="Subho Majumdar" w:date="2017-07-28T10:09:00Z">
                <w:rPr>
                  <w:rFonts w:ascii="Times New Roman" w:hAnsi="Times New Roman" w:cs="Times New Roman"/>
                  <w:bCs/>
                  <w:sz w:val="24"/>
                  <w:szCs w:val="24"/>
                </w:rPr>
              </w:rPrChange>
            </w:rPr>
            <w:fldChar w:fldCharType="separate"/>
          </w:r>
          <w:r w:rsidR="00E72185" w:rsidRPr="00E72185">
            <w:rPr>
              <w:rFonts w:ascii="Times New Roman" w:hAnsi="Times New Roman" w:cs="Times New Roman"/>
              <w:noProof/>
              <w:color w:val="FF0000"/>
              <w:sz w:val="24"/>
              <w:szCs w:val="24"/>
            </w:rPr>
            <w:t>[21]</w:t>
          </w:r>
          <w:r w:rsidR="00355627" w:rsidRPr="00C668A9">
            <w:rPr>
              <w:rFonts w:ascii="Times New Roman" w:hAnsi="Times New Roman" w:cs="Times New Roman"/>
              <w:bCs/>
              <w:color w:val="FF0000"/>
              <w:sz w:val="24"/>
              <w:szCs w:val="24"/>
              <w:rPrChange w:id="99" w:author="Subho Majumdar" w:date="2017-07-28T10:09:00Z">
                <w:rPr>
                  <w:rFonts w:ascii="Times New Roman" w:hAnsi="Times New Roman" w:cs="Times New Roman"/>
                  <w:bCs/>
                  <w:sz w:val="24"/>
                  <w:szCs w:val="24"/>
                </w:rPr>
              </w:rPrChange>
            </w:rPr>
            <w:fldChar w:fldCharType="end"/>
          </w:r>
        </w:sdtContent>
      </w:sdt>
      <w:r w:rsidR="00355627" w:rsidRPr="00C668A9">
        <w:rPr>
          <w:rFonts w:ascii="Times New Roman" w:hAnsi="Times New Roman" w:cs="Times New Roman"/>
          <w:bCs/>
          <w:color w:val="FF0000"/>
          <w:sz w:val="24"/>
          <w:szCs w:val="24"/>
          <w:rPrChange w:id="100" w:author="Subho Majumdar" w:date="2017-07-28T10:09:00Z">
            <w:rPr>
              <w:rFonts w:ascii="Times New Roman" w:hAnsi="Times New Roman" w:cs="Times New Roman"/>
              <w:bCs/>
              <w:sz w:val="24"/>
              <w:szCs w:val="24"/>
            </w:rPr>
          </w:rPrChange>
        </w:rPr>
        <w:t xml:space="preserve"> </w:t>
      </w:r>
      <w:r w:rsidRPr="00C668A9">
        <w:rPr>
          <w:rFonts w:ascii="Times New Roman" w:hAnsi="Times New Roman" w:cs="Times New Roman"/>
          <w:bCs/>
          <w:color w:val="FF0000"/>
          <w:sz w:val="24"/>
          <w:szCs w:val="24"/>
          <w:rPrChange w:id="101" w:author="Subho Majumdar" w:date="2017-07-28T10:09:00Z">
            <w:rPr>
              <w:rFonts w:ascii="Times New Roman" w:hAnsi="Times New Roman" w:cs="Times New Roman"/>
              <w:bCs/>
              <w:sz w:val="24"/>
              <w:szCs w:val="24"/>
            </w:rPr>
          </w:rPrChange>
        </w:rPr>
        <w:t xml:space="preserve">showed through theoretical argument and empirical study that for small sample sizes, the cross-validated </w:t>
      </w:r>
      <w:r w:rsidRPr="00C668A9">
        <w:rPr>
          <w:rFonts w:ascii="Times New Roman" w:hAnsi="Times New Roman" w:cs="Times New Roman"/>
          <w:bCs/>
          <w:i/>
          <w:iCs/>
          <w:color w:val="FF0000"/>
          <w:sz w:val="24"/>
          <w:szCs w:val="24"/>
          <w:rPrChange w:id="102" w:author="Subho Majumdar" w:date="2017-07-28T10:09:00Z">
            <w:rPr>
              <w:rFonts w:ascii="Times New Roman" w:hAnsi="Times New Roman" w:cs="Times New Roman"/>
              <w:bCs/>
              <w:i/>
              <w:iCs/>
              <w:sz w:val="24"/>
              <w:szCs w:val="24"/>
            </w:rPr>
          </w:rPrChange>
        </w:rPr>
        <w:t>q</w:t>
      </w:r>
      <w:r w:rsidRPr="00C668A9">
        <w:rPr>
          <w:rFonts w:ascii="Times New Roman" w:hAnsi="Times New Roman" w:cs="Times New Roman"/>
          <w:bCs/>
          <w:color w:val="FF0000"/>
          <w:sz w:val="24"/>
          <w:szCs w:val="24"/>
          <w:vertAlign w:val="superscript"/>
          <w:rPrChange w:id="103" w:author="Subho Majumdar" w:date="2017-07-28T10:09:00Z">
            <w:rPr>
              <w:rFonts w:ascii="Times New Roman" w:hAnsi="Times New Roman" w:cs="Times New Roman"/>
              <w:bCs/>
              <w:sz w:val="24"/>
              <w:szCs w:val="24"/>
              <w:vertAlign w:val="superscript"/>
            </w:rPr>
          </w:rPrChange>
        </w:rPr>
        <w:t>2</w:t>
      </w:r>
      <w:r w:rsidRPr="00C668A9">
        <w:rPr>
          <w:rFonts w:ascii="Times New Roman" w:hAnsi="Times New Roman" w:cs="Times New Roman"/>
          <w:bCs/>
          <w:color w:val="FF0000"/>
          <w:sz w:val="24"/>
          <w:szCs w:val="24"/>
          <w:rPrChange w:id="104" w:author="Subho Majumdar" w:date="2017-07-28T10:09:00Z">
            <w:rPr>
              <w:rFonts w:ascii="Times New Roman" w:hAnsi="Times New Roman" w:cs="Times New Roman"/>
              <w:bCs/>
              <w:sz w:val="24"/>
              <w:szCs w:val="24"/>
            </w:rPr>
          </w:rPrChange>
        </w:rPr>
        <w:t xml:space="preserve"> obtained from a LOO procedure is </w:t>
      </w:r>
      <w:r w:rsidR="00121C42" w:rsidRPr="00C668A9">
        <w:rPr>
          <w:rFonts w:ascii="Times New Roman" w:hAnsi="Times New Roman" w:cs="Times New Roman"/>
          <w:bCs/>
          <w:color w:val="FF0000"/>
          <w:sz w:val="24"/>
          <w:szCs w:val="24"/>
          <w:rPrChange w:id="105" w:author="Subho Majumdar" w:date="2017-07-28T10:09:00Z">
            <w:rPr>
              <w:rFonts w:ascii="Times New Roman" w:hAnsi="Times New Roman" w:cs="Times New Roman"/>
              <w:bCs/>
              <w:sz w:val="24"/>
              <w:szCs w:val="24"/>
            </w:rPr>
          </w:rPrChange>
        </w:rPr>
        <w:t xml:space="preserve">a better estimator of the true </w:t>
      </w:r>
      <w:r w:rsidR="00121C42" w:rsidRPr="00C668A9">
        <w:rPr>
          <w:rFonts w:ascii="Times New Roman" w:hAnsi="Times New Roman" w:cs="Times New Roman"/>
          <w:bCs/>
          <w:i/>
          <w:iCs/>
          <w:color w:val="FF0000"/>
          <w:sz w:val="24"/>
          <w:szCs w:val="24"/>
          <w:rPrChange w:id="106" w:author="Subho Majumdar" w:date="2017-07-28T10:09:00Z">
            <w:rPr>
              <w:rFonts w:ascii="Times New Roman" w:hAnsi="Times New Roman" w:cs="Times New Roman"/>
              <w:bCs/>
              <w:i/>
              <w:iCs/>
              <w:sz w:val="24"/>
              <w:szCs w:val="24"/>
            </w:rPr>
          </w:rPrChange>
        </w:rPr>
        <w:t>R</w:t>
      </w:r>
      <w:r w:rsidR="00121C42" w:rsidRPr="00C668A9">
        <w:rPr>
          <w:rFonts w:ascii="Times New Roman" w:hAnsi="Times New Roman" w:cs="Times New Roman"/>
          <w:bCs/>
          <w:color w:val="FF0000"/>
          <w:sz w:val="24"/>
          <w:szCs w:val="24"/>
          <w:vertAlign w:val="superscript"/>
          <w:rPrChange w:id="107" w:author="Subho Majumdar" w:date="2017-07-28T10:09:00Z">
            <w:rPr>
              <w:rFonts w:ascii="Times New Roman" w:hAnsi="Times New Roman" w:cs="Times New Roman"/>
              <w:bCs/>
              <w:sz w:val="24"/>
              <w:szCs w:val="24"/>
              <w:vertAlign w:val="superscript"/>
            </w:rPr>
          </w:rPrChange>
        </w:rPr>
        <w:t>2</w:t>
      </w:r>
      <w:r w:rsidR="00121C42" w:rsidRPr="00C668A9">
        <w:rPr>
          <w:rFonts w:ascii="Times New Roman" w:hAnsi="Times New Roman" w:cs="Times New Roman"/>
          <w:bCs/>
          <w:color w:val="FF0000"/>
          <w:sz w:val="24"/>
          <w:szCs w:val="24"/>
          <w:rPrChange w:id="108" w:author="Subho Majumdar" w:date="2017-07-28T10:09:00Z">
            <w:rPr>
              <w:rFonts w:ascii="Times New Roman" w:hAnsi="Times New Roman" w:cs="Times New Roman"/>
              <w:bCs/>
              <w:sz w:val="24"/>
              <w:szCs w:val="24"/>
            </w:rPr>
          </w:rPrChange>
        </w:rPr>
        <w:t xml:space="preserve"> (i.e. proportion of variance in the response variable explained by the predictors) than an externally validated </w:t>
      </w:r>
      <w:r w:rsidR="00121C42" w:rsidRPr="00C668A9">
        <w:rPr>
          <w:rFonts w:ascii="Times New Roman" w:hAnsi="Times New Roman" w:cs="Times New Roman"/>
          <w:bCs/>
          <w:i/>
          <w:iCs/>
          <w:color w:val="FF0000"/>
          <w:sz w:val="24"/>
          <w:szCs w:val="24"/>
          <w:rPrChange w:id="109" w:author="Subho Majumdar" w:date="2017-07-28T10:09:00Z">
            <w:rPr>
              <w:rFonts w:ascii="Times New Roman" w:hAnsi="Times New Roman" w:cs="Times New Roman"/>
              <w:bCs/>
              <w:i/>
              <w:iCs/>
              <w:sz w:val="24"/>
              <w:szCs w:val="24"/>
            </w:rPr>
          </w:rPrChange>
        </w:rPr>
        <w:t>q</w:t>
      </w:r>
      <w:r w:rsidR="00121C42" w:rsidRPr="00C668A9">
        <w:rPr>
          <w:rFonts w:ascii="Times New Roman" w:hAnsi="Times New Roman" w:cs="Times New Roman"/>
          <w:bCs/>
          <w:color w:val="FF0000"/>
          <w:sz w:val="24"/>
          <w:szCs w:val="24"/>
          <w:vertAlign w:val="superscript"/>
          <w:rPrChange w:id="110" w:author="Subho Majumdar" w:date="2017-07-28T10:09:00Z">
            <w:rPr>
              <w:rFonts w:ascii="Times New Roman" w:hAnsi="Times New Roman" w:cs="Times New Roman"/>
              <w:bCs/>
              <w:sz w:val="24"/>
              <w:szCs w:val="24"/>
              <w:vertAlign w:val="superscript"/>
            </w:rPr>
          </w:rPrChange>
        </w:rPr>
        <w:t>2</w:t>
      </w:r>
      <w:r w:rsidR="00121C42" w:rsidRPr="00C668A9">
        <w:rPr>
          <w:rFonts w:ascii="Times New Roman" w:hAnsi="Times New Roman" w:cs="Times New Roman"/>
          <w:bCs/>
          <w:color w:val="FF0000"/>
          <w:sz w:val="24"/>
          <w:szCs w:val="24"/>
          <w:rPrChange w:id="111" w:author="Subho Majumdar" w:date="2017-07-28T10:09:00Z">
            <w:rPr>
              <w:rFonts w:ascii="Times New Roman" w:hAnsi="Times New Roman" w:cs="Times New Roman"/>
              <w:bCs/>
              <w:sz w:val="24"/>
              <w:szCs w:val="24"/>
            </w:rPr>
          </w:rPrChange>
        </w:rPr>
        <w:t>.</w:t>
      </w:r>
    </w:p>
    <w:p w14:paraId="07F6D083" w14:textId="0A965AC9" w:rsidR="00121C42" w:rsidRPr="00C668A9" w:rsidRDefault="00121C42" w:rsidP="002162EA">
      <w:pPr>
        <w:jc w:val="both"/>
        <w:rPr>
          <w:rFonts w:ascii="Times New Roman" w:hAnsi="Times New Roman" w:cs="Times New Roman"/>
          <w:bCs/>
          <w:color w:val="FF0000"/>
          <w:sz w:val="24"/>
          <w:szCs w:val="24"/>
          <w:rPrChange w:id="112" w:author="Subho Majumdar" w:date="2017-07-28T10:09:00Z">
            <w:rPr>
              <w:rFonts w:ascii="Times New Roman" w:hAnsi="Times New Roman" w:cs="Times New Roman"/>
              <w:bCs/>
              <w:sz w:val="24"/>
              <w:szCs w:val="24"/>
            </w:rPr>
          </w:rPrChange>
        </w:rPr>
      </w:pPr>
      <w:r w:rsidRPr="00C668A9">
        <w:rPr>
          <w:rFonts w:ascii="Times New Roman" w:hAnsi="Times New Roman" w:cs="Times New Roman"/>
          <w:bCs/>
          <w:color w:val="FF0000"/>
          <w:sz w:val="24"/>
          <w:szCs w:val="24"/>
          <w:rPrChange w:id="113" w:author="Subho Majumdar" w:date="2017-07-28T10:09:00Z">
            <w:rPr>
              <w:rFonts w:ascii="Times New Roman" w:hAnsi="Times New Roman" w:cs="Times New Roman"/>
              <w:bCs/>
              <w:sz w:val="24"/>
              <w:szCs w:val="24"/>
            </w:rPr>
          </w:rPrChange>
        </w:rPr>
        <w:t xml:space="preserve">As we have mentioned earlier, the typical QSAR dataset is High-Dimensional Low Sample Size (HDLSS). Although external validation is one of </w:t>
      </w:r>
      <w:r w:rsidRPr="00C668A9">
        <w:rPr>
          <w:rFonts w:ascii="Times New Roman" w:hAnsi="Times New Roman" w:cs="Times New Roman"/>
          <w:bCs/>
          <w:i/>
          <w:iCs/>
          <w:color w:val="FF0000"/>
          <w:sz w:val="24"/>
          <w:szCs w:val="24"/>
          <w:rPrChange w:id="114" w:author="Subho Majumdar" w:date="2017-07-28T10:09:00Z">
            <w:rPr>
              <w:rFonts w:ascii="Times New Roman" w:hAnsi="Times New Roman" w:cs="Times New Roman"/>
              <w:bCs/>
              <w:i/>
              <w:iCs/>
              <w:sz w:val="24"/>
              <w:szCs w:val="24"/>
            </w:rPr>
          </w:rPrChange>
        </w:rPr>
        <w:t>the</w:t>
      </w:r>
      <w:r w:rsidRPr="00C668A9">
        <w:rPr>
          <w:rFonts w:ascii="Times New Roman" w:hAnsi="Times New Roman" w:cs="Times New Roman"/>
          <w:bCs/>
          <w:color w:val="FF0000"/>
          <w:sz w:val="24"/>
          <w:szCs w:val="24"/>
          <w:rPrChange w:id="115" w:author="Subho Majumdar" w:date="2017-07-28T10:09:00Z">
            <w:rPr>
              <w:rFonts w:ascii="Times New Roman" w:hAnsi="Times New Roman" w:cs="Times New Roman"/>
              <w:bCs/>
              <w:sz w:val="24"/>
              <w:szCs w:val="24"/>
            </w:rPr>
          </w:rPrChange>
        </w:rPr>
        <w:t xml:space="preserve"> widely used validation methods in the QSAR community</w:t>
      </w:r>
      <w:r w:rsidR="00F11483" w:rsidRPr="00C668A9">
        <w:rPr>
          <w:rFonts w:ascii="Times New Roman" w:hAnsi="Times New Roman" w:cs="Times New Roman"/>
          <w:bCs/>
          <w:color w:val="FF0000"/>
          <w:sz w:val="24"/>
          <w:szCs w:val="24"/>
          <w:rPrChange w:id="116" w:author="Subho Majumdar" w:date="2017-07-28T10:09:00Z">
            <w:rPr>
              <w:rFonts w:ascii="Times New Roman" w:hAnsi="Times New Roman" w:cs="Times New Roman"/>
              <w:bCs/>
              <w:sz w:val="24"/>
              <w:szCs w:val="24"/>
            </w:rPr>
          </w:rPrChange>
        </w:rPr>
        <w:t>,</w:t>
      </w:r>
      <w:r w:rsidR="009A79DA" w:rsidRPr="00C668A9">
        <w:rPr>
          <w:rFonts w:ascii="Times New Roman" w:hAnsi="Times New Roman" w:cs="Times New Roman"/>
          <w:bCs/>
          <w:color w:val="FF0000"/>
          <w:sz w:val="24"/>
          <w:szCs w:val="24"/>
          <w:rPrChange w:id="117" w:author="Subho Majumdar" w:date="2017-07-28T10:09:00Z">
            <w:rPr>
              <w:rFonts w:ascii="Times New Roman" w:hAnsi="Times New Roman" w:cs="Times New Roman"/>
              <w:bCs/>
              <w:sz w:val="24"/>
              <w:szCs w:val="24"/>
            </w:rPr>
          </w:rPrChange>
        </w:rPr>
        <w:t xml:space="preserve"> evidence has been mounting towards its inadequacy in prediction problems for HDLSS data. Furthermore, </w:t>
      </w:r>
      <w:r w:rsidR="000665BE" w:rsidRPr="00C668A9">
        <w:rPr>
          <w:rFonts w:ascii="Times New Roman" w:hAnsi="Times New Roman" w:cs="Times New Roman"/>
          <w:bCs/>
          <w:color w:val="FF0000"/>
          <w:sz w:val="24"/>
          <w:szCs w:val="24"/>
          <w:rPrChange w:id="118" w:author="Subho Majumdar" w:date="2017-07-28T10:09:00Z">
            <w:rPr>
              <w:rFonts w:ascii="Times New Roman" w:hAnsi="Times New Roman" w:cs="Times New Roman"/>
              <w:bCs/>
              <w:sz w:val="24"/>
              <w:szCs w:val="24"/>
            </w:rPr>
          </w:rPrChange>
        </w:rPr>
        <w:t xml:space="preserve">there is the added issue of nested cross-validation. Statistical procedures on HDLSS data involve a dimension reduction step </w:t>
      </w:r>
      <w:r w:rsidR="0018289B" w:rsidRPr="00C668A9">
        <w:rPr>
          <w:rFonts w:ascii="Times New Roman" w:hAnsi="Times New Roman" w:cs="Times New Roman"/>
          <w:bCs/>
          <w:color w:val="FF0000"/>
          <w:sz w:val="24"/>
          <w:szCs w:val="24"/>
          <w:rPrChange w:id="119" w:author="Subho Majumdar" w:date="2017-07-28T10:09:00Z">
            <w:rPr>
              <w:rFonts w:ascii="Times New Roman" w:hAnsi="Times New Roman" w:cs="Times New Roman"/>
              <w:bCs/>
              <w:sz w:val="24"/>
              <w:szCs w:val="24"/>
            </w:rPr>
          </w:rPrChange>
        </w:rPr>
        <w:t>(Principal Component Regression (PCR), Partial Least Squares (PLS)), variable selection step (</w:t>
      </w:r>
      <w:r w:rsidR="00834775" w:rsidRPr="00C668A9">
        <w:rPr>
          <w:rFonts w:ascii="Times New Roman" w:hAnsi="Times New Roman" w:cs="Times New Roman"/>
          <w:bCs/>
          <w:color w:val="FF0000"/>
          <w:sz w:val="24"/>
          <w:szCs w:val="24"/>
          <w:rPrChange w:id="120" w:author="Subho Majumdar" w:date="2017-07-28T10:09:00Z">
            <w:rPr>
              <w:rFonts w:ascii="Times New Roman" w:hAnsi="Times New Roman" w:cs="Times New Roman"/>
              <w:bCs/>
              <w:sz w:val="24"/>
              <w:szCs w:val="24"/>
            </w:rPr>
          </w:rPrChange>
        </w:rPr>
        <w:t>forward selection in regression models</w:t>
      </w:r>
      <w:r w:rsidR="0018289B" w:rsidRPr="00C668A9">
        <w:rPr>
          <w:rFonts w:ascii="Times New Roman" w:hAnsi="Times New Roman" w:cs="Times New Roman"/>
          <w:bCs/>
          <w:color w:val="FF0000"/>
          <w:sz w:val="24"/>
          <w:szCs w:val="24"/>
          <w:rPrChange w:id="121" w:author="Subho Majumdar" w:date="2017-07-28T10:09:00Z">
            <w:rPr>
              <w:rFonts w:ascii="Times New Roman" w:hAnsi="Times New Roman" w:cs="Times New Roman"/>
              <w:bCs/>
              <w:sz w:val="24"/>
              <w:szCs w:val="24"/>
            </w:rPr>
          </w:rPrChange>
        </w:rPr>
        <w:t>) and/or tuning parameter selection</w:t>
      </w:r>
      <w:r w:rsidR="00070929" w:rsidRPr="00C668A9">
        <w:rPr>
          <w:rFonts w:ascii="Times New Roman" w:hAnsi="Times New Roman" w:cs="Times New Roman"/>
          <w:bCs/>
          <w:color w:val="FF0000"/>
          <w:sz w:val="24"/>
          <w:szCs w:val="24"/>
          <w:rPrChange w:id="122" w:author="Subho Majumdar" w:date="2017-07-28T10:09:00Z">
            <w:rPr>
              <w:rFonts w:ascii="Times New Roman" w:hAnsi="Times New Roman" w:cs="Times New Roman"/>
              <w:bCs/>
              <w:sz w:val="24"/>
              <w:szCs w:val="24"/>
            </w:rPr>
          </w:rPrChange>
        </w:rPr>
        <w:t xml:space="preserve"> (LASSO </w:t>
      </w:r>
      <w:r w:rsidR="005F2D65" w:rsidRPr="00C668A9">
        <w:rPr>
          <w:rFonts w:ascii="Times New Roman" w:hAnsi="Times New Roman" w:cs="Times New Roman"/>
          <w:bCs/>
          <w:color w:val="FF0000"/>
          <w:sz w:val="24"/>
          <w:szCs w:val="24"/>
          <w:rPrChange w:id="123" w:author="Subho Majumdar" w:date="2017-07-28T10:09:00Z">
            <w:rPr>
              <w:rFonts w:ascii="Times New Roman" w:hAnsi="Times New Roman" w:cs="Times New Roman"/>
              <w:bCs/>
              <w:sz w:val="24"/>
              <w:szCs w:val="24"/>
            </w:rPr>
          </w:rPrChange>
        </w:rPr>
        <w:t xml:space="preserve">regression </w:t>
      </w:r>
      <w:sdt>
        <w:sdtPr>
          <w:rPr>
            <w:rFonts w:ascii="Times New Roman" w:hAnsi="Times New Roman" w:cs="Times New Roman"/>
            <w:bCs/>
            <w:color w:val="FF0000"/>
            <w:sz w:val="24"/>
            <w:szCs w:val="24"/>
          </w:rPr>
          <w:id w:val="-1348022647"/>
          <w:citation/>
        </w:sdtPr>
        <w:sdtContent>
          <w:r w:rsidR="00C012B6" w:rsidRPr="00C668A9">
            <w:rPr>
              <w:rFonts w:ascii="Times New Roman" w:hAnsi="Times New Roman" w:cs="Times New Roman"/>
              <w:bCs/>
              <w:color w:val="FF0000"/>
              <w:sz w:val="24"/>
              <w:szCs w:val="24"/>
              <w:rPrChange w:id="124" w:author="Subho Majumdar" w:date="2017-07-28T10:09:00Z">
                <w:rPr>
                  <w:rFonts w:ascii="Times New Roman" w:hAnsi="Times New Roman" w:cs="Times New Roman"/>
                  <w:bCs/>
                  <w:sz w:val="24"/>
                  <w:szCs w:val="24"/>
                </w:rPr>
              </w:rPrChange>
            </w:rPr>
            <w:fldChar w:fldCharType="begin"/>
          </w:r>
          <w:r w:rsidR="00C012B6" w:rsidRPr="00C668A9">
            <w:rPr>
              <w:rFonts w:ascii="Times New Roman" w:hAnsi="Times New Roman" w:cs="Times New Roman"/>
              <w:bCs/>
              <w:color w:val="FF0000"/>
              <w:sz w:val="24"/>
              <w:szCs w:val="24"/>
              <w:rPrChange w:id="125" w:author="Subho Majumdar" w:date="2017-07-28T10:09:00Z">
                <w:rPr>
                  <w:rFonts w:ascii="Times New Roman" w:hAnsi="Times New Roman" w:cs="Times New Roman"/>
                  <w:bCs/>
                  <w:sz w:val="24"/>
                  <w:szCs w:val="24"/>
                </w:rPr>
              </w:rPrChange>
            </w:rPr>
            <w:instrText xml:space="preserve"> CITATION Tib96 \l 1033 </w:instrText>
          </w:r>
          <w:r w:rsidR="00C012B6" w:rsidRPr="00C668A9">
            <w:rPr>
              <w:rFonts w:ascii="Times New Roman" w:hAnsi="Times New Roman" w:cs="Times New Roman"/>
              <w:bCs/>
              <w:color w:val="FF0000"/>
              <w:sz w:val="24"/>
              <w:szCs w:val="24"/>
              <w:rPrChange w:id="126" w:author="Subho Majumdar" w:date="2017-07-28T10:09:00Z">
                <w:rPr>
                  <w:rFonts w:ascii="Times New Roman" w:hAnsi="Times New Roman" w:cs="Times New Roman"/>
                  <w:bCs/>
                  <w:sz w:val="24"/>
                  <w:szCs w:val="24"/>
                </w:rPr>
              </w:rPrChange>
            </w:rPr>
            <w:fldChar w:fldCharType="separate"/>
          </w:r>
          <w:r w:rsidR="00E72185" w:rsidRPr="00E72185">
            <w:rPr>
              <w:rFonts w:ascii="Times New Roman" w:hAnsi="Times New Roman" w:cs="Times New Roman"/>
              <w:noProof/>
              <w:color w:val="FF0000"/>
              <w:sz w:val="24"/>
              <w:szCs w:val="24"/>
            </w:rPr>
            <w:t>[22]</w:t>
          </w:r>
          <w:r w:rsidR="00C012B6" w:rsidRPr="00C668A9">
            <w:rPr>
              <w:rFonts w:ascii="Times New Roman" w:hAnsi="Times New Roman" w:cs="Times New Roman"/>
              <w:bCs/>
              <w:color w:val="FF0000"/>
              <w:sz w:val="24"/>
              <w:szCs w:val="24"/>
              <w:rPrChange w:id="127" w:author="Subho Majumdar" w:date="2017-07-28T10:09:00Z">
                <w:rPr>
                  <w:rFonts w:ascii="Times New Roman" w:hAnsi="Times New Roman" w:cs="Times New Roman"/>
                  <w:bCs/>
                  <w:sz w:val="24"/>
                  <w:szCs w:val="24"/>
                </w:rPr>
              </w:rPrChange>
            </w:rPr>
            <w:fldChar w:fldCharType="end"/>
          </w:r>
        </w:sdtContent>
      </w:sdt>
      <w:r w:rsidR="005F2D65" w:rsidRPr="00C668A9">
        <w:rPr>
          <w:rFonts w:ascii="Times New Roman" w:hAnsi="Times New Roman" w:cs="Times New Roman"/>
          <w:bCs/>
          <w:color w:val="FF0000"/>
          <w:sz w:val="24"/>
          <w:szCs w:val="24"/>
        </w:rPr>
        <w:t xml:space="preserve"> </w:t>
      </w:r>
      <w:r w:rsidR="00070929" w:rsidRPr="00C668A9">
        <w:rPr>
          <w:rFonts w:ascii="Times New Roman" w:hAnsi="Times New Roman" w:cs="Times New Roman"/>
          <w:bCs/>
          <w:color w:val="FF0000"/>
          <w:sz w:val="24"/>
          <w:szCs w:val="24"/>
          <w:rPrChange w:id="128" w:author="Subho Majumdar" w:date="2017-07-28T10:09:00Z">
            <w:rPr>
              <w:rFonts w:ascii="Times New Roman" w:hAnsi="Times New Roman" w:cs="Times New Roman"/>
              <w:bCs/>
              <w:sz w:val="24"/>
              <w:szCs w:val="24"/>
            </w:rPr>
          </w:rPrChange>
        </w:rPr>
        <w:t>or machine learning methods). To ensure that holdout compounds do not influence the training step while doing cross-validation, these steps should be repeated each time a model is trained.</w:t>
      </w:r>
      <w:r w:rsidR="00C80FDE" w:rsidRPr="00C668A9">
        <w:rPr>
          <w:rFonts w:ascii="Times New Roman" w:hAnsi="Times New Roman" w:cs="Times New Roman"/>
          <w:bCs/>
          <w:color w:val="FF0000"/>
          <w:sz w:val="24"/>
          <w:szCs w:val="24"/>
          <w:rPrChange w:id="129" w:author="Subho Majumdar" w:date="2017-07-28T10:09:00Z">
            <w:rPr>
              <w:rFonts w:ascii="Times New Roman" w:hAnsi="Times New Roman" w:cs="Times New Roman"/>
              <w:bCs/>
              <w:sz w:val="24"/>
              <w:szCs w:val="24"/>
            </w:rPr>
          </w:rPrChange>
        </w:rPr>
        <w:t xml:space="preserve"> This two-step procedure is called two-deep cross-validation </w:t>
      </w:r>
      <w:sdt>
        <w:sdtPr>
          <w:rPr>
            <w:rFonts w:ascii="Times New Roman" w:hAnsi="Times New Roman" w:cs="Times New Roman"/>
            <w:bCs/>
            <w:color w:val="FF0000"/>
            <w:sz w:val="24"/>
            <w:szCs w:val="24"/>
          </w:rPr>
          <w:id w:val="671846127"/>
          <w:citation/>
        </w:sdtPr>
        <w:sdtContent>
          <w:r w:rsidR="00C012B6" w:rsidRPr="00C668A9">
            <w:rPr>
              <w:rFonts w:ascii="Times New Roman" w:hAnsi="Times New Roman" w:cs="Times New Roman"/>
              <w:bCs/>
              <w:color w:val="FF0000"/>
              <w:sz w:val="24"/>
              <w:szCs w:val="24"/>
              <w:rPrChange w:id="130" w:author="Subho Majumdar" w:date="2017-07-28T10:09:00Z">
                <w:rPr>
                  <w:rFonts w:ascii="Times New Roman" w:hAnsi="Times New Roman" w:cs="Times New Roman"/>
                  <w:bCs/>
                  <w:sz w:val="24"/>
                  <w:szCs w:val="24"/>
                </w:rPr>
              </w:rPrChange>
            </w:rPr>
            <w:fldChar w:fldCharType="begin"/>
          </w:r>
          <w:r w:rsidR="00C012B6" w:rsidRPr="00C668A9">
            <w:rPr>
              <w:rFonts w:ascii="Times New Roman" w:hAnsi="Times New Roman" w:cs="Times New Roman"/>
              <w:bCs/>
              <w:color w:val="FF0000"/>
              <w:sz w:val="24"/>
              <w:szCs w:val="24"/>
              <w:rPrChange w:id="131" w:author="Subho Majumdar" w:date="2017-07-28T10:09:00Z">
                <w:rPr>
                  <w:rFonts w:ascii="Times New Roman" w:hAnsi="Times New Roman" w:cs="Times New Roman"/>
                  <w:bCs/>
                  <w:sz w:val="24"/>
                  <w:szCs w:val="24"/>
                </w:rPr>
              </w:rPrChange>
            </w:rPr>
            <w:instrText xml:space="preserve"> CITATION Haw04 \l 1033 </w:instrText>
          </w:r>
          <w:r w:rsidR="00C012B6" w:rsidRPr="00C668A9">
            <w:rPr>
              <w:rFonts w:ascii="Times New Roman" w:hAnsi="Times New Roman" w:cs="Times New Roman"/>
              <w:bCs/>
              <w:color w:val="FF0000"/>
              <w:sz w:val="24"/>
              <w:szCs w:val="24"/>
              <w:rPrChange w:id="132" w:author="Subho Majumdar" w:date="2017-07-28T10:09:00Z">
                <w:rPr>
                  <w:rFonts w:ascii="Times New Roman" w:hAnsi="Times New Roman" w:cs="Times New Roman"/>
                  <w:bCs/>
                  <w:sz w:val="24"/>
                  <w:szCs w:val="24"/>
                </w:rPr>
              </w:rPrChange>
            </w:rPr>
            <w:fldChar w:fldCharType="separate"/>
          </w:r>
          <w:r w:rsidR="00E72185" w:rsidRPr="00E72185">
            <w:rPr>
              <w:rFonts w:ascii="Times New Roman" w:hAnsi="Times New Roman" w:cs="Times New Roman"/>
              <w:noProof/>
              <w:color w:val="FF0000"/>
              <w:sz w:val="24"/>
              <w:szCs w:val="24"/>
            </w:rPr>
            <w:t>[23]</w:t>
          </w:r>
          <w:r w:rsidR="00C012B6" w:rsidRPr="00C668A9">
            <w:rPr>
              <w:rFonts w:ascii="Times New Roman" w:hAnsi="Times New Roman" w:cs="Times New Roman"/>
              <w:bCs/>
              <w:color w:val="FF0000"/>
              <w:sz w:val="24"/>
              <w:szCs w:val="24"/>
              <w:rPrChange w:id="133" w:author="Subho Majumdar" w:date="2017-07-28T10:09:00Z">
                <w:rPr>
                  <w:rFonts w:ascii="Times New Roman" w:hAnsi="Times New Roman" w:cs="Times New Roman"/>
                  <w:bCs/>
                  <w:sz w:val="24"/>
                  <w:szCs w:val="24"/>
                </w:rPr>
              </w:rPrChange>
            </w:rPr>
            <w:fldChar w:fldCharType="end"/>
          </w:r>
        </w:sdtContent>
      </w:sdt>
      <w:r w:rsidR="00C80FDE" w:rsidRPr="00C668A9">
        <w:rPr>
          <w:rFonts w:ascii="Times New Roman" w:hAnsi="Times New Roman" w:cs="Times New Roman"/>
          <w:bCs/>
          <w:color w:val="FF0000"/>
          <w:sz w:val="24"/>
          <w:szCs w:val="24"/>
        </w:rPr>
        <w:t xml:space="preserve"> </w:t>
      </w:r>
      <w:r w:rsidR="00C80FDE" w:rsidRPr="00C668A9">
        <w:rPr>
          <w:rFonts w:ascii="Times New Roman" w:hAnsi="Times New Roman" w:cs="Times New Roman"/>
          <w:bCs/>
          <w:color w:val="FF0000"/>
          <w:sz w:val="24"/>
          <w:szCs w:val="24"/>
          <w:rPrChange w:id="134" w:author="Subho Majumdar" w:date="2017-07-28T10:09:00Z">
            <w:rPr>
              <w:rFonts w:ascii="Times New Roman" w:hAnsi="Times New Roman" w:cs="Times New Roman"/>
              <w:bCs/>
              <w:sz w:val="24"/>
              <w:szCs w:val="24"/>
            </w:rPr>
          </w:rPrChange>
        </w:rPr>
        <w:t>or double cross validation</w:t>
      </w:r>
      <w:r w:rsidR="004C079D" w:rsidRPr="00C668A9">
        <w:rPr>
          <w:rFonts w:ascii="Times New Roman" w:hAnsi="Times New Roman" w:cs="Times New Roman"/>
          <w:bCs/>
          <w:color w:val="FF0000"/>
          <w:sz w:val="24"/>
          <w:szCs w:val="24"/>
          <w:rPrChange w:id="135" w:author="Subho Majumdar" w:date="2017-07-28T10:09:00Z">
            <w:rPr>
              <w:rFonts w:ascii="Times New Roman" w:hAnsi="Times New Roman" w:cs="Times New Roman"/>
              <w:bCs/>
              <w:sz w:val="24"/>
              <w:szCs w:val="24"/>
            </w:rPr>
          </w:rPrChange>
        </w:rPr>
        <w:t xml:space="preserve"> </w:t>
      </w:r>
      <w:sdt>
        <w:sdtPr>
          <w:rPr>
            <w:rFonts w:ascii="Times New Roman" w:hAnsi="Times New Roman" w:cs="Times New Roman"/>
            <w:bCs/>
            <w:color w:val="FF0000"/>
            <w:sz w:val="24"/>
            <w:szCs w:val="24"/>
          </w:rPr>
          <w:id w:val="-1910838249"/>
          <w:citation/>
        </w:sdtPr>
        <w:sdtContent>
          <w:r w:rsidR="004C079D" w:rsidRPr="00C668A9">
            <w:rPr>
              <w:rFonts w:ascii="Times New Roman" w:hAnsi="Times New Roman" w:cs="Times New Roman"/>
              <w:bCs/>
              <w:color w:val="FF0000"/>
              <w:sz w:val="24"/>
              <w:szCs w:val="24"/>
              <w:rPrChange w:id="136" w:author="Subho Majumdar" w:date="2017-07-28T10:09:00Z">
                <w:rPr>
                  <w:rFonts w:ascii="Times New Roman" w:hAnsi="Times New Roman" w:cs="Times New Roman"/>
                  <w:bCs/>
                  <w:sz w:val="24"/>
                  <w:szCs w:val="24"/>
                </w:rPr>
              </w:rPrChange>
            </w:rPr>
            <w:fldChar w:fldCharType="begin"/>
          </w:r>
          <w:r w:rsidR="004C079D" w:rsidRPr="00C668A9">
            <w:rPr>
              <w:rFonts w:ascii="Times New Roman" w:hAnsi="Times New Roman" w:cs="Times New Roman"/>
              <w:bCs/>
              <w:color w:val="FF0000"/>
              <w:sz w:val="24"/>
              <w:szCs w:val="24"/>
              <w:rPrChange w:id="137" w:author="Subho Majumdar" w:date="2017-07-28T10:09:00Z">
                <w:rPr>
                  <w:rFonts w:ascii="Times New Roman" w:hAnsi="Times New Roman" w:cs="Times New Roman"/>
                  <w:bCs/>
                  <w:sz w:val="24"/>
                  <w:szCs w:val="24"/>
                </w:rPr>
              </w:rPrChange>
            </w:rPr>
            <w:instrText xml:space="preserve"> CITATION Fil09 \l 1033  \m Bau14</w:instrText>
          </w:r>
          <w:r w:rsidR="00C012B6" w:rsidRPr="00C668A9">
            <w:rPr>
              <w:rFonts w:ascii="Times New Roman" w:hAnsi="Times New Roman" w:cs="Times New Roman"/>
              <w:bCs/>
              <w:color w:val="FF0000"/>
              <w:sz w:val="24"/>
              <w:szCs w:val="24"/>
              <w:rPrChange w:id="138" w:author="Subho Majumdar" w:date="2017-07-28T10:09:00Z">
                <w:rPr>
                  <w:rFonts w:ascii="Times New Roman" w:hAnsi="Times New Roman" w:cs="Times New Roman"/>
                  <w:bCs/>
                  <w:sz w:val="24"/>
                  <w:szCs w:val="24"/>
                </w:rPr>
              </w:rPrChange>
            </w:rPr>
            <w:instrText xml:space="preserve"> \m Sto74</w:instrText>
          </w:r>
          <w:r w:rsidR="004C079D" w:rsidRPr="00C668A9">
            <w:rPr>
              <w:rFonts w:ascii="Times New Roman" w:hAnsi="Times New Roman" w:cs="Times New Roman"/>
              <w:bCs/>
              <w:color w:val="FF0000"/>
              <w:sz w:val="24"/>
              <w:szCs w:val="24"/>
              <w:rPrChange w:id="139" w:author="Subho Majumdar" w:date="2017-07-28T10:09:00Z">
                <w:rPr>
                  <w:rFonts w:ascii="Times New Roman" w:hAnsi="Times New Roman" w:cs="Times New Roman"/>
                  <w:bCs/>
                  <w:sz w:val="24"/>
                  <w:szCs w:val="24"/>
                </w:rPr>
              </w:rPrChange>
            </w:rPr>
            <w:fldChar w:fldCharType="separate"/>
          </w:r>
          <w:r w:rsidR="00E72185" w:rsidRPr="00E72185">
            <w:rPr>
              <w:rFonts w:ascii="Times New Roman" w:hAnsi="Times New Roman" w:cs="Times New Roman"/>
              <w:noProof/>
              <w:color w:val="FF0000"/>
              <w:sz w:val="24"/>
              <w:szCs w:val="24"/>
            </w:rPr>
            <w:t>[24, 25, 26]</w:t>
          </w:r>
          <w:r w:rsidR="004C079D" w:rsidRPr="00C668A9">
            <w:rPr>
              <w:rFonts w:ascii="Times New Roman" w:hAnsi="Times New Roman" w:cs="Times New Roman"/>
              <w:bCs/>
              <w:color w:val="FF0000"/>
              <w:sz w:val="24"/>
              <w:szCs w:val="24"/>
              <w:rPrChange w:id="140" w:author="Subho Majumdar" w:date="2017-07-28T10:09:00Z">
                <w:rPr>
                  <w:rFonts w:ascii="Times New Roman" w:hAnsi="Times New Roman" w:cs="Times New Roman"/>
                  <w:bCs/>
                  <w:sz w:val="24"/>
                  <w:szCs w:val="24"/>
                </w:rPr>
              </w:rPrChange>
            </w:rPr>
            <w:fldChar w:fldCharType="end"/>
          </w:r>
        </w:sdtContent>
      </w:sdt>
      <w:r w:rsidR="00C80FDE" w:rsidRPr="00C668A9">
        <w:rPr>
          <w:rFonts w:ascii="Times New Roman" w:hAnsi="Times New Roman" w:cs="Times New Roman"/>
          <w:bCs/>
          <w:color w:val="FF0000"/>
          <w:sz w:val="24"/>
          <w:szCs w:val="24"/>
          <w:rPrChange w:id="141" w:author="Subho Majumdar" w:date="2017-07-28T10:09:00Z">
            <w:rPr>
              <w:rFonts w:ascii="Times New Roman" w:hAnsi="Times New Roman" w:cs="Times New Roman"/>
              <w:bCs/>
              <w:sz w:val="24"/>
              <w:szCs w:val="24"/>
            </w:rPr>
          </w:rPrChange>
        </w:rPr>
        <w:t>.</w:t>
      </w:r>
    </w:p>
    <w:p w14:paraId="6BD6D4E5" w14:textId="44425E8E" w:rsidR="00C80FDE" w:rsidRPr="00C668A9" w:rsidRDefault="009C0FF8" w:rsidP="002162EA">
      <w:pPr>
        <w:jc w:val="both"/>
        <w:rPr>
          <w:rFonts w:ascii="Times New Roman" w:eastAsiaTheme="minorEastAsia" w:hAnsi="Times New Roman" w:cs="Times New Roman"/>
          <w:color w:val="FF0000"/>
          <w:sz w:val="24"/>
          <w:szCs w:val="24"/>
          <w:rPrChange w:id="142" w:author="Subho Majumdar" w:date="2017-07-28T10:09:00Z">
            <w:rPr>
              <w:rFonts w:ascii="Times New Roman" w:eastAsiaTheme="minorEastAsia" w:hAnsi="Times New Roman" w:cs="Times New Roman"/>
              <w:sz w:val="24"/>
              <w:szCs w:val="24"/>
            </w:rPr>
          </w:rPrChange>
        </w:rPr>
      </w:pPr>
      <w:r w:rsidRPr="00C668A9">
        <w:rPr>
          <w:rFonts w:ascii="Times New Roman" w:hAnsi="Times New Roman" w:cs="Times New Roman"/>
          <w:bCs/>
          <w:color w:val="FF0000"/>
          <w:sz w:val="24"/>
          <w:szCs w:val="24"/>
          <w:rPrChange w:id="143" w:author="Subho Majumdar" w:date="2017-07-28T10:09:00Z">
            <w:rPr>
              <w:rFonts w:ascii="Times New Roman" w:hAnsi="Times New Roman" w:cs="Times New Roman"/>
              <w:bCs/>
              <w:sz w:val="24"/>
              <w:szCs w:val="24"/>
            </w:rPr>
          </w:rPrChange>
        </w:rPr>
        <w:t xml:space="preserve">In general, recent </w:t>
      </w:r>
      <w:r w:rsidR="008D4495" w:rsidRPr="00C668A9">
        <w:rPr>
          <w:rFonts w:ascii="Times New Roman" w:hAnsi="Times New Roman" w:cs="Times New Roman"/>
          <w:bCs/>
          <w:color w:val="FF0000"/>
          <w:sz w:val="24"/>
          <w:szCs w:val="24"/>
          <w:rPrChange w:id="144" w:author="Subho Majumdar" w:date="2017-07-28T10:09:00Z">
            <w:rPr>
              <w:rFonts w:ascii="Times New Roman" w:hAnsi="Times New Roman" w:cs="Times New Roman"/>
              <w:bCs/>
              <w:sz w:val="24"/>
              <w:szCs w:val="24"/>
            </w:rPr>
          </w:rPrChange>
        </w:rPr>
        <w:t xml:space="preserve">methodological </w:t>
      </w:r>
      <w:r w:rsidRPr="00C668A9">
        <w:rPr>
          <w:rFonts w:ascii="Times New Roman" w:hAnsi="Times New Roman" w:cs="Times New Roman"/>
          <w:bCs/>
          <w:color w:val="FF0000"/>
          <w:sz w:val="24"/>
          <w:szCs w:val="24"/>
          <w:rPrChange w:id="145" w:author="Subho Majumdar" w:date="2017-07-28T10:09:00Z">
            <w:rPr>
              <w:rFonts w:ascii="Times New Roman" w:hAnsi="Times New Roman" w:cs="Times New Roman"/>
              <w:bCs/>
              <w:sz w:val="24"/>
              <w:szCs w:val="24"/>
            </w:rPr>
          </w:rPrChange>
        </w:rPr>
        <w:t xml:space="preserve">research </w:t>
      </w:r>
      <w:r w:rsidR="008D4495" w:rsidRPr="00C668A9">
        <w:rPr>
          <w:rFonts w:ascii="Times New Roman" w:hAnsi="Times New Roman" w:cs="Times New Roman"/>
          <w:bCs/>
          <w:color w:val="FF0000"/>
          <w:sz w:val="24"/>
          <w:szCs w:val="24"/>
          <w:rPrChange w:id="146" w:author="Subho Majumdar" w:date="2017-07-28T10:09:00Z">
            <w:rPr>
              <w:rFonts w:ascii="Times New Roman" w:hAnsi="Times New Roman" w:cs="Times New Roman"/>
              <w:bCs/>
              <w:sz w:val="24"/>
              <w:szCs w:val="24"/>
            </w:rPr>
          </w:rPrChange>
        </w:rPr>
        <w:t xml:space="preserve">on the efficacy of validation techniques suggests a repeated two-deep validation procedure, that either covers the data through disjoint partitions (i.e. </w:t>
      </w:r>
      <w:r w:rsidR="008D4495" w:rsidRPr="00C668A9">
        <w:rPr>
          <w:rFonts w:ascii="Times New Roman" w:hAnsi="Times New Roman" w:cs="Times New Roman"/>
          <w:bCs/>
          <w:i/>
          <w:iCs/>
          <w:color w:val="FF0000"/>
          <w:sz w:val="24"/>
          <w:szCs w:val="24"/>
          <w:rPrChange w:id="147" w:author="Subho Majumdar" w:date="2017-07-28T10:09:00Z">
            <w:rPr>
              <w:rFonts w:ascii="Times New Roman" w:hAnsi="Times New Roman" w:cs="Times New Roman"/>
              <w:bCs/>
              <w:i/>
              <w:iCs/>
              <w:sz w:val="24"/>
              <w:szCs w:val="24"/>
            </w:rPr>
          </w:rPrChange>
        </w:rPr>
        <w:t>K</w:t>
      </w:r>
      <w:r w:rsidR="008D4495" w:rsidRPr="00C668A9">
        <w:rPr>
          <w:rFonts w:ascii="Times New Roman" w:hAnsi="Times New Roman" w:cs="Times New Roman"/>
          <w:bCs/>
          <w:color w:val="FF0000"/>
          <w:sz w:val="24"/>
          <w:szCs w:val="24"/>
          <w:rPrChange w:id="148" w:author="Subho Majumdar" w:date="2017-07-28T10:09:00Z">
            <w:rPr>
              <w:rFonts w:ascii="Times New Roman" w:hAnsi="Times New Roman" w:cs="Times New Roman"/>
              <w:bCs/>
              <w:sz w:val="24"/>
              <w:szCs w:val="24"/>
            </w:rPr>
          </w:rPrChange>
        </w:rPr>
        <w:t>-fold)</w:t>
      </w:r>
      <w:r w:rsidR="008E2128" w:rsidRPr="00C668A9">
        <w:rPr>
          <w:rFonts w:ascii="Times New Roman" w:hAnsi="Times New Roman" w:cs="Times New Roman"/>
          <w:bCs/>
          <w:color w:val="FF0000"/>
          <w:sz w:val="24"/>
          <w:szCs w:val="24"/>
          <w:rPrChange w:id="149" w:author="Subho Majumdar" w:date="2017-07-28T10:09:00Z">
            <w:rPr>
              <w:rFonts w:ascii="Times New Roman" w:hAnsi="Times New Roman" w:cs="Times New Roman"/>
              <w:bCs/>
              <w:sz w:val="24"/>
              <w:szCs w:val="24"/>
            </w:rPr>
          </w:rPrChange>
        </w:rPr>
        <w:t>, or averages results over multiple random splits of the data</w:t>
      </w:r>
      <w:r w:rsidR="005549F3" w:rsidRPr="00C668A9">
        <w:rPr>
          <w:rFonts w:ascii="Times New Roman" w:hAnsi="Times New Roman" w:cs="Times New Roman"/>
          <w:bCs/>
          <w:color w:val="FF0000"/>
          <w:sz w:val="24"/>
          <w:szCs w:val="24"/>
          <w:rPrChange w:id="150" w:author="Subho Majumdar" w:date="2017-07-28T10:09:00Z">
            <w:rPr>
              <w:rFonts w:ascii="Times New Roman" w:hAnsi="Times New Roman" w:cs="Times New Roman"/>
              <w:bCs/>
              <w:sz w:val="24"/>
              <w:szCs w:val="24"/>
            </w:rPr>
          </w:rPrChange>
        </w:rPr>
        <w:t xml:space="preserve"> (from </w:t>
      </w:r>
      <w:proofErr w:type="spellStart"/>
      <w:r w:rsidR="005549F3" w:rsidRPr="00C668A9">
        <w:rPr>
          <w:rFonts w:ascii="Times New Roman" w:hAnsi="Times New Roman" w:cs="Times New Roman"/>
          <w:bCs/>
          <w:color w:val="FF0000"/>
          <w:sz w:val="24"/>
          <w:szCs w:val="24"/>
          <w:rPrChange w:id="151" w:author="Subho Majumdar" w:date="2017-07-28T10:09:00Z">
            <w:rPr>
              <w:rFonts w:ascii="Times New Roman" w:hAnsi="Times New Roman" w:cs="Times New Roman"/>
              <w:bCs/>
              <w:sz w:val="24"/>
              <w:szCs w:val="24"/>
            </w:rPr>
          </w:rPrChange>
        </w:rPr>
        <w:t>hereon</w:t>
      </w:r>
      <w:proofErr w:type="spellEnd"/>
      <w:r w:rsidR="005549F3" w:rsidRPr="00C668A9">
        <w:rPr>
          <w:rFonts w:ascii="Times New Roman" w:hAnsi="Times New Roman" w:cs="Times New Roman"/>
          <w:bCs/>
          <w:color w:val="FF0000"/>
          <w:sz w:val="24"/>
          <w:szCs w:val="24"/>
          <w:rPrChange w:id="152" w:author="Subho Majumdar" w:date="2017-07-28T10:09:00Z">
            <w:rPr>
              <w:rFonts w:ascii="Times New Roman" w:hAnsi="Times New Roman" w:cs="Times New Roman"/>
              <w:bCs/>
              <w:sz w:val="24"/>
              <w:szCs w:val="24"/>
            </w:rPr>
          </w:rPrChange>
        </w:rPr>
        <w:t xml:space="preserve"> referred to as </w:t>
      </w:r>
      <w:r w:rsidR="005549F3" w:rsidRPr="00C668A9">
        <w:rPr>
          <w:rFonts w:ascii="Times New Roman" w:hAnsi="Times New Roman" w:cs="Times New Roman"/>
          <w:bCs/>
          <w:i/>
          <w:iCs/>
          <w:color w:val="FF0000"/>
          <w:sz w:val="24"/>
          <w:szCs w:val="24"/>
          <w:rPrChange w:id="153" w:author="Subho Majumdar" w:date="2017-07-28T10:09:00Z">
            <w:rPr>
              <w:rFonts w:ascii="Times New Roman" w:hAnsi="Times New Roman" w:cs="Times New Roman"/>
              <w:bCs/>
              <w:i/>
              <w:iCs/>
              <w:sz w:val="24"/>
              <w:szCs w:val="24"/>
            </w:rPr>
          </w:rPrChange>
        </w:rPr>
        <w:t>multi-split validation</w:t>
      </w:r>
      <w:r w:rsidR="005549F3" w:rsidRPr="00C668A9">
        <w:rPr>
          <w:rFonts w:ascii="Times New Roman" w:hAnsi="Times New Roman" w:cs="Times New Roman"/>
          <w:bCs/>
          <w:color w:val="FF0000"/>
          <w:sz w:val="24"/>
          <w:szCs w:val="24"/>
          <w:rPrChange w:id="154" w:author="Subho Majumdar" w:date="2017-07-28T10:09:00Z">
            <w:rPr>
              <w:rFonts w:ascii="Times New Roman" w:hAnsi="Times New Roman" w:cs="Times New Roman"/>
              <w:bCs/>
              <w:sz w:val="24"/>
              <w:szCs w:val="24"/>
            </w:rPr>
          </w:rPrChange>
        </w:rPr>
        <w:t>)</w:t>
      </w:r>
      <w:r w:rsidR="008723FE" w:rsidRPr="00C668A9">
        <w:rPr>
          <w:rFonts w:ascii="Times New Roman" w:hAnsi="Times New Roman" w:cs="Times New Roman"/>
          <w:bCs/>
          <w:color w:val="FF0000"/>
          <w:sz w:val="24"/>
          <w:szCs w:val="24"/>
          <w:rPrChange w:id="155" w:author="Subho Majumdar" w:date="2017-07-28T10:09:00Z">
            <w:rPr>
              <w:rFonts w:ascii="Times New Roman" w:hAnsi="Times New Roman" w:cs="Times New Roman"/>
              <w:bCs/>
              <w:sz w:val="24"/>
              <w:szCs w:val="24"/>
            </w:rPr>
          </w:rPrChange>
        </w:rPr>
        <w:t xml:space="preserve">, over single-split </w:t>
      </w:r>
      <w:r w:rsidR="004C079D" w:rsidRPr="00C668A9">
        <w:rPr>
          <w:rFonts w:ascii="Times New Roman" w:hAnsi="Times New Roman" w:cs="Times New Roman"/>
          <w:bCs/>
          <w:color w:val="FF0000"/>
          <w:sz w:val="24"/>
          <w:szCs w:val="24"/>
          <w:rPrChange w:id="156" w:author="Subho Majumdar" w:date="2017-07-28T10:09:00Z">
            <w:rPr>
              <w:rFonts w:ascii="Times New Roman" w:hAnsi="Times New Roman" w:cs="Times New Roman"/>
              <w:bCs/>
              <w:sz w:val="24"/>
              <w:szCs w:val="24"/>
            </w:rPr>
          </w:rPrChange>
        </w:rPr>
        <w:t>external validation</w:t>
      </w:r>
      <w:r w:rsidR="008E2128" w:rsidRPr="00C668A9">
        <w:rPr>
          <w:rFonts w:ascii="Times New Roman" w:hAnsi="Times New Roman" w:cs="Times New Roman"/>
          <w:bCs/>
          <w:color w:val="FF0000"/>
          <w:sz w:val="24"/>
          <w:szCs w:val="24"/>
          <w:rPrChange w:id="157" w:author="Subho Majumdar" w:date="2017-07-28T10:09:00Z">
            <w:rPr>
              <w:rFonts w:ascii="Times New Roman" w:hAnsi="Times New Roman" w:cs="Times New Roman"/>
              <w:bCs/>
              <w:sz w:val="24"/>
              <w:szCs w:val="24"/>
            </w:rPr>
          </w:rPrChange>
        </w:rPr>
        <w:t xml:space="preserve">. </w:t>
      </w:r>
      <w:r w:rsidR="004C079D" w:rsidRPr="00C668A9">
        <w:rPr>
          <w:rFonts w:ascii="Times New Roman" w:hAnsi="Times New Roman" w:cs="Times New Roman"/>
          <w:bCs/>
          <w:color w:val="FF0000"/>
          <w:sz w:val="24"/>
          <w:szCs w:val="24"/>
          <w:rPrChange w:id="158" w:author="Subho Majumdar" w:date="2017-07-28T10:09:00Z">
            <w:rPr>
              <w:rFonts w:ascii="Times New Roman" w:hAnsi="Times New Roman" w:cs="Times New Roman"/>
              <w:bCs/>
              <w:sz w:val="24"/>
              <w:szCs w:val="24"/>
            </w:rPr>
          </w:rPrChange>
        </w:rPr>
        <w:t xml:space="preserve">When total number of samples is </w:t>
      </w:r>
      <w:r w:rsidR="004C079D" w:rsidRPr="00C668A9">
        <w:rPr>
          <w:rFonts w:ascii="Times New Roman" w:hAnsi="Times New Roman" w:cs="Times New Roman"/>
          <w:bCs/>
          <w:i/>
          <w:iCs/>
          <w:color w:val="FF0000"/>
          <w:sz w:val="24"/>
          <w:szCs w:val="24"/>
          <w:rPrChange w:id="159" w:author="Subho Majumdar" w:date="2017-07-28T10:09:00Z">
            <w:rPr>
              <w:rFonts w:ascii="Times New Roman" w:hAnsi="Times New Roman" w:cs="Times New Roman"/>
              <w:bCs/>
              <w:i/>
              <w:iCs/>
              <w:sz w:val="24"/>
              <w:szCs w:val="24"/>
            </w:rPr>
          </w:rPrChange>
        </w:rPr>
        <w:t>n</w:t>
      </w:r>
      <w:r w:rsidR="004C079D" w:rsidRPr="00C668A9">
        <w:rPr>
          <w:rFonts w:ascii="Times New Roman" w:hAnsi="Times New Roman" w:cs="Times New Roman"/>
          <w:bCs/>
          <w:color w:val="FF0000"/>
          <w:sz w:val="24"/>
          <w:szCs w:val="24"/>
          <w:rPrChange w:id="160" w:author="Subho Majumdar" w:date="2017-07-28T10:09:00Z">
            <w:rPr>
              <w:rFonts w:ascii="Times New Roman" w:hAnsi="Times New Roman" w:cs="Times New Roman"/>
              <w:bCs/>
              <w:sz w:val="24"/>
              <w:szCs w:val="24"/>
            </w:rPr>
          </w:rPrChange>
        </w:rPr>
        <w:t xml:space="preserve">, and size of the training and test sets are </w:t>
      </w:r>
      <m:oMath>
        <m:sSub>
          <m:sSubPr>
            <m:ctrlPr>
              <w:rPr>
                <w:rFonts w:ascii="Cambria Math" w:hAnsi="Cambria Math" w:cs="Times New Roman"/>
                <w:bCs/>
                <w:i/>
                <w:color w:val="FF0000"/>
                <w:sz w:val="24"/>
                <w:szCs w:val="24"/>
              </w:rPr>
            </m:ctrlPr>
          </m:sSubPr>
          <m:e>
            <m:r>
              <w:rPr>
                <w:rFonts w:ascii="Cambria Math" w:hAnsi="Cambria Math" w:cs="Times New Roman"/>
                <w:color w:val="FF0000"/>
                <w:sz w:val="24"/>
                <w:szCs w:val="24"/>
                <w:rPrChange w:id="161" w:author="Subho Majumdar" w:date="2017-07-28T10:09:00Z">
                  <w:rPr>
                    <w:rFonts w:ascii="Cambria Math" w:hAnsi="Cambria Math" w:cs="Times New Roman"/>
                    <w:sz w:val="24"/>
                    <w:szCs w:val="24"/>
                  </w:rPr>
                </w:rPrChange>
              </w:rPr>
              <m:t>n</m:t>
            </m:r>
          </m:e>
          <m:sub>
            <m:r>
              <w:rPr>
                <w:rFonts w:ascii="Cambria Math" w:hAnsi="Cambria Math" w:cs="Times New Roman"/>
                <w:color w:val="FF0000"/>
                <w:sz w:val="24"/>
                <w:szCs w:val="24"/>
                <w:rPrChange w:id="162" w:author="Subho Majumdar" w:date="2017-07-28T10:09:00Z">
                  <w:rPr>
                    <w:rFonts w:ascii="Cambria Math" w:hAnsi="Cambria Math" w:cs="Times New Roman"/>
                    <w:sz w:val="24"/>
                    <w:szCs w:val="24"/>
                  </w:rPr>
                </w:rPrChange>
              </w:rPr>
              <m:t>1</m:t>
            </m:r>
          </m:sub>
        </m:sSub>
      </m:oMath>
      <w:r w:rsidR="004C079D" w:rsidRPr="00C668A9">
        <w:rPr>
          <w:rFonts w:ascii="Times New Roman" w:hAnsi="Times New Roman" w:cs="Times New Roman"/>
          <w:bCs/>
          <w:color w:val="FF0000"/>
          <w:sz w:val="24"/>
          <w:szCs w:val="24"/>
          <w:rPrChange w:id="163" w:author="Subho Majumdar" w:date="2017-07-28T10:09:00Z">
            <w:rPr>
              <w:rFonts w:ascii="Times New Roman" w:hAnsi="Times New Roman" w:cs="Times New Roman"/>
              <w:bCs/>
              <w:sz w:val="24"/>
              <w:szCs w:val="24"/>
            </w:rPr>
          </w:rPrChange>
        </w:rPr>
        <w:t xml:space="preserve"> and </w:t>
      </w:r>
      <m:oMath>
        <m:sSub>
          <m:sSubPr>
            <m:ctrlPr>
              <w:rPr>
                <w:rFonts w:ascii="Cambria Math" w:hAnsi="Cambria Math" w:cs="Times New Roman"/>
                <w:bCs/>
                <w:i/>
                <w:color w:val="FF0000"/>
                <w:sz w:val="24"/>
                <w:szCs w:val="24"/>
              </w:rPr>
            </m:ctrlPr>
          </m:sSubPr>
          <m:e>
            <m:r>
              <w:rPr>
                <w:rFonts w:ascii="Cambria Math" w:hAnsi="Cambria Math" w:cs="Times New Roman"/>
                <w:color w:val="FF0000"/>
                <w:sz w:val="24"/>
                <w:szCs w:val="24"/>
                <w:rPrChange w:id="164" w:author="Subho Majumdar" w:date="2017-07-28T10:09:00Z">
                  <w:rPr>
                    <w:rFonts w:ascii="Cambria Math" w:hAnsi="Cambria Math" w:cs="Times New Roman"/>
                    <w:sz w:val="24"/>
                    <w:szCs w:val="24"/>
                  </w:rPr>
                </w:rPrChange>
              </w:rPr>
              <m:t>n</m:t>
            </m:r>
          </m:e>
          <m:sub>
            <m:r>
              <w:rPr>
                <w:rFonts w:ascii="Cambria Math" w:hAnsi="Cambria Math" w:cs="Times New Roman"/>
                <w:color w:val="FF0000"/>
                <w:sz w:val="24"/>
                <w:szCs w:val="24"/>
                <w:rPrChange w:id="165" w:author="Subho Majumdar" w:date="2017-07-28T10:09:00Z">
                  <w:rPr>
                    <w:rFonts w:ascii="Cambria Math" w:hAnsi="Cambria Math" w:cs="Times New Roman"/>
                    <w:sz w:val="24"/>
                    <w:szCs w:val="24"/>
                  </w:rPr>
                </w:rPrChange>
              </w:rPr>
              <m:t>2</m:t>
            </m:r>
          </m:sub>
        </m:sSub>
      </m:oMath>
      <w:r w:rsidR="004C079D" w:rsidRPr="00C668A9">
        <w:rPr>
          <w:rFonts w:ascii="Times New Roman" w:hAnsi="Times New Roman" w:cs="Times New Roman"/>
          <w:bCs/>
          <w:color w:val="FF0000"/>
          <w:sz w:val="24"/>
          <w:szCs w:val="24"/>
          <w:rPrChange w:id="166" w:author="Subho Majumdar" w:date="2017-07-28T10:09:00Z">
            <w:rPr>
              <w:rFonts w:ascii="Times New Roman" w:hAnsi="Times New Roman" w:cs="Times New Roman"/>
              <w:bCs/>
              <w:sz w:val="24"/>
              <w:szCs w:val="24"/>
            </w:rPr>
          </w:rPrChange>
        </w:rPr>
        <w:t xml:space="preserve">, respectively (with </w:t>
      </w:r>
      <m:oMath>
        <m:sSub>
          <m:sSubPr>
            <m:ctrlPr>
              <w:rPr>
                <w:rFonts w:ascii="Cambria Math" w:hAnsi="Cambria Math" w:cs="Times New Roman"/>
                <w:bCs/>
                <w:i/>
                <w:color w:val="FF0000"/>
                <w:sz w:val="24"/>
                <w:szCs w:val="24"/>
              </w:rPr>
            </m:ctrlPr>
          </m:sSubPr>
          <m:e>
            <m:r>
              <w:rPr>
                <w:rFonts w:ascii="Cambria Math" w:hAnsi="Cambria Math" w:cs="Times New Roman"/>
                <w:color w:val="FF0000"/>
                <w:sz w:val="24"/>
                <w:szCs w:val="24"/>
                <w:rPrChange w:id="167" w:author="Subho Majumdar" w:date="2017-07-28T10:09:00Z">
                  <w:rPr>
                    <w:rFonts w:ascii="Cambria Math" w:hAnsi="Cambria Math" w:cs="Times New Roman"/>
                    <w:sz w:val="24"/>
                    <w:szCs w:val="24"/>
                  </w:rPr>
                </w:rPrChange>
              </w:rPr>
              <m:t>n</m:t>
            </m:r>
          </m:e>
          <m:sub>
            <m:r>
              <w:rPr>
                <w:rFonts w:ascii="Cambria Math" w:hAnsi="Cambria Math" w:cs="Times New Roman"/>
                <w:color w:val="FF0000"/>
                <w:sz w:val="24"/>
                <w:szCs w:val="24"/>
                <w:rPrChange w:id="168" w:author="Subho Majumdar" w:date="2017-07-28T10:09:00Z">
                  <w:rPr>
                    <w:rFonts w:ascii="Cambria Math" w:hAnsi="Cambria Math" w:cs="Times New Roman"/>
                    <w:sz w:val="24"/>
                    <w:szCs w:val="24"/>
                  </w:rPr>
                </w:rPrChange>
              </w:rPr>
              <m:t>1</m:t>
            </m:r>
          </m:sub>
        </m:sSub>
        <m:r>
          <w:rPr>
            <w:rFonts w:ascii="Cambria Math" w:hAnsi="Cambria Math" w:cs="Times New Roman"/>
            <w:color w:val="FF0000"/>
            <w:sz w:val="24"/>
            <w:szCs w:val="24"/>
            <w:rPrChange w:id="169" w:author="Subho Majumdar" w:date="2017-07-28T10:09:00Z">
              <w:rPr>
                <w:rFonts w:ascii="Cambria Math" w:hAnsi="Cambria Math" w:cs="Times New Roman"/>
                <w:sz w:val="24"/>
                <w:szCs w:val="24"/>
              </w:rPr>
            </w:rPrChange>
          </w:rPr>
          <m:t>+</m:t>
        </m:r>
        <m:sSub>
          <m:sSubPr>
            <m:ctrlPr>
              <w:rPr>
                <w:rFonts w:ascii="Cambria Math" w:hAnsi="Cambria Math" w:cs="Times New Roman"/>
                <w:bCs/>
                <w:i/>
                <w:color w:val="FF0000"/>
                <w:sz w:val="24"/>
                <w:szCs w:val="24"/>
              </w:rPr>
            </m:ctrlPr>
          </m:sSubPr>
          <m:e>
            <m:r>
              <w:rPr>
                <w:rFonts w:ascii="Cambria Math" w:hAnsi="Cambria Math" w:cs="Times New Roman"/>
                <w:color w:val="FF0000"/>
                <w:sz w:val="24"/>
                <w:szCs w:val="24"/>
                <w:rPrChange w:id="170" w:author="Subho Majumdar" w:date="2017-07-28T10:09:00Z">
                  <w:rPr>
                    <w:rFonts w:ascii="Cambria Math" w:hAnsi="Cambria Math" w:cs="Times New Roman"/>
                    <w:sz w:val="24"/>
                    <w:szCs w:val="24"/>
                  </w:rPr>
                </w:rPrChange>
              </w:rPr>
              <m:t>n</m:t>
            </m:r>
          </m:e>
          <m:sub>
            <m:r>
              <w:rPr>
                <w:rFonts w:ascii="Cambria Math" w:hAnsi="Cambria Math" w:cs="Times New Roman"/>
                <w:color w:val="FF0000"/>
                <w:sz w:val="24"/>
                <w:szCs w:val="24"/>
                <w:rPrChange w:id="171" w:author="Subho Majumdar" w:date="2017-07-28T10:09:00Z">
                  <w:rPr>
                    <w:rFonts w:ascii="Cambria Math" w:hAnsi="Cambria Math" w:cs="Times New Roman"/>
                    <w:sz w:val="24"/>
                    <w:szCs w:val="24"/>
                  </w:rPr>
                </w:rPrChange>
              </w:rPr>
              <m:t>2</m:t>
            </m:r>
          </m:sub>
        </m:sSub>
        <m:r>
          <w:rPr>
            <w:rFonts w:ascii="Cambria Math" w:eastAsiaTheme="minorEastAsia" w:hAnsi="Cambria Math" w:cs="Times New Roman"/>
            <w:color w:val="FF0000"/>
            <w:sz w:val="24"/>
            <w:szCs w:val="24"/>
            <w:rPrChange w:id="172" w:author="Subho Majumdar" w:date="2017-07-28T10:09:00Z">
              <w:rPr>
                <w:rFonts w:ascii="Cambria Math" w:eastAsiaTheme="minorEastAsia" w:hAnsi="Cambria Math" w:cs="Times New Roman"/>
                <w:sz w:val="24"/>
                <w:szCs w:val="24"/>
              </w:rPr>
            </w:rPrChange>
          </w:rPr>
          <m:t>=n</m:t>
        </m:r>
      </m:oMath>
      <w:r w:rsidR="004C079D" w:rsidRPr="00C668A9">
        <w:rPr>
          <w:rFonts w:ascii="Times New Roman" w:eastAsiaTheme="minorEastAsia" w:hAnsi="Times New Roman" w:cs="Times New Roman"/>
          <w:bCs/>
          <w:color w:val="FF0000"/>
          <w:sz w:val="24"/>
          <w:szCs w:val="24"/>
          <w:rPrChange w:id="173" w:author="Subho Majumdar" w:date="2017-07-28T10:09:00Z">
            <w:rPr>
              <w:rFonts w:ascii="Times New Roman" w:eastAsiaTheme="minorEastAsia" w:hAnsi="Times New Roman" w:cs="Times New Roman"/>
              <w:bCs/>
              <w:sz w:val="24"/>
              <w:szCs w:val="24"/>
            </w:rPr>
          </w:rPrChange>
        </w:rPr>
        <w:t xml:space="preserve">), </w:t>
      </w:r>
      <w:sdt>
        <w:sdtPr>
          <w:rPr>
            <w:rFonts w:ascii="Times New Roman" w:eastAsiaTheme="minorEastAsia" w:hAnsi="Times New Roman" w:cs="Times New Roman"/>
            <w:bCs/>
            <w:color w:val="FF0000"/>
            <w:sz w:val="24"/>
            <w:szCs w:val="24"/>
          </w:rPr>
          <w:id w:val="-1029096772"/>
          <w:citation/>
        </w:sdtPr>
        <w:sdtContent>
          <w:r w:rsidR="004C079D" w:rsidRPr="00C668A9">
            <w:rPr>
              <w:rFonts w:ascii="Times New Roman" w:eastAsiaTheme="minorEastAsia" w:hAnsi="Times New Roman" w:cs="Times New Roman"/>
              <w:bCs/>
              <w:color w:val="FF0000"/>
              <w:sz w:val="24"/>
              <w:szCs w:val="24"/>
              <w:rPrChange w:id="174" w:author="Subho Majumdar" w:date="2017-07-28T10:09:00Z">
                <w:rPr>
                  <w:rFonts w:ascii="Times New Roman" w:eastAsiaTheme="minorEastAsia" w:hAnsi="Times New Roman" w:cs="Times New Roman"/>
                  <w:bCs/>
                  <w:sz w:val="24"/>
                  <w:szCs w:val="24"/>
                </w:rPr>
              </w:rPrChange>
            </w:rPr>
            <w:fldChar w:fldCharType="begin"/>
          </w:r>
          <w:r w:rsidR="004C079D" w:rsidRPr="00C668A9">
            <w:rPr>
              <w:rFonts w:ascii="Times New Roman" w:eastAsiaTheme="minorEastAsia" w:hAnsi="Times New Roman" w:cs="Times New Roman"/>
              <w:bCs/>
              <w:color w:val="FF0000"/>
              <w:sz w:val="24"/>
              <w:szCs w:val="24"/>
              <w:rPrChange w:id="175" w:author="Subho Majumdar" w:date="2017-07-28T10:09:00Z">
                <w:rPr>
                  <w:rFonts w:ascii="Times New Roman" w:eastAsiaTheme="minorEastAsia" w:hAnsi="Times New Roman" w:cs="Times New Roman"/>
                  <w:bCs/>
                  <w:sz w:val="24"/>
                  <w:szCs w:val="24"/>
                </w:rPr>
              </w:rPrChange>
            </w:rPr>
            <w:instrText xml:space="preserve">CITATION Yan07 \l 1033 </w:instrText>
          </w:r>
          <w:r w:rsidR="004C079D" w:rsidRPr="00C668A9">
            <w:rPr>
              <w:rFonts w:ascii="Times New Roman" w:eastAsiaTheme="minorEastAsia" w:hAnsi="Times New Roman" w:cs="Times New Roman"/>
              <w:bCs/>
              <w:color w:val="FF0000"/>
              <w:sz w:val="24"/>
              <w:szCs w:val="24"/>
              <w:rPrChange w:id="176" w:author="Subho Majumdar" w:date="2017-07-28T10:09:00Z">
                <w:rPr>
                  <w:rFonts w:ascii="Times New Roman" w:eastAsiaTheme="minorEastAsia" w:hAnsi="Times New Roman" w:cs="Times New Roman"/>
                  <w:bCs/>
                  <w:sz w:val="24"/>
                  <w:szCs w:val="24"/>
                </w:rPr>
              </w:rPrChange>
            </w:rPr>
            <w:fldChar w:fldCharType="separate"/>
          </w:r>
          <w:r w:rsidR="00E72185" w:rsidRPr="00E72185">
            <w:rPr>
              <w:rFonts w:ascii="Times New Roman" w:eastAsiaTheme="minorEastAsia" w:hAnsi="Times New Roman" w:cs="Times New Roman"/>
              <w:noProof/>
              <w:color w:val="FF0000"/>
              <w:sz w:val="24"/>
              <w:szCs w:val="24"/>
            </w:rPr>
            <w:t>[27]</w:t>
          </w:r>
          <w:r w:rsidR="004C079D" w:rsidRPr="00C668A9">
            <w:rPr>
              <w:rFonts w:ascii="Times New Roman" w:eastAsiaTheme="minorEastAsia" w:hAnsi="Times New Roman" w:cs="Times New Roman"/>
              <w:bCs/>
              <w:color w:val="FF0000"/>
              <w:sz w:val="24"/>
              <w:szCs w:val="24"/>
              <w:rPrChange w:id="177" w:author="Subho Majumdar" w:date="2017-07-28T10:09:00Z">
                <w:rPr>
                  <w:rFonts w:ascii="Times New Roman" w:eastAsiaTheme="minorEastAsia" w:hAnsi="Times New Roman" w:cs="Times New Roman"/>
                  <w:bCs/>
                  <w:sz w:val="24"/>
                  <w:szCs w:val="24"/>
                </w:rPr>
              </w:rPrChange>
            </w:rPr>
            <w:fldChar w:fldCharType="end"/>
          </w:r>
        </w:sdtContent>
      </w:sdt>
      <w:r w:rsidR="004C079D" w:rsidRPr="00C668A9">
        <w:rPr>
          <w:rFonts w:ascii="Times New Roman" w:eastAsiaTheme="minorEastAsia" w:hAnsi="Times New Roman" w:cs="Times New Roman"/>
          <w:bCs/>
          <w:color w:val="FF0000"/>
          <w:sz w:val="24"/>
          <w:szCs w:val="24"/>
          <w:rPrChange w:id="178" w:author="Subho Majumdar" w:date="2017-07-28T10:09:00Z">
            <w:rPr>
              <w:rFonts w:ascii="Times New Roman" w:eastAsiaTheme="minorEastAsia" w:hAnsi="Times New Roman" w:cs="Times New Roman"/>
              <w:bCs/>
              <w:sz w:val="24"/>
              <w:szCs w:val="24"/>
            </w:rPr>
          </w:rPrChange>
        </w:rPr>
        <w:t xml:space="preserve"> shows that the multi-split </w:t>
      </w:r>
      <w:r w:rsidR="005549F3" w:rsidRPr="00C668A9">
        <w:rPr>
          <w:rFonts w:ascii="Times New Roman" w:eastAsiaTheme="minorEastAsia" w:hAnsi="Times New Roman" w:cs="Times New Roman"/>
          <w:bCs/>
          <w:color w:val="FF0000"/>
          <w:sz w:val="24"/>
          <w:szCs w:val="24"/>
          <w:rPrChange w:id="179" w:author="Subho Majumdar" w:date="2017-07-28T10:09:00Z">
            <w:rPr>
              <w:rFonts w:ascii="Times New Roman" w:eastAsiaTheme="minorEastAsia" w:hAnsi="Times New Roman" w:cs="Times New Roman"/>
              <w:bCs/>
              <w:sz w:val="24"/>
              <w:szCs w:val="24"/>
            </w:rPr>
          </w:rPrChange>
        </w:rPr>
        <w:t xml:space="preserve">validation </w:t>
      </w:r>
      <w:r w:rsidR="004C079D" w:rsidRPr="00C668A9">
        <w:rPr>
          <w:rFonts w:ascii="Times New Roman" w:eastAsiaTheme="minorEastAsia" w:hAnsi="Times New Roman" w:cs="Times New Roman"/>
          <w:bCs/>
          <w:color w:val="FF0000"/>
          <w:sz w:val="24"/>
          <w:szCs w:val="24"/>
          <w:rPrChange w:id="180" w:author="Subho Majumdar" w:date="2017-07-28T10:09:00Z">
            <w:rPr>
              <w:rFonts w:ascii="Times New Roman" w:eastAsiaTheme="minorEastAsia" w:hAnsi="Times New Roman" w:cs="Times New Roman"/>
              <w:bCs/>
              <w:sz w:val="24"/>
              <w:szCs w:val="24"/>
            </w:rPr>
          </w:rPrChange>
        </w:rPr>
        <w:t xml:space="preserve">leads to almost sure recovery of the true underlying statistical model when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Change w:id="181" w:author="Subho Majumdar" w:date="2017-07-28T10:09:00Z">
                  <w:rPr>
                    <w:rFonts w:ascii="Cambria Math" w:hAnsi="Cambria Math" w:cs="Times New Roman"/>
                    <w:sz w:val="24"/>
                    <w:szCs w:val="24"/>
                  </w:rPr>
                </w:rPrChange>
              </w:rPr>
              <m:t>n</m:t>
            </m:r>
          </m:e>
          <m:sub>
            <m:r>
              <w:rPr>
                <w:rFonts w:ascii="Cambria Math" w:hAnsi="Cambria Math" w:cs="Times New Roman"/>
                <w:color w:val="FF0000"/>
                <w:sz w:val="24"/>
                <w:szCs w:val="24"/>
                <w:rPrChange w:id="182" w:author="Subho Majumdar" w:date="2017-07-28T10:09:00Z">
                  <w:rPr>
                    <w:rFonts w:ascii="Cambria Math" w:hAnsi="Cambria Math" w:cs="Times New Roman"/>
                    <w:sz w:val="24"/>
                    <w:szCs w:val="24"/>
                  </w:rPr>
                </w:rPrChange>
              </w:rPr>
              <m:t>1</m:t>
            </m:r>
          </m:sub>
        </m:sSub>
        <m:r>
          <w:rPr>
            <w:rFonts w:ascii="Cambria Math" w:hAnsi="Cambria Math" w:cs="Times New Roman"/>
            <w:color w:val="FF0000"/>
            <w:sz w:val="24"/>
            <w:szCs w:val="24"/>
            <w:rPrChange w:id="183" w:author="Subho Majumdar" w:date="2017-07-28T10:09:00Z">
              <w:rPr>
                <w:rFonts w:ascii="Cambria Math" w:hAnsi="Cambria Math" w:cs="Times New Roman"/>
                <w:sz w:val="24"/>
                <w:szCs w:val="24"/>
              </w:rPr>
            </w:rPrChange>
          </w:rPr>
          <m:t>→∞</m:t>
        </m:r>
      </m:oMath>
      <w:r w:rsidR="004C079D" w:rsidRPr="00C668A9">
        <w:rPr>
          <w:rFonts w:ascii="Times New Roman" w:eastAsiaTheme="minorEastAsia" w:hAnsi="Times New Roman" w:cs="Times New Roman"/>
          <w:color w:val="FF0000"/>
          <w:sz w:val="24"/>
          <w:szCs w:val="24"/>
          <w:rPrChange w:id="184" w:author="Subho Majumdar" w:date="2017-07-28T10:09:00Z">
            <w:rPr>
              <w:rFonts w:ascii="Times New Roman" w:eastAsiaTheme="minorEastAsia" w:hAnsi="Times New Roman" w:cs="Times New Roman"/>
              <w:sz w:val="24"/>
              <w:szCs w:val="24"/>
            </w:rPr>
          </w:rPrChange>
        </w:rPr>
        <w:t xml:space="preserve"> and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Change w:id="185" w:author="Subho Majumdar" w:date="2017-07-28T10:09:00Z">
                  <w:rPr>
                    <w:rFonts w:ascii="Cambria Math" w:hAnsi="Cambria Math" w:cs="Times New Roman"/>
                    <w:sz w:val="24"/>
                    <w:szCs w:val="24"/>
                  </w:rPr>
                </w:rPrChange>
              </w:rPr>
              <m:t>n</m:t>
            </m:r>
          </m:e>
          <m:sub>
            <m:r>
              <w:rPr>
                <w:rFonts w:ascii="Cambria Math" w:hAnsi="Cambria Math" w:cs="Times New Roman"/>
                <w:color w:val="FF0000"/>
                <w:sz w:val="24"/>
                <w:szCs w:val="24"/>
                <w:rPrChange w:id="186" w:author="Subho Majumdar" w:date="2017-07-28T10:09:00Z">
                  <w:rPr>
                    <w:rFonts w:ascii="Cambria Math" w:hAnsi="Cambria Math" w:cs="Times New Roman"/>
                    <w:sz w:val="24"/>
                    <w:szCs w:val="24"/>
                  </w:rPr>
                </w:rPrChange>
              </w:rPr>
              <m:t>2</m:t>
            </m:r>
          </m:sub>
        </m:sSub>
        <m:r>
          <w:rPr>
            <w:rFonts w:ascii="Cambria Math" w:eastAsiaTheme="minorEastAsia" w:hAnsi="Cambria Math" w:cs="Times New Roman"/>
            <w:color w:val="FF0000"/>
            <w:sz w:val="24"/>
            <w:szCs w:val="24"/>
            <w:rPrChange w:id="187" w:author="Subho Majumdar" w:date="2017-07-28T10:09:00Z">
              <w:rPr>
                <w:rFonts w:ascii="Cambria Math" w:eastAsiaTheme="minorEastAsia" w:hAnsi="Cambria Math" w:cs="Times New Roman"/>
                <w:sz w:val="24"/>
                <w:szCs w:val="24"/>
              </w:rPr>
            </w:rPrChange>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Change w:id="188" w:author="Subho Majumdar" w:date="2017-07-28T10:09:00Z">
                  <w:rPr>
                    <w:rFonts w:ascii="Cambria Math" w:hAnsi="Cambria Math" w:cs="Times New Roman"/>
                    <w:sz w:val="24"/>
                    <w:szCs w:val="24"/>
                  </w:rPr>
                </w:rPrChange>
              </w:rPr>
              <m:t>n</m:t>
            </m:r>
          </m:e>
          <m:sub>
            <m:r>
              <w:rPr>
                <w:rFonts w:ascii="Cambria Math" w:hAnsi="Cambria Math" w:cs="Times New Roman"/>
                <w:color w:val="FF0000"/>
                <w:sz w:val="24"/>
                <w:szCs w:val="24"/>
                <w:rPrChange w:id="189" w:author="Subho Majumdar" w:date="2017-07-28T10:09:00Z">
                  <w:rPr>
                    <w:rFonts w:ascii="Cambria Math" w:hAnsi="Cambria Math" w:cs="Times New Roman"/>
                    <w:sz w:val="24"/>
                    <w:szCs w:val="24"/>
                  </w:rPr>
                </w:rPrChange>
              </w:rPr>
              <m:t>1</m:t>
            </m:r>
          </m:sub>
        </m:sSub>
        <m:r>
          <w:rPr>
            <w:rFonts w:ascii="Cambria Math" w:hAnsi="Cambria Math" w:cs="Times New Roman"/>
            <w:color w:val="FF0000"/>
            <w:sz w:val="24"/>
            <w:szCs w:val="24"/>
            <w:rPrChange w:id="190" w:author="Subho Majumdar" w:date="2017-07-28T10:09:00Z">
              <w:rPr>
                <w:rFonts w:ascii="Cambria Math" w:hAnsi="Cambria Math" w:cs="Times New Roman"/>
                <w:sz w:val="24"/>
                <w:szCs w:val="24"/>
              </w:rPr>
            </w:rPrChange>
          </w:rPr>
          <m:t>→0</m:t>
        </m:r>
      </m:oMath>
      <w:r w:rsidR="004C079D" w:rsidRPr="00C668A9">
        <w:rPr>
          <w:rFonts w:ascii="Times New Roman" w:eastAsiaTheme="minorEastAsia" w:hAnsi="Times New Roman" w:cs="Times New Roman"/>
          <w:color w:val="FF0000"/>
          <w:sz w:val="24"/>
          <w:szCs w:val="24"/>
          <w:rPrChange w:id="191" w:author="Subho Majumdar" w:date="2017-07-28T10:09:00Z">
            <w:rPr>
              <w:rFonts w:ascii="Times New Roman" w:eastAsiaTheme="minorEastAsia" w:hAnsi="Times New Roman" w:cs="Times New Roman"/>
              <w:sz w:val="24"/>
              <w:szCs w:val="24"/>
            </w:rPr>
          </w:rPrChange>
        </w:rPr>
        <w:t xml:space="preserve"> as </w:t>
      </w:r>
      <m:oMath>
        <m:r>
          <w:rPr>
            <w:rFonts w:ascii="Cambria Math" w:hAnsi="Cambria Math" w:cs="Times New Roman"/>
            <w:color w:val="FF0000"/>
            <w:sz w:val="24"/>
            <w:szCs w:val="24"/>
            <w:rPrChange w:id="192" w:author="Subho Majumdar" w:date="2017-07-28T10:09:00Z">
              <w:rPr>
                <w:rFonts w:ascii="Cambria Math" w:hAnsi="Cambria Math" w:cs="Times New Roman"/>
                <w:sz w:val="24"/>
                <w:szCs w:val="24"/>
              </w:rPr>
            </w:rPrChange>
          </w:rPr>
          <m:t>n→∞</m:t>
        </m:r>
      </m:oMath>
      <w:r w:rsidR="004C079D" w:rsidRPr="00C668A9">
        <w:rPr>
          <w:rFonts w:ascii="Times New Roman" w:eastAsiaTheme="minorEastAsia" w:hAnsi="Times New Roman" w:cs="Times New Roman"/>
          <w:color w:val="FF0000"/>
          <w:sz w:val="24"/>
          <w:szCs w:val="24"/>
          <w:rPrChange w:id="193" w:author="Subho Majumdar" w:date="2017-07-28T10:09:00Z">
            <w:rPr>
              <w:rFonts w:ascii="Times New Roman" w:eastAsiaTheme="minorEastAsia" w:hAnsi="Times New Roman" w:cs="Times New Roman"/>
              <w:sz w:val="24"/>
              <w:szCs w:val="24"/>
            </w:rPr>
          </w:rPrChange>
        </w:rPr>
        <w:t xml:space="preserve">. </w:t>
      </w:r>
      <w:r w:rsidR="005F2D65" w:rsidRPr="00C668A9">
        <w:rPr>
          <w:rFonts w:ascii="Times New Roman" w:eastAsiaTheme="minorEastAsia" w:hAnsi="Times New Roman" w:cs="Times New Roman"/>
          <w:color w:val="FF0000"/>
          <w:sz w:val="24"/>
          <w:szCs w:val="24"/>
          <w:rPrChange w:id="194" w:author="Subho Majumdar" w:date="2017-07-28T10:09:00Z">
            <w:rPr>
              <w:rFonts w:ascii="Times New Roman" w:eastAsiaTheme="minorEastAsia" w:hAnsi="Times New Roman" w:cs="Times New Roman"/>
              <w:sz w:val="24"/>
              <w:szCs w:val="24"/>
            </w:rPr>
          </w:rPrChange>
        </w:rPr>
        <w:t xml:space="preserve">In their simulation setup, the multi-split method outperforms single-split </w:t>
      </w:r>
      <w:r w:rsidR="005549F3" w:rsidRPr="00C668A9">
        <w:rPr>
          <w:rFonts w:ascii="Times New Roman" w:eastAsiaTheme="minorEastAsia" w:hAnsi="Times New Roman" w:cs="Times New Roman"/>
          <w:color w:val="FF0000"/>
          <w:sz w:val="24"/>
          <w:szCs w:val="24"/>
          <w:rPrChange w:id="195" w:author="Subho Majumdar" w:date="2017-07-28T10:09:00Z">
            <w:rPr>
              <w:rFonts w:ascii="Times New Roman" w:eastAsiaTheme="minorEastAsia" w:hAnsi="Times New Roman" w:cs="Times New Roman"/>
              <w:sz w:val="24"/>
              <w:szCs w:val="24"/>
            </w:rPr>
          </w:rPrChange>
        </w:rPr>
        <w:t xml:space="preserve">external validation </w:t>
      </w:r>
      <w:r w:rsidR="005F2D65" w:rsidRPr="00C668A9">
        <w:rPr>
          <w:rFonts w:ascii="Times New Roman" w:eastAsiaTheme="minorEastAsia" w:hAnsi="Times New Roman" w:cs="Times New Roman"/>
          <w:color w:val="FF0000"/>
          <w:sz w:val="24"/>
          <w:szCs w:val="24"/>
          <w:rPrChange w:id="196" w:author="Subho Majumdar" w:date="2017-07-28T10:09:00Z">
            <w:rPr>
              <w:rFonts w:ascii="Times New Roman" w:eastAsiaTheme="minorEastAsia" w:hAnsi="Times New Roman" w:cs="Times New Roman"/>
              <w:sz w:val="24"/>
              <w:szCs w:val="24"/>
            </w:rPr>
          </w:rPrChange>
        </w:rPr>
        <w:t>for small sample sizes (</w:t>
      </w:r>
      <m:oMath>
        <m:r>
          <w:rPr>
            <w:rFonts w:ascii="Cambria Math" w:eastAsiaTheme="minorEastAsia" w:hAnsi="Cambria Math" w:cs="Times New Roman"/>
            <w:color w:val="FF0000"/>
            <w:sz w:val="24"/>
            <w:szCs w:val="24"/>
            <w:rPrChange w:id="197" w:author="Subho Majumdar" w:date="2017-07-28T10:09:00Z">
              <w:rPr>
                <w:rFonts w:ascii="Cambria Math" w:eastAsiaTheme="minorEastAsia" w:hAnsi="Cambria Math" w:cs="Times New Roman"/>
                <w:sz w:val="24"/>
                <w:szCs w:val="24"/>
              </w:rPr>
            </w:rPrChange>
          </w:rPr>
          <m:t>n=100, 200</m:t>
        </m:r>
      </m:oMath>
      <w:r w:rsidR="005F2D65" w:rsidRPr="00C668A9">
        <w:rPr>
          <w:rFonts w:ascii="Times New Roman" w:eastAsiaTheme="minorEastAsia" w:hAnsi="Times New Roman" w:cs="Times New Roman"/>
          <w:color w:val="FF0000"/>
          <w:sz w:val="24"/>
          <w:szCs w:val="24"/>
          <w:rPrChange w:id="198" w:author="Subho Majumdar" w:date="2017-07-28T10:09:00Z">
            <w:rPr>
              <w:rFonts w:ascii="Times New Roman" w:eastAsiaTheme="minorEastAsia" w:hAnsi="Times New Roman" w:cs="Times New Roman"/>
              <w:sz w:val="24"/>
              <w:szCs w:val="24"/>
            </w:rPr>
          </w:rPrChange>
        </w:rPr>
        <w:t xml:space="preserve">). </w:t>
      </w:r>
      <w:r w:rsidR="00AC7960" w:rsidRPr="00C668A9">
        <w:rPr>
          <w:rFonts w:ascii="Times New Roman" w:eastAsiaTheme="minorEastAsia" w:hAnsi="Times New Roman" w:cs="Times New Roman"/>
          <w:color w:val="FF0000"/>
          <w:sz w:val="24"/>
          <w:szCs w:val="24"/>
          <w:rPrChange w:id="199" w:author="Subho Majumdar" w:date="2017-07-28T10:09:00Z">
            <w:rPr>
              <w:rFonts w:ascii="Times New Roman" w:eastAsiaTheme="minorEastAsia" w:hAnsi="Times New Roman" w:cs="Times New Roman"/>
              <w:sz w:val="24"/>
              <w:szCs w:val="24"/>
            </w:rPr>
          </w:rPrChange>
        </w:rPr>
        <w:t>Both</w:t>
      </w:r>
      <w:r w:rsidR="005F2D65" w:rsidRPr="00C668A9">
        <w:rPr>
          <w:rFonts w:ascii="Times New Roman" w:eastAsiaTheme="minorEastAsia" w:hAnsi="Times New Roman" w:cs="Times New Roman"/>
          <w:color w:val="FF0000"/>
          <w:sz w:val="24"/>
          <w:szCs w:val="24"/>
          <w:rPrChange w:id="200" w:author="Subho Majumdar" w:date="2017-07-28T10:09:00Z">
            <w:rPr>
              <w:rFonts w:ascii="Times New Roman" w:eastAsiaTheme="minorEastAsia" w:hAnsi="Times New Roman" w:cs="Times New Roman"/>
              <w:sz w:val="24"/>
              <w:szCs w:val="24"/>
            </w:rPr>
          </w:rPrChange>
        </w:rPr>
        <w:t xml:space="preserve"> methods perform similarly in large sample simulations (</w:t>
      </w:r>
      <m:oMath>
        <m:r>
          <w:rPr>
            <w:rFonts w:ascii="Cambria Math" w:eastAsiaTheme="minorEastAsia" w:hAnsi="Cambria Math" w:cs="Times New Roman"/>
            <w:color w:val="FF0000"/>
            <w:sz w:val="24"/>
            <w:szCs w:val="24"/>
            <w:rPrChange w:id="201" w:author="Subho Majumdar" w:date="2017-07-28T10:09:00Z">
              <w:rPr>
                <w:rFonts w:ascii="Cambria Math" w:eastAsiaTheme="minorEastAsia" w:hAnsi="Cambria Math" w:cs="Times New Roman"/>
                <w:sz w:val="24"/>
                <w:szCs w:val="24"/>
              </w:rPr>
            </w:rPrChange>
          </w:rPr>
          <m:t>n=400, 800</m:t>
        </m:r>
      </m:oMath>
      <w:r w:rsidR="005F2D65" w:rsidRPr="00C668A9">
        <w:rPr>
          <w:rFonts w:ascii="Times New Roman" w:eastAsiaTheme="minorEastAsia" w:hAnsi="Times New Roman" w:cs="Times New Roman"/>
          <w:color w:val="FF0000"/>
          <w:sz w:val="24"/>
          <w:szCs w:val="24"/>
          <w:rPrChange w:id="202" w:author="Subho Majumdar" w:date="2017-07-28T10:09:00Z">
            <w:rPr>
              <w:rFonts w:ascii="Times New Roman" w:eastAsiaTheme="minorEastAsia" w:hAnsi="Times New Roman" w:cs="Times New Roman"/>
              <w:sz w:val="24"/>
              <w:szCs w:val="24"/>
            </w:rPr>
          </w:rPrChange>
        </w:rPr>
        <w:t xml:space="preserve"> and 1000).</w:t>
      </w:r>
      <w:r w:rsidR="005549F3" w:rsidRPr="00C668A9">
        <w:rPr>
          <w:rFonts w:ascii="Times New Roman" w:eastAsiaTheme="minorEastAsia" w:hAnsi="Times New Roman" w:cs="Times New Roman"/>
          <w:color w:val="FF0000"/>
          <w:sz w:val="24"/>
          <w:szCs w:val="24"/>
          <w:rPrChange w:id="203" w:author="Subho Majumdar" w:date="2017-07-28T10:09:00Z">
            <w:rPr>
              <w:rFonts w:ascii="Times New Roman" w:eastAsiaTheme="minorEastAsia" w:hAnsi="Times New Roman" w:cs="Times New Roman"/>
              <w:sz w:val="24"/>
              <w:szCs w:val="24"/>
            </w:rPr>
          </w:rPrChange>
        </w:rPr>
        <w:t xml:space="preserve"> For prediction, </w:t>
      </w:r>
      <w:sdt>
        <w:sdtPr>
          <w:rPr>
            <w:rFonts w:ascii="Times New Roman" w:eastAsiaTheme="minorEastAsia" w:hAnsi="Times New Roman" w:cs="Times New Roman"/>
            <w:color w:val="FF0000"/>
            <w:sz w:val="24"/>
            <w:szCs w:val="24"/>
          </w:rPr>
          <w:id w:val="443747091"/>
          <w:citation/>
        </w:sdtPr>
        <w:sdtContent>
          <w:r w:rsidR="005549F3" w:rsidRPr="00C668A9">
            <w:rPr>
              <w:rFonts w:ascii="Times New Roman" w:eastAsiaTheme="minorEastAsia" w:hAnsi="Times New Roman" w:cs="Times New Roman"/>
              <w:color w:val="FF0000"/>
              <w:sz w:val="24"/>
              <w:szCs w:val="24"/>
              <w:rPrChange w:id="204" w:author="Subho Majumdar" w:date="2017-07-28T10:09:00Z">
                <w:rPr>
                  <w:rFonts w:ascii="Times New Roman" w:eastAsiaTheme="minorEastAsia" w:hAnsi="Times New Roman" w:cs="Times New Roman"/>
                  <w:sz w:val="24"/>
                  <w:szCs w:val="24"/>
                </w:rPr>
              </w:rPrChange>
            </w:rPr>
            <w:fldChar w:fldCharType="begin"/>
          </w:r>
          <w:r w:rsidR="005549F3" w:rsidRPr="00C668A9">
            <w:rPr>
              <w:rFonts w:ascii="Times New Roman" w:eastAsiaTheme="minorEastAsia" w:hAnsi="Times New Roman" w:cs="Times New Roman"/>
              <w:color w:val="FF0000"/>
              <w:sz w:val="24"/>
              <w:szCs w:val="24"/>
              <w:rPrChange w:id="205" w:author="Subho Majumdar" w:date="2017-07-28T10:09:00Z">
                <w:rPr>
                  <w:rFonts w:ascii="Times New Roman" w:eastAsiaTheme="minorEastAsia" w:hAnsi="Times New Roman" w:cs="Times New Roman"/>
                  <w:sz w:val="24"/>
                  <w:szCs w:val="24"/>
                </w:rPr>
              </w:rPrChange>
            </w:rPr>
            <w:instrText xml:space="preserve"> CITATION Bau14 \l 1033 </w:instrText>
          </w:r>
          <w:r w:rsidR="005549F3" w:rsidRPr="00C668A9">
            <w:rPr>
              <w:rFonts w:ascii="Times New Roman" w:eastAsiaTheme="minorEastAsia" w:hAnsi="Times New Roman" w:cs="Times New Roman"/>
              <w:color w:val="FF0000"/>
              <w:sz w:val="24"/>
              <w:szCs w:val="24"/>
              <w:rPrChange w:id="206" w:author="Subho Majumdar" w:date="2017-07-28T10:09:00Z">
                <w:rPr>
                  <w:rFonts w:ascii="Times New Roman" w:eastAsiaTheme="minorEastAsia" w:hAnsi="Times New Roman" w:cs="Times New Roman"/>
                  <w:sz w:val="24"/>
                  <w:szCs w:val="24"/>
                </w:rPr>
              </w:rPrChange>
            </w:rPr>
            <w:fldChar w:fldCharType="separate"/>
          </w:r>
          <w:r w:rsidR="00E72185" w:rsidRPr="00E72185">
            <w:rPr>
              <w:rFonts w:ascii="Times New Roman" w:eastAsiaTheme="minorEastAsia" w:hAnsi="Times New Roman" w:cs="Times New Roman"/>
              <w:noProof/>
              <w:color w:val="FF0000"/>
              <w:sz w:val="24"/>
              <w:szCs w:val="24"/>
            </w:rPr>
            <w:t>[25]</w:t>
          </w:r>
          <w:r w:rsidR="005549F3" w:rsidRPr="00C668A9">
            <w:rPr>
              <w:rFonts w:ascii="Times New Roman" w:eastAsiaTheme="minorEastAsia" w:hAnsi="Times New Roman" w:cs="Times New Roman"/>
              <w:color w:val="FF0000"/>
              <w:sz w:val="24"/>
              <w:szCs w:val="24"/>
              <w:rPrChange w:id="207" w:author="Subho Majumdar" w:date="2017-07-28T10:09:00Z">
                <w:rPr>
                  <w:rFonts w:ascii="Times New Roman" w:eastAsiaTheme="minorEastAsia" w:hAnsi="Times New Roman" w:cs="Times New Roman"/>
                  <w:sz w:val="24"/>
                  <w:szCs w:val="24"/>
                </w:rPr>
              </w:rPrChange>
            </w:rPr>
            <w:fldChar w:fldCharType="end"/>
          </w:r>
        </w:sdtContent>
      </w:sdt>
      <w:r w:rsidR="005549F3" w:rsidRPr="00C668A9">
        <w:rPr>
          <w:rFonts w:ascii="Times New Roman" w:eastAsiaTheme="minorEastAsia" w:hAnsi="Times New Roman" w:cs="Times New Roman"/>
          <w:color w:val="FF0000"/>
          <w:sz w:val="24"/>
          <w:szCs w:val="24"/>
          <w:rPrChange w:id="208" w:author="Subho Majumdar" w:date="2017-07-28T10:09:00Z">
            <w:rPr>
              <w:rFonts w:ascii="Times New Roman" w:eastAsiaTheme="minorEastAsia" w:hAnsi="Times New Roman" w:cs="Times New Roman"/>
              <w:sz w:val="24"/>
              <w:szCs w:val="24"/>
            </w:rPr>
          </w:rPrChange>
        </w:rPr>
        <w:t xml:space="preserve"> showed through analyzing simulated data as well as two chemical activities datasets that the multi-split validation provides a more unbiased estimate of prediction errors than external validation.</w:t>
      </w:r>
    </w:p>
    <w:p w14:paraId="41D60853" w14:textId="0CC5736C" w:rsidR="00AB026C" w:rsidRPr="00C668A9" w:rsidRDefault="009C2F26" w:rsidP="002162EA">
      <w:pPr>
        <w:jc w:val="both"/>
        <w:rPr>
          <w:rFonts w:ascii="Times New Roman" w:eastAsiaTheme="minorEastAsia" w:hAnsi="Times New Roman" w:cs="Times New Roman"/>
          <w:color w:val="FF0000"/>
          <w:sz w:val="24"/>
          <w:szCs w:val="24"/>
          <w:rPrChange w:id="209" w:author="Subho Majumdar" w:date="2017-07-28T10:09:00Z">
            <w:rPr>
              <w:rFonts w:ascii="Times New Roman" w:eastAsiaTheme="minorEastAsia" w:hAnsi="Times New Roman" w:cs="Times New Roman"/>
              <w:sz w:val="24"/>
              <w:szCs w:val="24"/>
            </w:rPr>
          </w:rPrChange>
        </w:rPr>
      </w:pPr>
      <w:r w:rsidRPr="00C668A9">
        <w:rPr>
          <w:rFonts w:ascii="Times New Roman" w:eastAsiaTheme="minorEastAsia" w:hAnsi="Times New Roman" w:cs="Times New Roman"/>
          <w:color w:val="FF0000"/>
          <w:sz w:val="24"/>
          <w:szCs w:val="24"/>
          <w:rPrChange w:id="210" w:author="Subho Majumdar" w:date="2017-07-28T10:09:00Z">
            <w:rPr>
              <w:rFonts w:ascii="Times New Roman" w:eastAsiaTheme="minorEastAsia" w:hAnsi="Times New Roman" w:cs="Times New Roman"/>
              <w:sz w:val="24"/>
              <w:szCs w:val="24"/>
            </w:rPr>
          </w:rPrChange>
        </w:rPr>
        <w:t xml:space="preserve">In probably what is the one of the most relevant work considering our focus on HDLSS data, </w:t>
      </w:r>
      <w:sdt>
        <w:sdtPr>
          <w:rPr>
            <w:rFonts w:ascii="Times New Roman" w:eastAsiaTheme="minorEastAsia" w:hAnsi="Times New Roman" w:cs="Times New Roman"/>
            <w:color w:val="FF0000"/>
            <w:sz w:val="24"/>
            <w:szCs w:val="24"/>
          </w:rPr>
          <w:id w:val="-1027949748"/>
          <w:citation/>
        </w:sdtPr>
        <w:sdtContent>
          <w:r w:rsidRPr="00C668A9">
            <w:rPr>
              <w:rFonts w:ascii="Times New Roman" w:eastAsiaTheme="minorEastAsia" w:hAnsi="Times New Roman" w:cs="Times New Roman"/>
              <w:color w:val="FF0000"/>
              <w:sz w:val="24"/>
              <w:szCs w:val="24"/>
              <w:rPrChange w:id="211" w:author="Subho Majumdar" w:date="2017-07-28T10:09:00Z">
                <w:rPr>
                  <w:rFonts w:ascii="Times New Roman" w:eastAsiaTheme="minorEastAsia" w:hAnsi="Times New Roman" w:cs="Times New Roman"/>
                  <w:sz w:val="24"/>
                  <w:szCs w:val="24"/>
                </w:rPr>
              </w:rPrChange>
            </w:rPr>
            <w:fldChar w:fldCharType="begin"/>
          </w:r>
          <w:r w:rsidRPr="00C668A9">
            <w:rPr>
              <w:rFonts w:ascii="Times New Roman" w:eastAsiaTheme="minorEastAsia" w:hAnsi="Times New Roman" w:cs="Times New Roman"/>
              <w:color w:val="FF0000"/>
              <w:sz w:val="24"/>
              <w:szCs w:val="24"/>
              <w:rPrChange w:id="212" w:author="Subho Majumdar" w:date="2017-07-28T10:09:00Z">
                <w:rPr>
                  <w:rFonts w:ascii="Times New Roman" w:eastAsiaTheme="minorEastAsia" w:hAnsi="Times New Roman" w:cs="Times New Roman"/>
                  <w:sz w:val="24"/>
                  <w:szCs w:val="24"/>
                </w:rPr>
              </w:rPrChange>
            </w:rPr>
            <w:instrText xml:space="preserve"> CITATION Zha15 \l 1033 </w:instrText>
          </w:r>
          <w:r w:rsidRPr="00C668A9">
            <w:rPr>
              <w:rFonts w:ascii="Times New Roman" w:eastAsiaTheme="minorEastAsia" w:hAnsi="Times New Roman" w:cs="Times New Roman"/>
              <w:color w:val="FF0000"/>
              <w:sz w:val="24"/>
              <w:szCs w:val="24"/>
              <w:rPrChange w:id="213" w:author="Subho Majumdar" w:date="2017-07-28T10:09:00Z">
                <w:rPr>
                  <w:rFonts w:ascii="Times New Roman" w:eastAsiaTheme="minorEastAsia" w:hAnsi="Times New Roman" w:cs="Times New Roman"/>
                  <w:sz w:val="24"/>
                  <w:szCs w:val="24"/>
                </w:rPr>
              </w:rPrChange>
            </w:rPr>
            <w:fldChar w:fldCharType="separate"/>
          </w:r>
          <w:r w:rsidR="00E72185" w:rsidRPr="00E72185">
            <w:rPr>
              <w:rFonts w:ascii="Times New Roman" w:eastAsiaTheme="minorEastAsia" w:hAnsi="Times New Roman" w:cs="Times New Roman"/>
              <w:noProof/>
              <w:color w:val="FF0000"/>
              <w:sz w:val="24"/>
              <w:szCs w:val="24"/>
            </w:rPr>
            <w:t>[28]</w:t>
          </w:r>
          <w:r w:rsidRPr="00C668A9">
            <w:rPr>
              <w:rFonts w:ascii="Times New Roman" w:eastAsiaTheme="minorEastAsia" w:hAnsi="Times New Roman" w:cs="Times New Roman"/>
              <w:color w:val="FF0000"/>
              <w:sz w:val="24"/>
              <w:szCs w:val="24"/>
              <w:rPrChange w:id="214" w:author="Subho Majumdar" w:date="2017-07-28T10:09:00Z">
                <w:rPr>
                  <w:rFonts w:ascii="Times New Roman" w:eastAsiaTheme="minorEastAsia" w:hAnsi="Times New Roman" w:cs="Times New Roman"/>
                  <w:sz w:val="24"/>
                  <w:szCs w:val="24"/>
                </w:rPr>
              </w:rPrChange>
            </w:rPr>
            <w:fldChar w:fldCharType="end"/>
          </w:r>
        </w:sdtContent>
      </w:sdt>
      <w:r w:rsidRPr="00C668A9">
        <w:rPr>
          <w:rFonts w:ascii="Times New Roman" w:eastAsiaTheme="minorEastAsia" w:hAnsi="Times New Roman" w:cs="Times New Roman"/>
          <w:color w:val="FF0000"/>
          <w:sz w:val="24"/>
          <w:szCs w:val="24"/>
          <w:rPrChange w:id="215" w:author="Subho Majumdar" w:date="2017-07-28T10:09:00Z">
            <w:rPr>
              <w:rFonts w:ascii="Times New Roman" w:eastAsiaTheme="minorEastAsia" w:hAnsi="Times New Roman" w:cs="Times New Roman"/>
              <w:sz w:val="24"/>
              <w:szCs w:val="24"/>
            </w:rPr>
          </w:rPrChange>
        </w:rPr>
        <w:t xml:space="preserve"> show through simulation that when sparse regression methods like LASSO, SCAD and MCP are used (we shall discuss LASSO, please refer to </w:t>
      </w:r>
      <w:sdt>
        <w:sdtPr>
          <w:rPr>
            <w:rFonts w:ascii="Times New Roman" w:eastAsiaTheme="minorEastAsia" w:hAnsi="Times New Roman" w:cs="Times New Roman"/>
            <w:color w:val="FF0000"/>
            <w:sz w:val="24"/>
            <w:szCs w:val="24"/>
          </w:rPr>
          <w:id w:val="2099896313"/>
          <w:citation/>
        </w:sdtPr>
        <w:sdtContent>
          <w:r w:rsidR="003A08E3" w:rsidRPr="00C668A9">
            <w:rPr>
              <w:rFonts w:ascii="Times New Roman" w:eastAsiaTheme="minorEastAsia" w:hAnsi="Times New Roman" w:cs="Times New Roman"/>
              <w:color w:val="FF0000"/>
              <w:sz w:val="24"/>
              <w:szCs w:val="24"/>
              <w:rPrChange w:id="216" w:author="Subho Majumdar" w:date="2017-07-28T10:09:00Z">
                <w:rPr>
                  <w:rFonts w:ascii="Times New Roman" w:eastAsiaTheme="minorEastAsia" w:hAnsi="Times New Roman" w:cs="Times New Roman"/>
                  <w:sz w:val="24"/>
                  <w:szCs w:val="24"/>
                </w:rPr>
              </w:rPrChange>
            </w:rPr>
            <w:fldChar w:fldCharType="begin"/>
          </w:r>
          <w:r w:rsidR="003A08E3" w:rsidRPr="00C668A9">
            <w:rPr>
              <w:rFonts w:ascii="Times New Roman" w:eastAsiaTheme="minorEastAsia" w:hAnsi="Times New Roman" w:cs="Times New Roman"/>
              <w:color w:val="FF0000"/>
              <w:sz w:val="24"/>
              <w:szCs w:val="24"/>
              <w:rPrChange w:id="217" w:author="Subho Majumdar" w:date="2017-07-28T10:09:00Z">
                <w:rPr>
                  <w:rFonts w:ascii="Times New Roman" w:eastAsiaTheme="minorEastAsia" w:hAnsi="Times New Roman" w:cs="Times New Roman"/>
                  <w:sz w:val="24"/>
                  <w:szCs w:val="24"/>
                </w:rPr>
              </w:rPrChange>
            </w:rPr>
            <w:instrText xml:space="preserve"> CITATION Bre11 \l 1033 </w:instrText>
          </w:r>
          <w:r w:rsidR="003A08E3" w:rsidRPr="00C668A9">
            <w:rPr>
              <w:rFonts w:ascii="Times New Roman" w:eastAsiaTheme="minorEastAsia" w:hAnsi="Times New Roman" w:cs="Times New Roman"/>
              <w:color w:val="FF0000"/>
              <w:sz w:val="24"/>
              <w:szCs w:val="24"/>
              <w:rPrChange w:id="218" w:author="Subho Majumdar" w:date="2017-07-28T10:09:00Z">
                <w:rPr>
                  <w:rFonts w:ascii="Times New Roman" w:eastAsiaTheme="minorEastAsia" w:hAnsi="Times New Roman" w:cs="Times New Roman"/>
                  <w:sz w:val="24"/>
                  <w:szCs w:val="24"/>
                </w:rPr>
              </w:rPrChange>
            </w:rPr>
            <w:fldChar w:fldCharType="separate"/>
          </w:r>
          <w:r w:rsidR="00E72185" w:rsidRPr="00E72185">
            <w:rPr>
              <w:rFonts w:ascii="Times New Roman" w:eastAsiaTheme="minorEastAsia" w:hAnsi="Times New Roman" w:cs="Times New Roman"/>
              <w:noProof/>
              <w:color w:val="FF0000"/>
              <w:sz w:val="24"/>
              <w:szCs w:val="24"/>
            </w:rPr>
            <w:t>[29]</w:t>
          </w:r>
          <w:r w:rsidR="003A08E3" w:rsidRPr="00C668A9">
            <w:rPr>
              <w:rFonts w:ascii="Times New Roman" w:eastAsiaTheme="minorEastAsia" w:hAnsi="Times New Roman" w:cs="Times New Roman"/>
              <w:color w:val="FF0000"/>
              <w:sz w:val="24"/>
              <w:szCs w:val="24"/>
              <w:rPrChange w:id="219" w:author="Subho Majumdar" w:date="2017-07-28T10:09:00Z">
                <w:rPr>
                  <w:rFonts w:ascii="Times New Roman" w:eastAsiaTheme="minorEastAsia" w:hAnsi="Times New Roman" w:cs="Times New Roman"/>
                  <w:sz w:val="24"/>
                  <w:szCs w:val="24"/>
                </w:rPr>
              </w:rPrChange>
            </w:rPr>
            <w:fldChar w:fldCharType="end"/>
          </w:r>
        </w:sdtContent>
      </w:sdt>
      <w:r w:rsidRPr="00C668A9">
        <w:rPr>
          <w:rFonts w:ascii="Times New Roman" w:eastAsiaTheme="minorEastAsia" w:hAnsi="Times New Roman" w:cs="Times New Roman"/>
          <w:color w:val="FF0000"/>
          <w:sz w:val="24"/>
          <w:szCs w:val="24"/>
        </w:rPr>
        <w:t xml:space="preserve"> </w:t>
      </w:r>
      <w:r w:rsidRPr="00C668A9">
        <w:rPr>
          <w:rFonts w:ascii="Times New Roman" w:eastAsiaTheme="minorEastAsia" w:hAnsi="Times New Roman" w:cs="Times New Roman"/>
          <w:color w:val="FF0000"/>
          <w:sz w:val="24"/>
          <w:szCs w:val="24"/>
          <w:rPrChange w:id="220" w:author="Subho Majumdar" w:date="2017-07-28T10:09:00Z">
            <w:rPr>
              <w:rFonts w:ascii="Times New Roman" w:eastAsiaTheme="minorEastAsia" w:hAnsi="Times New Roman" w:cs="Times New Roman"/>
              <w:sz w:val="24"/>
              <w:szCs w:val="24"/>
            </w:rPr>
          </w:rPrChange>
        </w:rPr>
        <w:t xml:space="preserve">for details on SCAD and MCP) </w:t>
      </w:r>
      <w:r w:rsidR="00F93D18" w:rsidRPr="00C668A9">
        <w:rPr>
          <w:rFonts w:ascii="Times New Roman" w:eastAsiaTheme="minorEastAsia" w:hAnsi="Times New Roman" w:cs="Times New Roman"/>
          <w:color w:val="FF0000"/>
          <w:sz w:val="24"/>
          <w:szCs w:val="24"/>
          <w:rPrChange w:id="221" w:author="Subho Majumdar" w:date="2017-07-28T10:09:00Z">
            <w:rPr>
              <w:rFonts w:ascii="Times New Roman" w:eastAsiaTheme="minorEastAsia" w:hAnsi="Times New Roman" w:cs="Times New Roman"/>
              <w:sz w:val="24"/>
              <w:szCs w:val="24"/>
            </w:rPr>
          </w:rPrChange>
        </w:rPr>
        <w:t xml:space="preserve">for model building, </w:t>
      </w:r>
      <w:r w:rsidRPr="00C668A9">
        <w:rPr>
          <w:rFonts w:ascii="Times New Roman" w:eastAsiaTheme="minorEastAsia" w:hAnsi="Times New Roman" w:cs="Times New Roman"/>
          <w:color w:val="FF0000"/>
          <w:sz w:val="24"/>
          <w:szCs w:val="24"/>
          <w:rPrChange w:id="222" w:author="Subho Majumdar" w:date="2017-07-28T10:09:00Z">
            <w:rPr>
              <w:rFonts w:ascii="Times New Roman" w:eastAsiaTheme="minorEastAsia" w:hAnsi="Times New Roman" w:cs="Times New Roman"/>
              <w:sz w:val="24"/>
              <w:szCs w:val="24"/>
            </w:rPr>
          </w:rPrChange>
        </w:rPr>
        <w:t xml:space="preserve">and estimating predictive performance is the goal, LOO cross-validation tends to outperform either </w:t>
      </w:r>
      <w:r w:rsidRPr="00C668A9">
        <w:rPr>
          <w:rFonts w:ascii="Times New Roman" w:eastAsiaTheme="minorEastAsia" w:hAnsi="Times New Roman" w:cs="Times New Roman"/>
          <w:i/>
          <w:iCs/>
          <w:color w:val="FF0000"/>
          <w:sz w:val="24"/>
          <w:szCs w:val="24"/>
          <w:rPrChange w:id="223" w:author="Subho Majumdar" w:date="2017-07-28T10:09:00Z">
            <w:rPr>
              <w:rFonts w:ascii="Times New Roman" w:eastAsiaTheme="minorEastAsia" w:hAnsi="Times New Roman" w:cs="Times New Roman"/>
              <w:i/>
              <w:iCs/>
              <w:sz w:val="24"/>
              <w:szCs w:val="24"/>
            </w:rPr>
          </w:rPrChange>
        </w:rPr>
        <w:t>K</w:t>
      </w:r>
      <w:r w:rsidR="00AB026C" w:rsidRPr="00C668A9">
        <w:rPr>
          <w:rFonts w:ascii="Times New Roman" w:eastAsiaTheme="minorEastAsia" w:hAnsi="Times New Roman" w:cs="Times New Roman"/>
          <w:color w:val="FF0000"/>
          <w:sz w:val="24"/>
          <w:szCs w:val="24"/>
          <w:rPrChange w:id="224" w:author="Subho Majumdar" w:date="2017-07-28T10:09:00Z">
            <w:rPr>
              <w:rFonts w:ascii="Times New Roman" w:eastAsiaTheme="minorEastAsia" w:hAnsi="Times New Roman" w:cs="Times New Roman"/>
              <w:sz w:val="24"/>
              <w:szCs w:val="24"/>
            </w:rPr>
          </w:rPrChange>
        </w:rPr>
        <w:t xml:space="preserve">-fold </w:t>
      </w:r>
      <w:r w:rsidRPr="00C668A9">
        <w:rPr>
          <w:rFonts w:ascii="Times New Roman" w:eastAsiaTheme="minorEastAsia" w:hAnsi="Times New Roman" w:cs="Times New Roman"/>
          <w:color w:val="FF0000"/>
          <w:sz w:val="24"/>
          <w:szCs w:val="24"/>
          <w:rPrChange w:id="225" w:author="Subho Majumdar" w:date="2017-07-28T10:09:00Z">
            <w:rPr>
              <w:rFonts w:ascii="Times New Roman" w:eastAsiaTheme="minorEastAsia" w:hAnsi="Times New Roman" w:cs="Times New Roman"/>
              <w:sz w:val="24"/>
              <w:szCs w:val="24"/>
            </w:rPr>
          </w:rPrChange>
        </w:rPr>
        <w:t>CV or multi-split validation.</w:t>
      </w:r>
      <w:r w:rsidR="00DC14E4" w:rsidRPr="00C668A9">
        <w:rPr>
          <w:rFonts w:ascii="Times New Roman" w:eastAsiaTheme="minorEastAsia" w:hAnsi="Times New Roman" w:cs="Times New Roman"/>
          <w:color w:val="FF0000"/>
          <w:sz w:val="24"/>
          <w:szCs w:val="24"/>
          <w:rPrChange w:id="226" w:author="Subho Majumdar" w:date="2017-07-28T10:09:00Z">
            <w:rPr>
              <w:rFonts w:ascii="Times New Roman" w:eastAsiaTheme="minorEastAsia" w:hAnsi="Times New Roman" w:cs="Times New Roman"/>
              <w:sz w:val="24"/>
              <w:szCs w:val="24"/>
            </w:rPr>
          </w:rPrChange>
        </w:rPr>
        <w:t xml:space="preserve"> </w:t>
      </w:r>
      <w:r w:rsidR="00AB026C" w:rsidRPr="00C668A9">
        <w:rPr>
          <w:rFonts w:ascii="Times New Roman" w:eastAsiaTheme="minorEastAsia" w:hAnsi="Times New Roman" w:cs="Times New Roman"/>
          <w:color w:val="FF0000"/>
          <w:sz w:val="24"/>
          <w:szCs w:val="24"/>
          <w:rPrChange w:id="227" w:author="Subho Majumdar" w:date="2017-07-28T10:09:00Z">
            <w:rPr>
              <w:rFonts w:ascii="Times New Roman" w:eastAsiaTheme="minorEastAsia" w:hAnsi="Times New Roman" w:cs="Times New Roman"/>
              <w:sz w:val="24"/>
              <w:szCs w:val="24"/>
            </w:rPr>
          </w:rPrChange>
        </w:rPr>
        <w:t xml:space="preserve">Motivated by this study, as well as other papers mentioned above that highlight the inadequacy of external validation in QSAR model evaluation, </w:t>
      </w:r>
      <w:r w:rsidR="00DB67EC" w:rsidRPr="00C668A9">
        <w:rPr>
          <w:rFonts w:ascii="Times New Roman" w:eastAsiaTheme="minorEastAsia" w:hAnsi="Times New Roman" w:cs="Times New Roman"/>
          <w:color w:val="FF0000"/>
          <w:sz w:val="24"/>
          <w:szCs w:val="24"/>
          <w:rPrChange w:id="228" w:author="Subho Majumdar" w:date="2017-07-28T10:09:00Z">
            <w:rPr>
              <w:rFonts w:ascii="Times New Roman" w:eastAsiaTheme="minorEastAsia" w:hAnsi="Times New Roman" w:cs="Times New Roman"/>
              <w:sz w:val="24"/>
              <w:szCs w:val="24"/>
            </w:rPr>
          </w:rPrChange>
        </w:rPr>
        <w:t>in this paper</w:t>
      </w:r>
      <w:r w:rsidR="00AB026C" w:rsidRPr="00C668A9">
        <w:rPr>
          <w:rFonts w:ascii="Times New Roman" w:eastAsiaTheme="minorEastAsia" w:hAnsi="Times New Roman" w:cs="Times New Roman"/>
          <w:color w:val="FF0000"/>
          <w:sz w:val="24"/>
          <w:szCs w:val="24"/>
          <w:rPrChange w:id="229" w:author="Subho Majumdar" w:date="2017-07-28T10:09:00Z">
            <w:rPr>
              <w:rFonts w:ascii="Times New Roman" w:eastAsiaTheme="minorEastAsia" w:hAnsi="Times New Roman" w:cs="Times New Roman"/>
              <w:sz w:val="24"/>
              <w:szCs w:val="24"/>
            </w:rPr>
          </w:rPrChange>
        </w:rPr>
        <w:t xml:space="preserve"> we perform a comprehensive analysis of all the validation methods, i.e. LOO, </w:t>
      </w:r>
      <w:r w:rsidR="00AB026C" w:rsidRPr="00C668A9">
        <w:rPr>
          <w:rFonts w:ascii="Times New Roman" w:eastAsiaTheme="minorEastAsia" w:hAnsi="Times New Roman" w:cs="Times New Roman"/>
          <w:i/>
          <w:iCs/>
          <w:color w:val="FF0000"/>
          <w:sz w:val="24"/>
          <w:szCs w:val="24"/>
          <w:rPrChange w:id="230" w:author="Subho Majumdar" w:date="2017-07-28T10:09:00Z">
            <w:rPr>
              <w:rFonts w:ascii="Times New Roman" w:eastAsiaTheme="minorEastAsia" w:hAnsi="Times New Roman" w:cs="Times New Roman"/>
              <w:i/>
              <w:iCs/>
              <w:sz w:val="24"/>
              <w:szCs w:val="24"/>
            </w:rPr>
          </w:rPrChange>
        </w:rPr>
        <w:t>K</w:t>
      </w:r>
      <w:r w:rsidR="00AB026C" w:rsidRPr="00C668A9">
        <w:rPr>
          <w:rFonts w:ascii="Times New Roman" w:eastAsiaTheme="minorEastAsia" w:hAnsi="Times New Roman" w:cs="Times New Roman"/>
          <w:color w:val="FF0000"/>
          <w:sz w:val="24"/>
          <w:szCs w:val="24"/>
          <w:rPrChange w:id="231" w:author="Subho Majumdar" w:date="2017-07-28T10:09:00Z">
            <w:rPr>
              <w:rFonts w:ascii="Times New Roman" w:eastAsiaTheme="minorEastAsia" w:hAnsi="Times New Roman" w:cs="Times New Roman"/>
              <w:sz w:val="24"/>
              <w:szCs w:val="24"/>
            </w:rPr>
          </w:rPrChange>
        </w:rPr>
        <w:t>-fold, external and multi-split.</w:t>
      </w:r>
    </w:p>
    <w:p w14:paraId="1910F093" w14:textId="651601D3" w:rsidR="00080C94" w:rsidRPr="00C668A9" w:rsidRDefault="00AB026C" w:rsidP="002162EA">
      <w:pPr>
        <w:jc w:val="both"/>
        <w:rPr>
          <w:rFonts w:ascii="Times New Roman" w:hAnsi="Times New Roman" w:cs="Times New Roman"/>
          <w:bCs/>
          <w:color w:val="FF0000"/>
          <w:sz w:val="24"/>
          <w:szCs w:val="24"/>
          <w:rPrChange w:id="232" w:author="Subho Majumdar" w:date="2017-07-28T10:09:00Z">
            <w:rPr>
              <w:rFonts w:ascii="Times New Roman" w:hAnsi="Times New Roman" w:cs="Times New Roman"/>
              <w:bCs/>
              <w:sz w:val="24"/>
              <w:szCs w:val="24"/>
            </w:rPr>
          </w:rPrChange>
        </w:rPr>
      </w:pPr>
      <w:r w:rsidRPr="00C668A9">
        <w:rPr>
          <w:rFonts w:ascii="Times New Roman" w:eastAsiaTheme="minorEastAsia" w:hAnsi="Times New Roman" w:cs="Times New Roman"/>
          <w:color w:val="FF0000"/>
          <w:sz w:val="24"/>
          <w:szCs w:val="24"/>
          <w:rPrChange w:id="233" w:author="Subho Majumdar" w:date="2017-07-28T10:09:00Z">
            <w:rPr>
              <w:rFonts w:ascii="Times New Roman" w:eastAsiaTheme="minorEastAsia" w:hAnsi="Times New Roman" w:cs="Times New Roman"/>
              <w:sz w:val="24"/>
              <w:szCs w:val="24"/>
            </w:rPr>
          </w:rPrChange>
        </w:rPr>
        <w:t xml:space="preserve">We use three simulated datasets, with fixed sample size </w:t>
      </w:r>
      <w:r w:rsidRPr="00C668A9">
        <w:rPr>
          <w:rFonts w:ascii="Times New Roman" w:eastAsiaTheme="minorEastAsia" w:hAnsi="Times New Roman" w:cs="Times New Roman"/>
          <w:i/>
          <w:iCs/>
          <w:color w:val="FF0000"/>
          <w:sz w:val="24"/>
          <w:szCs w:val="24"/>
          <w:rPrChange w:id="234" w:author="Subho Majumdar" w:date="2017-07-28T10:09:00Z">
            <w:rPr>
              <w:rFonts w:ascii="Times New Roman" w:eastAsiaTheme="minorEastAsia" w:hAnsi="Times New Roman" w:cs="Times New Roman"/>
              <w:i/>
              <w:iCs/>
              <w:sz w:val="24"/>
              <w:szCs w:val="24"/>
            </w:rPr>
          </w:rPrChange>
        </w:rPr>
        <w:t>n</w:t>
      </w:r>
      <w:r w:rsidRPr="00C668A9">
        <w:rPr>
          <w:rFonts w:ascii="Times New Roman" w:eastAsiaTheme="minorEastAsia" w:hAnsi="Times New Roman" w:cs="Times New Roman"/>
          <w:color w:val="FF0000"/>
          <w:sz w:val="24"/>
          <w:szCs w:val="24"/>
          <w:rPrChange w:id="235" w:author="Subho Majumdar" w:date="2017-07-28T10:09:00Z">
            <w:rPr>
              <w:rFonts w:ascii="Times New Roman" w:eastAsiaTheme="minorEastAsia" w:hAnsi="Times New Roman" w:cs="Times New Roman"/>
              <w:sz w:val="24"/>
              <w:szCs w:val="24"/>
            </w:rPr>
          </w:rPrChange>
        </w:rPr>
        <w:t xml:space="preserve"> = 100 and three different predictor dimensions: </w:t>
      </w:r>
      <w:r w:rsidRPr="00C668A9">
        <w:rPr>
          <w:rFonts w:ascii="Times New Roman" w:eastAsiaTheme="minorEastAsia" w:hAnsi="Times New Roman" w:cs="Times New Roman"/>
          <w:i/>
          <w:iCs/>
          <w:color w:val="FF0000"/>
          <w:sz w:val="24"/>
          <w:szCs w:val="24"/>
          <w:rPrChange w:id="236" w:author="Subho Majumdar" w:date="2017-07-28T10:09:00Z">
            <w:rPr>
              <w:rFonts w:ascii="Times New Roman" w:eastAsiaTheme="minorEastAsia" w:hAnsi="Times New Roman" w:cs="Times New Roman"/>
              <w:i/>
              <w:iCs/>
              <w:sz w:val="24"/>
              <w:szCs w:val="24"/>
            </w:rPr>
          </w:rPrChange>
        </w:rPr>
        <w:t>p</w:t>
      </w:r>
      <w:r w:rsidRPr="00C668A9">
        <w:rPr>
          <w:rFonts w:ascii="Times New Roman" w:eastAsiaTheme="minorEastAsia" w:hAnsi="Times New Roman" w:cs="Times New Roman"/>
          <w:color w:val="FF0000"/>
          <w:sz w:val="24"/>
          <w:szCs w:val="24"/>
          <w:rPrChange w:id="237" w:author="Subho Majumdar" w:date="2017-07-28T10:09:00Z">
            <w:rPr>
              <w:rFonts w:ascii="Times New Roman" w:eastAsiaTheme="minorEastAsia" w:hAnsi="Times New Roman" w:cs="Times New Roman"/>
              <w:sz w:val="24"/>
              <w:szCs w:val="24"/>
            </w:rPr>
          </w:rPrChange>
        </w:rPr>
        <w:t xml:space="preserve"> = 100. 500 and 1000 to highlight the effect of increasing dimension of the predictor</w:t>
      </w:r>
      <w:r w:rsidR="005F48F2" w:rsidRPr="00C668A9">
        <w:rPr>
          <w:rFonts w:ascii="Times New Roman" w:eastAsiaTheme="minorEastAsia" w:hAnsi="Times New Roman" w:cs="Times New Roman"/>
          <w:color w:val="FF0000"/>
          <w:sz w:val="24"/>
          <w:szCs w:val="24"/>
          <w:rPrChange w:id="238" w:author="Subho Majumdar" w:date="2017-07-28T10:09:00Z">
            <w:rPr>
              <w:rFonts w:ascii="Times New Roman" w:eastAsiaTheme="minorEastAsia" w:hAnsi="Times New Roman" w:cs="Times New Roman"/>
              <w:sz w:val="24"/>
              <w:szCs w:val="24"/>
            </w:rPr>
          </w:rPrChange>
        </w:rPr>
        <w:t xml:space="preserve"> space on performances of the above validation</w:t>
      </w:r>
      <w:r w:rsidRPr="00C668A9">
        <w:rPr>
          <w:rFonts w:ascii="Times New Roman" w:eastAsiaTheme="minorEastAsia" w:hAnsi="Times New Roman" w:cs="Times New Roman"/>
          <w:color w:val="FF0000"/>
          <w:sz w:val="24"/>
          <w:szCs w:val="24"/>
          <w:rPrChange w:id="239" w:author="Subho Majumdar" w:date="2017-07-28T10:09:00Z">
            <w:rPr>
              <w:rFonts w:ascii="Times New Roman" w:eastAsiaTheme="minorEastAsia" w:hAnsi="Times New Roman" w:cs="Times New Roman"/>
              <w:sz w:val="24"/>
              <w:szCs w:val="24"/>
            </w:rPr>
          </w:rPrChange>
        </w:rPr>
        <w:t xml:space="preserve"> methods. </w:t>
      </w:r>
      <w:r w:rsidR="005F48F2" w:rsidRPr="00C668A9">
        <w:rPr>
          <w:rFonts w:ascii="Times New Roman" w:eastAsiaTheme="minorEastAsia" w:hAnsi="Times New Roman" w:cs="Times New Roman"/>
          <w:color w:val="FF0000"/>
          <w:sz w:val="24"/>
          <w:szCs w:val="24"/>
          <w:rPrChange w:id="240" w:author="Subho Majumdar" w:date="2017-07-28T10:09:00Z">
            <w:rPr>
              <w:rFonts w:ascii="Times New Roman" w:eastAsiaTheme="minorEastAsia" w:hAnsi="Times New Roman" w:cs="Times New Roman"/>
              <w:sz w:val="24"/>
              <w:szCs w:val="24"/>
            </w:rPr>
          </w:rPrChange>
        </w:rPr>
        <w:t xml:space="preserve">We also perform this comparison of a congeneric dataset </w:t>
      </w:r>
      <w:r w:rsidR="005F48F2" w:rsidRPr="00C668A9">
        <w:rPr>
          <w:rFonts w:ascii="Times New Roman" w:eastAsiaTheme="minorEastAsia" w:hAnsi="Times New Roman" w:cs="Times New Roman"/>
          <w:color w:val="FF0000"/>
          <w:sz w:val="24"/>
          <w:szCs w:val="24"/>
          <w:rPrChange w:id="241" w:author="Subho Majumdar" w:date="2017-07-28T10:09:00Z">
            <w:rPr>
              <w:rFonts w:ascii="Times New Roman" w:eastAsiaTheme="minorEastAsia" w:hAnsi="Times New Roman" w:cs="Times New Roman"/>
              <w:sz w:val="24"/>
              <w:szCs w:val="24"/>
            </w:rPr>
          </w:rPrChange>
        </w:rPr>
        <w:lastRenderedPageBreak/>
        <w:t xml:space="preserve">comprising of activities of 95 amine compounds. Section 2 contains more details on all these datasets. We build QSAR models on these data using the LASSO regression method </w:t>
      </w:r>
      <w:sdt>
        <w:sdtPr>
          <w:rPr>
            <w:rFonts w:ascii="Times New Roman" w:eastAsiaTheme="minorEastAsia" w:hAnsi="Times New Roman" w:cs="Times New Roman"/>
            <w:color w:val="FF0000"/>
            <w:sz w:val="24"/>
            <w:szCs w:val="24"/>
          </w:rPr>
          <w:id w:val="-1312174103"/>
          <w:citation/>
        </w:sdtPr>
        <w:sdtContent>
          <w:r w:rsidR="003A08E3" w:rsidRPr="00C668A9">
            <w:rPr>
              <w:rFonts w:ascii="Times New Roman" w:eastAsiaTheme="minorEastAsia" w:hAnsi="Times New Roman" w:cs="Times New Roman"/>
              <w:color w:val="FF0000"/>
              <w:sz w:val="24"/>
              <w:szCs w:val="24"/>
              <w:rPrChange w:id="242" w:author="Subho Majumdar" w:date="2017-07-28T10:09:00Z">
                <w:rPr>
                  <w:rFonts w:ascii="Times New Roman" w:eastAsiaTheme="minorEastAsia" w:hAnsi="Times New Roman" w:cs="Times New Roman"/>
                  <w:sz w:val="24"/>
                  <w:szCs w:val="24"/>
                </w:rPr>
              </w:rPrChange>
            </w:rPr>
            <w:fldChar w:fldCharType="begin"/>
          </w:r>
          <w:r w:rsidR="003A08E3" w:rsidRPr="00C668A9">
            <w:rPr>
              <w:rFonts w:ascii="Times New Roman" w:eastAsiaTheme="minorEastAsia" w:hAnsi="Times New Roman" w:cs="Times New Roman"/>
              <w:color w:val="FF0000"/>
              <w:sz w:val="24"/>
              <w:szCs w:val="24"/>
              <w:rPrChange w:id="243" w:author="Subho Majumdar" w:date="2017-07-28T10:09:00Z">
                <w:rPr>
                  <w:rFonts w:ascii="Times New Roman" w:eastAsiaTheme="minorEastAsia" w:hAnsi="Times New Roman" w:cs="Times New Roman"/>
                  <w:sz w:val="24"/>
                  <w:szCs w:val="24"/>
                </w:rPr>
              </w:rPrChange>
            </w:rPr>
            <w:instrText xml:space="preserve"> CITATION Tib96 \l 1033 </w:instrText>
          </w:r>
          <w:r w:rsidR="003A08E3" w:rsidRPr="00C668A9">
            <w:rPr>
              <w:rFonts w:ascii="Times New Roman" w:eastAsiaTheme="minorEastAsia" w:hAnsi="Times New Roman" w:cs="Times New Roman"/>
              <w:color w:val="FF0000"/>
              <w:sz w:val="24"/>
              <w:szCs w:val="24"/>
              <w:rPrChange w:id="244" w:author="Subho Majumdar" w:date="2017-07-28T10:09:00Z">
                <w:rPr>
                  <w:rFonts w:ascii="Times New Roman" w:eastAsiaTheme="minorEastAsia" w:hAnsi="Times New Roman" w:cs="Times New Roman"/>
                  <w:sz w:val="24"/>
                  <w:szCs w:val="24"/>
                </w:rPr>
              </w:rPrChange>
            </w:rPr>
            <w:fldChar w:fldCharType="separate"/>
          </w:r>
          <w:r w:rsidR="00E72185" w:rsidRPr="00E72185">
            <w:rPr>
              <w:rFonts w:ascii="Times New Roman" w:eastAsiaTheme="minorEastAsia" w:hAnsi="Times New Roman" w:cs="Times New Roman"/>
              <w:noProof/>
              <w:color w:val="FF0000"/>
              <w:sz w:val="24"/>
              <w:szCs w:val="24"/>
            </w:rPr>
            <w:t>[22]</w:t>
          </w:r>
          <w:r w:rsidR="003A08E3" w:rsidRPr="00C668A9">
            <w:rPr>
              <w:rFonts w:ascii="Times New Roman" w:eastAsiaTheme="minorEastAsia" w:hAnsi="Times New Roman" w:cs="Times New Roman"/>
              <w:color w:val="FF0000"/>
              <w:sz w:val="24"/>
              <w:szCs w:val="24"/>
              <w:rPrChange w:id="245" w:author="Subho Majumdar" w:date="2017-07-28T10:09:00Z">
                <w:rPr>
                  <w:rFonts w:ascii="Times New Roman" w:eastAsiaTheme="minorEastAsia" w:hAnsi="Times New Roman" w:cs="Times New Roman"/>
                  <w:sz w:val="24"/>
                  <w:szCs w:val="24"/>
                </w:rPr>
              </w:rPrChange>
            </w:rPr>
            <w:fldChar w:fldCharType="end"/>
          </w:r>
        </w:sdtContent>
      </w:sdt>
      <w:r w:rsidR="00E1070C" w:rsidRPr="00C668A9">
        <w:rPr>
          <w:rFonts w:ascii="Times New Roman" w:eastAsiaTheme="minorEastAsia" w:hAnsi="Times New Roman" w:cs="Times New Roman"/>
          <w:color w:val="FF0000"/>
          <w:sz w:val="24"/>
          <w:szCs w:val="24"/>
        </w:rPr>
        <w:t>,</w:t>
      </w:r>
      <w:r w:rsidR="00B21FEE" w:rsidRPr="00C668A9">
        <w:rPr>
          <w:rFonts w:ascii="Times New Roman" w:eastAsiaTheme="minorEastAsia" w:hAnsi="Times New Roman" w:cs="Times New Roman"/>
          <w:color w:val="FF0000"/>
          <w:sz w:val="24"/>
          <w:szCs w:val="24"/>
          <w:rPrChange w:id="246" w:author="Subho Majumdar" w:date="2017-07-28T10:09:00Z">
            <w:rPr>
              <w:rFonts w:ascii="Times New Roman" w:eastAsiaTheme="minorEastAsia" w:hAnsi="Times New Roman" w:cs="Times New Roman"/>
              <w:sz w:val="24"/>
              <w:szCs w:val="24"/>
            </w:rPr>
          </w:rPrChange>
        </w:rPr>
        <w:t xml:space="preserve"> </w:t>
      </w:r>
      <w:r w:rsidR="005F48F2" w:rsidRPr="00C668A9">
        <w:rPr>
          <w:rFonts w:ascii="Times New Roman" w:eastAsiaTheme="minorEastAsia" w:hAnsi="Times New Roman" w:cs="Times New Roman"/>
          <w:color w:val="FF0000"/>
          <w:sz w:val="24"/>
          <w:szCs w:val="24"/>
          <w:rPrChange w:id="247" w:author="Subho Majumdar" w:date="2017-07-28T10:09:00Z">
            <w:rPr>
              <w:rFonts w:ascii="Times New Roman" w:eastAsiaTheme="minorEastAsia" w:hAnsi="Times New Roman" w:cs="Times New Roman"/>
              <w:sz w:val="24"/>
              <w:szCs w:val="24"/>
            </w:rPr>
          </w:rPrChange>
        </w:rPr>
        <w:t>which we elaborate on in Section 3. This section also contains further details about our validation methods, as well as the two-step validation scheme. We present and discu</w:t>
      </w:r>
      <w:r w:rsidR="00811E69" w:rsidRPr="00C668A9">
        <w:rPr>
          <w:rFonts w:ascii="Times New Roman" w:eastAsiaTheme="minorEastAsia" w:hAnsi="Times New Roman" w:cs="Times New Roman"/>
          <w:color w:val="FF0000"/>
          <w:sz w:val="24"/>
          <w:szCs w:val="24"/>
          <w:rPrChange w:id="248" w:author="Subho Majumdar" w:date="2017-07-28T10:09:00Z">
            <w:rPr>
              <w:rFonts w:ascii="Times New Roman" w:eastAsiaTheme="minorEastAsia" w:hAnsi="Times New Roman" w:cs="Times New Roman"/>
              <w:sz w:val="24"/>
              <w:szCs w:val="24"/>
            </w:rPr>
          </w:rPrChange>
        </w:rPr>
        <w:t>ss the results obtained from this</w:t>
      </w:r>
      <w:r w:rsidR="005F48F2" w:rsidRPr="00C668A9">
        <w:rPr>
          <w:rFonts w:ascii="Times New Roman" w:eastAsiaTheme="minorEastAsia" w:hAnsi="Times New Roman" w:cs="Times New Roman"/>
          <w:color w:val="FF0000"/>
          <w:sz w:val="24"/>
          <w:szCs w:val="24"/>
          <w:rPrChange w:id="249" w:author="Subho Majumdar" w:date="2017-07-28T10:09:00Z">
            <w:rPr>
              <w:rFonts w:ascii="Times New Roman" w:eastAsiaTheme="minorEastAsia" w:hAnsi="Times New Roman" w:cs="Times New Roman"/>
              <w:sz w:val="24"/>
              <w:szCs w:val="24"/>
            </w:rPr>
          </w:rPrChange>
        </w:rPr>
        <w:t xml:space="preserve"> analysis in Section 4. The paper concludes with section 5, where we highlight the takeaways from the paper, and motivate future directions of research.</w:t>
      </w:r>
    </w:p>
    <w:p w14:paraId="45BA7F67" w14:textId="77777777" w:rsidR="00EA5591" w:rsidRPr="003A08E3" w:rsidRDefault="002748B8" w:rsidP="00784205">
      <w:pPr>
        <w:jc w:val="both"/>
        <w:rPr>
          <w:rFonts w:ascii="Times New Roman" w:hAnsi="Times New Roman" w:cs="Times New Roman"/>
          <w:b/>
          <w:bCs/>
          <w:sz w:val="24"/>
          <w:szCs w:val="24"/>
        </w:rPr>
      </w:pPr>
      <w:r w:rsidRPr="003A08E3">
        <w:rPr>
          <w:rFonts w:ascii="Times New Roman" w:hAnsi="Times New Roman" w:cs="Times New Roman"/>
          <w:b/>
          <w:bCs/>
          <w:sz w:val="24"/>
          <w:szCs w:val="24"/>
        </w:rPr>
        <w:t>2.</w:t>
      </w:r>
      <w:r w:rsidR="00EA5591" w:rsidRPr="003A08E3">
        <w:rPr>
          <w:rFonts w:ascii="Times New Roman" w:hAnsi="Times New Roman" w:cs="Times New Roman"/>
          <w:b/>
          <w:bCs/>
          <w:sz w:val="24"/>
          <w:szCs w:val="24"/>
        </w:rPr>
        <w:t xml:space="preserve"> Data</w:t>
      </w:r>
    </w:p>
    <w:p w14:paraId="1EB66A29" w14:textId="77777777" w:rsidR="00EA5591" w:rsidRPr="003A08E3" w:rsidRDefault="00EA5591" w:rsidP="00784205">
      <w:pPr>
        <w:jc w:val="both"/>
        <w:rPr>
          <w:rFonts w:ascii="Times New Roman" w:hAnsi="Times New Roman" w:cs="Times New Roman"/>
          <w:sz w:val="24"/>
          <w:szCs w:val="24"/>
        </w:rPr>
      </w:pPr>
      <w:r w:rsidRPr="003A08E3">
        <w:rPr>
          <w:rFonts w:ascii="Times New Roman" w:hAnsi="Times New Roman" w:cs="Times New Roman"/>
          <w:sz w:val="24"/>
          <w:szCs w:val="24"/>
        </w:rPr>
        <w:t>We use two datasets in our study: one simulated and another a well-known chemical activities dataset.</w:t>
      </w:r>
    </w:p>
    <w:p w14:paraId="57137545" w14:textId="77777777" w:rsidR="002748B8" w:rsidRPr="003A08E3" w:rsidRDefault="002748B8" w:rsidP="00784205">
      <w:pPr>
        <w:jc w:val="both"/>
        <w:rPr>
          <w:rFonts w:ascii="Times New Roman" w:hAnsi="Times New Roman" w:cs="Times New Roman"/>
          <w:i/>
          <w:iCs/>
          <w:sz w:val="24"/>
          <w:szCs w:val="24"/>
        </w:rPr>
      </w:pPr>
      <w:r w:rsidRPr="003A08E3">
        <w:rPr>
          <w:rFonts w:ascii="Times New Roman" w:hAnsi="Times New Roman" w:cs="Times New Roman"/>
          <w:i/>
          <w:iCs/>
          <w:sz w:val="24"/>
          <w:szCs w:val="24"/>
        </w:rPr>
        <w:t xml:space="preserve">2.1 </w:t>
      </w:r>
      <w:r w:rsidR="00EA5591" w:rsidRPr="003A08E3">
        <w:rPr>
          <w:rFonts w:ascii="Times New Roman" w:hAnsi="Times New Roman" w:cs="Times New Roman"/>
          <w:i/>
          <w:iCs/>
          <w:sz w:val="24"/>
          <w:szCs w:val="24"/>
        </w:rPr>
        <w:t>Simulated data</w:t>
      </w:r>
    </w:p>
    <w:p w14:paraId="2086B1C2" w14:textId="77777777" w:rsidR="00C1390E" w:rsidRPr="003A08E3" w:rsidRDefault="00EA5591" w:rsidP="00784205">
      <w:pPr>
        <w:jc w:val="both"/>
        <w:rPr>
          <w:rFonts w:ascii="Times New Roman" w:hAnsi="Times New Roman" w:cs="Times New Roman"/>
          <w:b/>
          <w:bCs/>
          <w:sz w:val="24"/>
          <w:szCs w:val="24"/>
        </w:rPr>
      </w:pPr>
      <w:r w:rsidRPr="003A08E3">
        <w:rPr>
          <w:rFonts w:ascii="Times New Roman" w:hAnsi="Times New Roman" w:cs="Times New Roman"/>
          <w:sz w:val="24"/>
          <w:szCs w:val="24"/>
        </w:rPr>
        <w:t xml:space="preserve">For sample size </w:t>
      </w:r>
      <w:r w:rsidRPr="003A08E3">
        <w:rPr>
          <w:rFonts w:ascii="Times New Roman" w:hAnsi="Times New Roman" w:cs="Times New Roman"/>
          <w:i/>
          <w:iCs/>
          <w:sz w:val="24"/>
          <w:szCs w:val="24"/>
        </w:rPr>
        <w:t>n</w:t>
      </w:r>
      <w:r w:rsidRPr="003A08E3">
        <w:rPr>
          <w:rFonts w:ascii="Times New Roman" w:hAnsi="Times New Roman" w:cs="Times New Roman"/>
          <w:sz w:val="24"/>
          <w:szCs w:val="24"/>
        </w:rPr>
        <w:t xml:space="preserve"> </w:t>
      </w:r>
      <w:r w:rsidR="00A63567" w:rsidRPr="003A08E3">
        <w:rPr>
          <w:rFonts w:ascii="Times New Roman" w:hAnsi="Times New Roman" w:cs="Times New Roman"/>
          <w:sz w:val="24"/>
          <w:szCs w:val="24"/>
        </w:rPr>
        <w:t xml:space="preserve">and number of descriptors </w:t>
      </w:r>
      <w:r w:rsidR="00A63567" w:rsidRPr="003A08E3">
        <w:rPr>
          <w:rFonts w:ascii="Times New Roman" w:hAnsi="Times New Roman" w:cs="Times New Roman"/>
          <w:i/>
          <w:iCs/>
          <w:sz w:val="24"/>
          <w:szCs w:val="24"/>
        </w:rPr>
        <w:t>p</w:t>
      </w:r>
      <w:r w:rsidR="00A63567" w:rsidRPr="003A08E3">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C1390E" w:rsidRPr="003A08E3" w14:paraId="2F6B54BA" w14:textId="77777777" w:rsidTr="00C1390E">
        <w:tc>
          <w:tcPr>
            <w:tcW w:w="8995" w:type="dxa"/>
          </w:tcPr>
          <w:p w14:paraId="6A5E2336" w14:textId="77777777" w:rsidR="00C1390E" w:rsidRPr="003A08E3"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14:paraId="3879B040" w14:textId="77777777" w:rsidR="00C1390E" w:rsidRPr="003A08E3" w:rsidRDefault="00C1390E">
            <w:pPr>
              <w:rPr>
                <w:rFonts w:ascii="Times New Roman" w:hAnsi="Times New Roman" w:cs="Times New Roman"/>
                <w:b/>
                <w:bCs/>
                <w:sz w:val="24"/>
                <w:szCs w:val="24"/>
              </w:rPr>
            </w:pPr>
            <w:r w:rsidRPr="003A08E3">
              <w:rPr>
                <w:rFonts w:ascii="Times New Roman" w:hAnsi="Times New Roman" w:cs="Times New Roman"/>
                <w:b/>
                <w:bCs/>
                <w:sz w:val="24"/>
                <w:szCs w:val="24"/>
              </w:rPr>
              <w:t>(</w:t>
            </w:r>
            <w:r w:rsidRPr="003A08E3">
              <w:rPr>
                <w:rFonts w:ascii="Times New Roman" w:hAnsi="Times New Roman" w:cs="Times New Roman"/>
                <w:sz w:val="24"/>
                <w:szCs w:val="24"/>
              </w:rPr>
              <w:t>1)</w:t>
            </w:r>
          </w:p>
        </w:tc>
      </w:tr>
    </w:tbl>
    <w:p w14:paraId="439E365E" w14:textId="77777777" w:rsidR="00A63567" w:rsidRPr="003A08E3" w:rsidRDefault="00A63567">
      <w:pPr>
        <w:rPr>
          <w:rFonts w:ascii="Times New Roman" w:hAnsi="Times New Roman" w:cs="Times New Roman"/>
          <w:b/>
          <w:bCs/>
          <w:sz w:val="24"/>
          <w:szCs w:val="24"/>
        </w:rPr>
      </w:pPr>
    </w:p>
    <w:p w14:paraId="279882FA" w14:textId="77777777" w:rsidR="00EA5591" w:rsidRPr="003A08E3" w:rsidRDefault="00A63567" w:rsidP="00784205">
      <w:pPr>
        <w:jc w:val="both"/>
        <w:rPr>
          <w:rFonts w:ascii="Times New Roman" w:eastAsiaTheme="minorEastAsia" w:hAnsi="Times New Roman" w:cs="Times New Roman"/>
          <w:sz w:val="24"/>
          <w:szCs w:val="24"/>
        </w:rPr>
      </w:pPr>
      <w:r w:rsidRPr="003A08E3">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3A08E3">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3A08E3">
        <w:rPr>
          <w:rFonts w:ascii="Times New Roman" w:eastAsiaTheme="minorEastAsia" w:hAnsi="Times New Roman" w:cs="Times New Roman"/>
          <w:b/>
          <w:bCs/>
          <w:sz w:val="24"/>
          <w:szCs w:val="24"/>
        </w:rPr>
        <w:t xml:space="preserve"> </w:t>
      </w:r>
      <w:r w:rsidRPr="003A08E3">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3A08E3">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3A08E3">
        <w:rPr>
          <w:rFonts w:ascii="Times New Roman" w:eastAsiaTheme="minorEastAsia" w:hAnsi="Times New Roman" w:cs="Times New Roman"/>
          <w:sz w:val="24"/>
          <w:szCs w:val="24"/>
        </w:rPr>
        <w:t xml:space="preserve"> = 1, 2, …, </w:t>
      </w:r>
      <w:r w:rsidRPr="003A08E3">
        <w:rPr>
          <w:rFonts w:ascii="Times New Roman" w:eastAsiaTheme="minorEastAsia" w:hAnsi="Times New Roman" w:cs="Times New Roman"/>
          <w:i/>
          <w:iCs/>
          <w:sz w:val="24"/>
          <w:szCs w:val="24"/>
        </w:rPr>
        <w:t>n</w:t>
      </w:r>
      <w:r w:rsidRPr="003A08E3">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3A08E3">
        <w:rPr>
          <w:rFonts w:ascii="Times New Roman" w:eastAsiaTheme="minorEastAsia" w:hAnsi="Times New Roman" w:cs="Times New Roman"/>
          <w:sz w:val="24"/>
          <w:szCs w:val="24"/>
        </w:rPr>
        <w:t xml:space="preserve">  &gt; 0. </w:t>
      </w:r>
      <w:r w:rsidRPr="003A08E3">
        <w:rPr>
          <w:rFonts w:ascii="Times New Roman" w:hAnsi="Times New Roman" w:cs="Times New Roman"/>
          <w:sz w:val="24"/>
          <w:szCs w:val="24"/>
        </w:rPr>
        <w:t xml:space="preserve">We fix </w:t>
      </w:r>
      <w:r w:rsidRPr="003A08E3">
        <w:rPr>
          <w:rFonts w:ascii="Times New Roman" w:hAnsi="Times New Roman" w:cs="Times New Roman"/>
          <w:i/>
          <w:iCs/>
          <w:sz w:val="24"/>
          <w:szCs w:val="24"/>
        </w:rPr>
        <w:t xml:space="preserve">n </w:t>
      </w:r>
      <w:r w:rsidR="00EA5591" w:rsidRPr="003A08E3">
        <w:rPr>
          <w:rFonts w:ascii="Times New Roman" w:hAnsi="Times New Roman" w:cs="Times New Roman"/>
          <w:sz w:val="24"/>
          <w:szCs w:val="24"/>
        </w:rPr>
        <w:t xml:space="preserve">= 100, </w:t>
      </w:r>
      <w:r w:rsidRPr="003A08E3">
        <w:rPr>
          <w:rFonts w:ascii="Times New Roman" w:hAnsi="Times New Roman" w:cs="Times New Roman"/>
          <w:sz w:val="24"/>
          <w:szCs w:val="24"/>
        </w:rPr>
        <w:t xml:space="preserve">and consider three different values of </w:t>
      </w:r>
      <w:r w:rsidRPr="003A08E3">
        <w:rPr>
          <w:rFonts w:ascii="Times New Roman" w:hAnsi="Times New Roman" w:cs="Times New Roman"/>
          <w:i/>
          <w:iCs/>
          <w:sz w:val="24"/>
          <w:szCs w:val="24"/>
        </w:rPr>
        <w:t>p</w:t>
      </w:r>
      <w:r w:rsidRPr="003A08E3">
        <w:rPr>
          <w:rFonts w:ascii="Times New Roman" w:hAnsi="Times New Roman" w:cs="Times New Roman"/>
          <w:sz w:val="24"/>
          <w:szCs w:val="24"/>
        </w:rPr>
        <w:t xml:space="preserve">: 100, 500 and 1000. </w:t>
      </w:r>
      <w:r w:rsidR="00C1390E" w:rsidRPr="003A08E3">
        <w:rPr>
          <w:rFonts w:ascii="Times New Roman" w:hAnsi="Times New Roman" w:cs="Times New Roman"/>
          <w:sz w:val="24"/>
          <w:szCs w:val="24"/>
        </w:rPr>
        <w:t xml:space="preserve">For a fixed </w:t>
      </w:r>
      <w:r w:rsidR="00C1390E" w:rsidRPr="00C668A9">
        <w:rPr>
          <w:rFonts w:ascii="Times New Roman" w:hAnsi="Times New Roman" w:cs="Times New Roman"/>
          <w:i/>
          <w:iCs/>
          <w:sz w:val="24"/>
          <w:szCs w:val="24"/>
        </w:rPr>
        <w:t>p</w:t>
      </w:r>
      <w:r w:rsidR="00C1390E" w:rsidRPr="003A08E3">
        <w:rPr>
          <w:rFonts w:ascii="Times New Roman" w:hAnsi="Times New Roman" w:cs="Times New Roman"/>
          <w:sz w:val="24"/>
          <w:szCs w:val="24"/>
        </w:rPr>
        <w:t>, w</w:t>
      </w:r>
      <w:r w:rsidR="00EA5591" w:rsidRPr="003A08E3">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3A08E3">
        <w:rPr>
          <w:rFonts w:ascii="Times New Roman" w:hAnsi="Times New Roman" w:cs="Times New Roman"/>
          <w:sz w:val="24"/>
          <w:szCs w:val="24"/>
        </w:rPr>
        <w:t xml:space="preserve"> </w:t>
      </w:r>
      <w:r w:rsidR="00EA5591" w:rsidRPr="003A08E3">
        <w:rPr>
          <w:rFonts w:ascii="Times New Roman" w:hAnsi="Times New Roman" w:cs="Times New Roman"/>
          <w:sz w:val="24"/>
          <w:szCs w:val="24"/>
        </w:rPr>
        <w:t xml:space="preserve">as independent and identical draws from a </w:t>
      </w:r>
      <w:r w:rsidR="00EA5591" w:rsidRPr="003A08E3">
        <w:rPr>
          <w:rFonts w:ascii="Times New Roman" w:hAnsi="Times New Roman" w:cs="Times New Roman"/>
          <w:i/>
          <w:iCs/>
          <w:sz w:val="24"/>
          <w:szCs w:val="24"/>
        </w:rPr>
        <w:t>p</w:t>
      </w:r>
      <w:r w:rsidR="00EA5591" w:rsidRPr="003A08E3">
        <w:rPr>
          <w:rFonts w:ascii="Times New Roman" w:hAnsi="Times New Roman" w:cs="Times New Roman"/>
          <w:sz w:val="24"/>
          <w:szCs w:val="24"/>
        </w:rPr>
        <w:t xml:space="preserve">-dimensional normal distribution with mean </w:t>
      </w:r>
      <w:r w:rsidR="00EA5591" w:rsidRPr="003A08E3">
        <w:rPr>
          <w:rFonts w:ascii="Times New Roman" w:hAnsi="Times New Roman" w:cs="Times New Roman"/>
          <w:b/>
          <w:bCs/>
          <w:sz w:val="24"/>
          <w:szCs w:val="24"/>
        </w:rPr>
        <w:t>0</w:t>
      </w:r>
      <w:r w:rsidR="00EA5591" w:rsidRPr="003A08E3">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3A08E3">
        <w:rPr>
          <w:rFonts w:ascii="Times New Roman" w:hAnsi="Times New Roman" w:cs="Times New Roman"/>
          <w:sz w:val="24"/>
          <w:szCs w:val="24"/>
        </w:rPr>
        <w:t xml:space="preserve">. </w:t>
      </w:r>
      <w:r w:rsidRPr="003A08E3">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3A08E3">
        <w:rPr>
          <w:rFonts w:ascii="Times New Roman" w:eastAsiaTheme="minorEastAsia" w:hAnsi="Times New Roman" w:cs="Times New Roman"/>
          <w:b/>
          <w:bCs/>
          <w:sz w:val="24"/>
          <w:szCs w:val="24"/>
        </w:rPr>
        <w:t xml:space="preserve"> </w:t>
      </w:r>
      <w:r w:rsidRPr="003A08E3">
        <w:rPr>
          <w:rFonts w:ascii="Times New Roman" w:eastAsiaTheme="minorEastAsia" w:hAnsi="Times New Roman" w:cs="Times New Roman"/>
          <w:sz w:val="24"/>
          <w:szCs w:val="24"/>
        </w:rPr>
        <w:t>as</w:t>
      </w:r>
    </w:p>
    <w:p w14:paraId="20E56798" w14:textId="77777777" w:rsidR="00A63567" w:rsidRPr="003A08E3" w:rsidRDefault="00FD2C7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14:paraId="1BC40398" w14:textId="6578D9FF" w:rsidR="00C1390E" w:rsidRPr="003A08E3" w:rsidRDefault="00C1390E" w:rsidP="00784205">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3A08E3">
        <w:rPr>
          <w:rFonts w:ascii="Times New Roman" w:eastAsiaTheme="minorEastAsia" w:hAnsi="Times New Roman" w:cs="Times New Roman"/>
          <w:sz w:val="24"/>
          <w:szCs w:val="24"/>
        </w:rPr>
        <w:t xml:space="preserve">he predictor space </w:t>
      </w:r>
      <w:sdt>
        <w:sdtPr>
          <w:rPr>
            <w:rFonts w:ascii="Times New Roman" w:eastAsiaTheme="minorEastAsia" w:hAnsi="Times New Roman" w:cs="Times New Roman"/>
            <w:sz w:val="24"/>
            <w:szCs w:val="24"/>
          </w:rPr>
          <w:id w:val="-682662290"/>
          <w:citation/>
        </w:sdtPr>
        <w:sdtContent>
          <w:r w:rsidR="00A35FF7" w:rsidRPr="003A08E3">
            <w:rPr>
              <w:rFonts w:ascii="Times New Roman" w:eastAsiaTheme="minorEastAsia" w:hAnsi="Times New Roman" w:cs="Times New Roman"/>
              <w:sz w:val="24"/>
              <w:szCs w:val="24"/>
            </w:rPr>
            <w:fldChar w:fldCharType="begin"/>
          </w:r>
          <w:r w:rsidR="00A35FF7" w:rsidRPr="003A08E3">
            <w:rPr>
              <w:rFonts w:ascii="Times New Roman" w:eastAsiaTheme="minorEastAsia" w:hAnsi="Times New Roman" w:cs="Times New Roman"/>
              <w:sz w:val="24"/>
              <w:szCs w:val="24"/>
            </w:rPr>
            <w:instrText xml:space="preserve">CITATION Maj16 \l 1033 </w:instrText>
          </w:r>
          <w:r w:rsidR="00A35FF7" w:rsidRPr="003A08E3">
            <w:rPr>
              <w:rFonts w:ascii="Times New Roman" w:eastAsiaTheme="minorEastAsia" w:hAnsi="Times New Roman" w:cs="Times New Roman"/>
              <w:sz w:val="24"/>
              <w:szCs w:val="24"/>
            </w:rPr>
            <w:fldChar w:fldCharType="separate"/>
          </w:r>
          <w:r w:rsidR="00E72185" w:rsidRPr="00E72185">
            <w:rPr>
              <w:rFonts w:ascii="Times New Roman" w:eastAsiaTheme="minorEastAsia" w:hAnsi="Times New Roman" w:cs="Times New Roman"/>
              <w:noProof/>
              <w:sz w:val="24"/>
              <w:szCs w:val="24"/>
            </w:rPr>
            <w:t>[30]</w:t>
          </w:r>
          <w:r w:rsidR="00A35FF7" w:rsidRPr="003A08E3">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318177237"/>
          <w:citation/>
        </w:sdtPr>
        <w:sdtContent>
          <w:r w:rsidR="00DA59EB" w:rsidRPr="003A08E3">
            <w:rPr>
              <w:rFonts w:ascii="Times New Roman" w:eastAsiaTheme="minorEastAsia" w:hAnsi="Times New Roman" w:cs="Times New Roman"/>
              <w:sz w:val="24"/>
              <w:szCs w:val="24"/>
            </w:rPr>
            <w:fldChar w:fldCharType="begin"/>
          </w:r>
          <w:r w:rsidR="00DA59EB" w:rsidRPr="003A08E3">
            <w:rPr>
              <w:rFonts w:ascii="Times New Roman" w:eastAsiaTheme="minorEastAsia" w:hAnsi="Times New Roman" w:cs="Times New Roman"/>
              <w:sz w:val="24"/>
              <w:szCs w:val="24"/>
            </w:rPr>
            <w:instrText xml:space="preserve"> CITATION Bas871 \l 1033 </w:instrText>
          </w:r>
          <w:r w:rsidR="00DA59EB" w:rsidRPr="003A08E3">
            <w:rPr>
              <w:rFonts w:ascii="Times New Roman" w:eastAsiaTheme="minorEastAsia" w:hAnsi="Times New Roman" w:cs="Times New Roman"/>
              <w:sz w:val="24"/>
              <w:szCs w:val="24"/>
            </w:rPr>
            <w:fldChar w:fldCharType="separate"/>
          </w:r>
          <w:r w:rsidR="00E72185">
            <w:rPr>
              <w:rFonts w:ascii="Times New Roman" w:eastAsiaTheme="minorEastAsia" w:hAnsi="Times New Roman" w:cs="Times New Roman"/>
              <w:noProof/>
              <w:sz w:val="24"/>
              <w:szCs w:val="24"/>
            </w:rPr>
            <w:t xml:space="preserve"> </w:t>
          </w:r>
          <w:r w:rsidR="00E72185" w:rsidRPr="00E72185">
            <w:rPr>
              <w:rFonts w:ascii="Times New Roman" w:eastAsiaTheme="minorEastAsia" w:hAnsi="Times New Roman" w:cs="Times New Roman"/>
              <w:noProof/>
              <w:sz w:val="24"/>
              <w:szCs w:val="24"/>
            </w:rPr>
            <w:t>[31]</w:t>
          </w:r>
          <w:r w:rsidR="00DA59EB" w:rsidRPr="003A08E3">
            <w:rPr>
              <w:rFonts w:ascii="Times New Roman" w:eastAsiaTheme="minorEastAsia" w:hAnsi="Times New Roman" w:cs="Times New Roman"/>
              <w:sz w:val="24"/>
              <w:szCs w:val="24"/>
            </w:rPr>
            <w:fldChar w:fldCharType="end"/>
          </w:r>
        </w:sdtContent>
      </w:sdt>
      <w:r w:rsidRPr="003A08E3">
        <w:rPr>
          <w:rFonts w:ascii="Times New Roman" w:eastAsiaTheme="minorEastAsia" w:hAnsi="Times New Roman" w:cs="Times New Roman"/>
          <w:sz w:val="24"/>
          <w:szCs w:val="24"/>
        </w:rPr>
        <w:t xml:space="preserve">. We use the above correlation structure to simulate this scenario. For the coefficient vector </w:t>
      </w:r>
      <m:oMath>
        <m:r>
          <m:rPr>
            <m:sty m:val="bi"/>
          </m:rPr>
          <w:rPr>
            <w:rFonts w:ascii="Cambria Math" w:hAnsi="Cambria Math" w:cs="Times New Roman"/>
            <w:sz w:val="24"/>
            <w:szCs w:val="24"/>
          </w:rPr>
          <m:t>β</m:t>
        </m:r>
      </m:oMath>
      <w:r w:rsidRPr="003A08E3">
        <w:rPr>
          <w:rFonts w:ascii="Times New Roman" w:eastAsiaTheme="minorEastAsia" w:hAnsi="Times New Roman" w:cs="Times New Roman"/>
          <w:sz w:val="24"/>
          <w:szCs w:val="24"/>
        </w:rPr>
        <w:t xml:space="preserve">, we set its first 10 entries as 1 and rest </w:t>
      </w:r>
      <w:r w:rsidRPr="003A08E3">
        <w:rPr>
          <w:rFonts w:ascii="Times New Roman" w:eastAsiaTheme="minorEastAsia" w:hAnsi="Times New Roman" w:cs="Times New Roman"/>
          <w:i/>
          <w:iCs/>
          <w:sz w:val="24"/>
          <w:szCs w:val="24"/>
        </w:rPr>
        <w:t>p</w:t>
      </w:r>
      <w:r w:rsidRPr="003A08E3">
        <w:rPr>
          <w:rFonts w:ascii="Times New Roman" w:eastAsiaTheme="minorEastAsia" w:hAnsi="Times New Roman" w:cs="Times New Roman"/>
          <w:sz w:val="24"/>
          <w:szCs w:val="24"/>
        </w:rPr>
        <w:t xml:space="preserve"> – 10 entries as 0. Finally</w:t>
      </w:r>
      <w:r w:rsidR="002748B8" w:rsidRPr="003A08E3">
        <w:rPr>
          <w:rFonts w:ascii="Times New Roman" w:eastAsiaTheme="minorEastAsia" w:hAnsi="Times New Roman" w:cs="Times New Roman"/>
          <w:sz w:val="24"/>
          <w:szCs w:val="24"/>
        </w:rPr>
        <w:t>,</w:t>
      </w:r>
      <w:r w:rsidRPr="003A08E3">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3A08E3">
        <w:rPr>
          <w:rFonts w:ascii="Times New Roman" w:eastAsiaTheme="minorEastAsia" w:hAnsi="Times New Roman" w:cs="Times New Roman"/>
          <w:b/>
          <w:bCs/>
          <w:sz w:val="24"/>
          <w:szCs w:val="24"/>
        </w:rPr>
        <w:t xml:space="preserve"> </w:t>
      </w:r>
      <w:r w:rsidRPr="003A08E3">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3A08E3">
        <w:rPr>
          <w:rFonts w:ascii="Times New Roman" w:eastAsiaTheme="minorEastAsia" w:hAnsi="Times New Roman" w:cs="Times New Roman"/>
          <w:sz w:val="24"/>
          <w:szCs w:val="24"/>
        </w:rPr>
        <w:t xml:space="preserve">, </w:t>
      </w:r>
      <w:r w:rsidRPr="003A08E3">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3A08E3">
        <w:rPr>
          <w:rFonts w:ascii="Times New Roman" w:eastAsiaTheme="minorEastAsia" w:hAnsi="Times New Roman" w:cs="Times New Roman"/>
          <w:sz w:val="24"/>
          <w:szCs w:val="24"/>
        </w:rPr>
        <w:t xml:space="preserve"> from (1), and repeat the process for different values of </w:t>
      </w:r>
      <w:r w:rsidRPr="003A08E3">
        <w:rPr>
          <w:rFonts w:ascii="Times New Roman" w:eastAsiaTheme="minorEastAsia" w:hAnsi="Times New Roman" w:cs="Times New Roman"/>
          <w:i/>
          <w:iCs/>
          <w:sz w:val="24"/>
          <w:szCs w:val="24"/>
        </w:rPr>
        <w:t>p</w:t>
      </w:r>
      <w:r w:rsidRPr="003A08E3">
        <w:rPr>
          <w:rFonts w:ascii="Times New Roman" w:eastAsiaTheme="minorEastAsia" w:hAnsi="Times New Roman" w:cs="Times New Roman"/>
          <w:sz w:val="24"/>
          <w:szCs w:val="24"/>
        </w:rPr>
        <w:t>.</w:t>
      </w:r>
    </w:p>
    <w:p w14:paraId="49CA9BBC" w14:textId="77777777" w:rsidR="002748B8" w:rsidRPr="003A08E3" w:rsidRDefault="002748B8" w:rsidP="00784205">
      <w:pPr>
        <w:jc w:val="both"/>
        <w:rPr>
          <w:rFonts w:ascii="Times New Roman" w:eastAsiaTheme="minorEastAsia" w:hAnsi="Times New Roman" w:cs="Times New Roman"/>
          <w:i/>
          <w:iCs/>
          <w:sz w:val="24"/>
          <w:szCs w:val="24"/>
        </w:rPr>
      </w:pPr>
      <w:r w:rsidRPr="003A08E3">
        <w:rPr>
          <w:rFonts w:ascii="Times New Roman" w:eastAsiaTheme="minorEastAsia" w:hAnsi="Times New Roman" w:cs="Times New Roman"/>
          <w:i/>
          <w:iCs/>
          <w:sz w:val="24"/>
          <w:szCs w:val="24"/>
        </w:rPr>
        <w:t xml:space="preserve">2.2 </w:t>
      </w:r>
      <w:r w:rsidR="009666A2" w:rsidRPr="003A08E3">
        <w:rPr>
          <w:rFonts w:ascii="Times New Roman" w:eastAsiaTheme="minorEastAsia" w:hAnsi="Times New Roman" w:cs="Times New Roman"/>
          <w:i/>
          <w:iCs/>
          <w:sz w:val="24"/>
          <w:szCs w:val="24"/>
        </w:rPr>
        <w:t xml:space="preserve">Congeneric data of </w:t>
      </w:r>
      <w:r w:rsidR="00C1390E" w:rsidRPr="003A08E3">
        <w:rPr>
          <w:rFonts w:ascii="Times New Roman" w:eastAsiaTheme="minorEastAsia" w:hAnsi="Times New Roman" w:cs="Times New Roman"/>
          <w:i/>
          <w:iCs/>
          <w:sz w:val="24"/>
          <w:szCs w:val="24"/>
        </w:rPr>
        <w:t xml:space="preserve">95 </w:t>
      </w:r>
      <w:r w:rsidR="009666A2" w:rsidRPr="003A08E3">
        <w:rPr>
          <w:rFonts w:ascii="Times New Roman" w:eastAsiaTheme="minorEastAsia" w:hAnsi="Times New Roman" w:cs="Times New Roman"/>
          <w:i/>
          <w:iCs/>
          <w:sz w:val="24"/>
          <w:szCs w:val="24"/>
        </w:rPr>
        <w:t>amines</w:t>
      </w:r>
    </w:p>
    <w:p w14:paraId="7CC55A01" w14:textId="53F02523" w:rsidR="00C1390E" w:rsidRPr="003A08E3" w:rsidRDefault="00C1390E" w:rsidP="00784205">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 xml:space="preserve">This dataset is due to Debnath </w:t>
      </w:r>
      <w:r w:rsidRPr="003A08E3">
        <w:rPr>
          <w:rFonts w:ascii="Times New Roman" w:eastAsiaTheme="minorEastAsia" w:hAnsi="Times New Roman" w:cs="Times New Roman"/>
          <w:i/>
          <w:iCs/>
          <w:sz w:val="24"/>
          <w:szCs w:val="24"/>
        </w:rPr>
        <w:t>et al</w:t>
      </w:r>
      <w:r w:rsidR="001A4D10" w:rsidRPr="003A08E3">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Content>
          <w:r w:rsidR="001A4D10" w:rsidRPr="003A08E3">
            <w:rPr>
              <w:rFonts w:ascii="Times New Roman" w:eastAsiaTheme="minorEastAsia" w:hAnsi="Times New Roman" w:cs="Times New Roman"/>
              <w:sz w:val="24"/>
              <w:szCs w:val="24"/>
            </w:rPr>
            <w:fldChar w:fldCharType="begin"/>
          </w:r>
          <w:r w:rsidR="001A4D10" w:rsidRPr="003A08E3">
            <w:rPr>
              <w:rFonts w:ascii="Times New Roman" w:eastAsiaTheme="minorEastAsia" w:hAnsi="Times New Roman" w:cs="Times New Roman"/>
              <w:sz w:val="24"/>
              <w:szCs w:val="24"/>
            </w:rPr>
            <w:instrText xml:space="preserve"> CITATION Deb92 \l 1033 </w:instrText>
          </w:r>
          <w:r w:rsidR="001A4D10" w:rsidRPr="003A08E3">
            <w:rPr>
              <w:rFonts w:ascii="Times New Roman" w:eastAsiaTheme="minorEastAsia" w:hAnsi="Times New Roman" w:cs="Times New Roman"/>
              <w:sz w:val="24"/>
              <w:szCs w:val="24"/>
            </w:rPr>
            <w:fldChar w:fldCharType="separate"/>
          </w:r>
          <w:r w:rsidR="00E72185" w:rsidRPr="00E72185">
            <w:rPr>
              <w:rFonts w:ascii="Times New Roman" w:eastAsiaTheme="minorEastAsia" w:hAnsi="Times New Roman" w:cs="Times New Roman"/>
              <w:noProof/>
              <w:sz w:val="24"/>
              <w:szCs w:val="24"/>
            </w:rPr>
            <w:t>[32]</w:t>
          </w:r>
          <w:r w:rsidR="001A4D10" w:rsidRPr="003A08E3">
            <w:rPr>
              <w:rFonts w:ascii="Times New Roman" w:eastAsiaTheme="minorEastAsia" w:hAnsi="Times New Roman" w:cs="Times New Roman"/>
              <w:sz w:val="24"/>
              <w:szCs w:val="24"/>
            </w:rPr>
            <w:fldChar w:fldCharType="end"/>
          </w:r>
        </w:sdtContent>
      </w:sdt>
      <w:r w:rsidRPr="003A08E3">
        <w:rPr>
          <w:rFonts w:ascii="Times New Roman" w:eastAsiaTheme="minorEastAsia" w:hAnsi="Times New Roman" w:cs="Times New Roman"/>
          <w:sz w:val="24"/>
          <w:szCs w:val="24"/>
        </w:rPr>
        <w:t xml:space="preserve">. It contains information on </w:t>
      </w:r>
      <w:r w:rsidR="009666A2" w:rsidRPr="003A08E3">
        <w:rPr>
          <w:rFonts w:ascii="Times New Roman" w:eastAsiaTheme="minorEastAsia" w:hAnsi="Times New Roman" w:cs="Times New Roman"/>
          <w:sz w:val="24"/>
          <w:szCs w:val="24"/>
        </w:rPr>
        <w:t xml:space="preserve">a congeneric set of </w:t>
      </w:r>
      <w:r w:rsidRPr="003A08E3">
        <w:rPr>
          <w:rFonts w:ascii="Times New Roman" w:eastAsiaTheme="minorEastAsia" w:hAnsi="Times New Roman" w:cs="Times New Roman"/>
          <w:sz w:val="24"/>
          <w:szCs w:val="24"/>
        </w:rPr>
        <w:t xml:space="preserve">95 amine compounds: specifically </w:t>
      </w:r>
      <w:r w:rsidR="005F4B77" w:rsidRPr="003A08E3">
        <w:rPr>
          <w:rFonts w:ascii="Times New Roman" w:eastAsiaTheme="minorEastAsia" w:hAnsi="Times New Roman" w:cs="Times New Roman"/>
          <w:sz w:val="24"/>
          <w:szCs w:val="24"/>
        </w:rPr>
        <w:t>values</w:t>
      </w:r>
      <w:r w:rsidR="001A4D10" w:rsidRPr="003A08E3">
        <w:rPr>
          <w:rFonts w:ascii="Times New Roman" w:eastAsiaTheme="minorEastAsia" w:hAnsi="Times New Roman" w:cs="Times New Roman"/>
          <w:sz w:val="24"/>
          <w:szCs w:val="24"/>
        </w:rPr>
        <w:t xml:space="preserve"> on 275 descriptors calculated for each compound, and their mutagenic activities on the </w:t>
      </w:r>
      <w:r w:rsidR="001A4D10" w:rsidRPr="003A08E3">
        <w:rPr>
          <w:rFonts w:ascii="Times New Roman" w:eastAsiaTheme="minorEastAsia" w:hAnsi="Times New Roman" w:cs="Times New Roman"/>
          <w:i/>
          <w:iCs/>
          <w:sz w:val="24"/>
          <w:szCs w:val="24"/>
        </w:rPr>
        <w:t>Salmonella typhimurium</w:t>
      </w:r>
      <w:r w:rsidR="001A4D10" w:rsidRPr="003A08E3">
        <w:rPr>
          <w:rFonts w:ascii="Times New Roman" w:eastAsiaTheme="minorEastAsia" w:hAnsi="Times New Roman" w:cs="Times New Roman"/>
          <w:sz w:val="24"/>
          <w:szCs w:val="24"/>
        </w:rPr>
        <w:t xml:space="preserve"> strain TA98: as measured by </w:t>
      </w:r>
      <w:r w:rsidR="001A4D10" w:rsidRPr="003A08E3">
        <w:rPr>
          <w:rFonts w:ascii="Times New Roman" w:hAnsi="Times New Roman" w:cs="Times New Roman"/>
          <w:sz w:val="24"/>
          <w:szCs w:val="24"/>
        </w:rPr>
        <w:t xml:space="preserve">the number of </w:t>
      </w:r>
      <w:proofErr w:type="spellStart"/>
      <w:r w:rsidR="001A4D10" w:rsidRPr="003A08E3">
        <w:rPr>
          <w:rFonts w:ascii="Times New Roman" w:hAnsi="Times New Roman" w:cs="Times New Roman"/>
          <w:sz w:val="24"/>
          <w:szCs w:val="24"/>
        </w:rPr>
        <w:t>revertants</w:t>
      </w:r>
      <w:proofErr w:type="spellEnd"/>
      <w:r w:rsidR="001A4D10" w:rsidRPr="003A08E3">
        <w:rPr>
          <w:rFonts w:ascii="Times New Roman" w:hAnsi="Times New Roman" w:cs="Times New Roman"/>
          <w:sz w:val="24"/>
          <w:szCs w:val="24"/>
        </w:rPr>
        <w:t xml:space="preserve"> per nmol (in log scale) when a sample compound is applied to</w:t>
      </w:r>
      <w:r w:rsidRPr="003A08E3">
        <w:rPr>
          <w:rFonts w:ascii="Times New Roman" w:eastAsiaTheme="minorEastAsia" w:hAnsi="Times New Roman" w:cs="Times New Roman"/>
          <w:sz w:val="24"/>
          <w:szCs w:val="24"/>
        </w:rPr>
        <w:t xml:space="preserve"> </w:t>
      </w:r>
      <w:r w:rsidR="001A4D10" w:rsidRPr="003A08E3">
        <w:rPr>
          <w:rFonts w:ascii="Times New Roman" w:eastAsiaTheme="minorEastAsia" w:hAnsi="Times New Roman" w:cs="Times New Roman"/>
          <w:sz w:val="24"/>
          <w:szCs w:val="24"/>
        </w:rPr>
        <w:t>a test culture.</w:t>
      </w:r>
    </w:p>
    <w:p w14:paraId="3A1AC8FB" w14:textId="77777777" w:rsidR="00A35FF7" w:rsidRPr="003A08E3" w:rsidRDefault="00A35FF7" w:rsidP="00784205">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&lt;Insert table 1&gt;</w:t>
      </w:r>
    </w:p>
    <w:p w14:paraId="309D1F53" w14:textId="77777777" w:rsidR="00A35FF7" w:rsidRPr="003A08E3" w:rsidRDefault="00A35FF7" w:rsidP="00A35FF7">
      <w:pPr>
        <w:pStyle w:val="Caption"/>
        <w:keepNext/>
        <w:jc w:val="center"/>
        <w:rPr>
          <w:rFonts w:ascii="Times New Roman" w:hAnsi="Times New Roman" w:cs="Times New Roman"/>
          <w:i w:val="0"/>
          <w:iCs w:val="0"/>
          <w:color w:val="auto"/>
          <w:sz w:val="24"/>
          <w:szCs w:val="24"/>
        </w:rPr>
      </w:pPr>
      <w:r w:rsidRPr="003A08E3">
        <w:rPr>
          <w:rFonts w:ascii="Times New Roman" w:hAnsi="Times New Roman" w:cs="Times New Roman"/>
          <w:b/>
          <w:bCs/>
          <w:i w:val="0"/>
          <w:iCs w:val="0"/>
          <w:color w:val="auto"/>
          <w:sz w:val="24"/>
          <w:szCs w:val="24"/>
        </w:rPr>
        <w:t xml:space="preserve">Table </w:t>
      </w:r>
      <w:r w:rsidRPr="003A08E3">
        <w:rPr>
          <w:rFonts w:ascii="Times New Roman" w:hAnsi="Times New Roman" w:cs="Times New Roman"/>
          <w:b/>
          <w:bCs/>
          <w:i w:val="0"/>
          <w:iCs w:val="0"/>
          <w:color w:val="auto"/>
          <w:sz w:val="24"/>
          <w:szCs w:val="24"/>
        </w:rPr>
        <w:fldChar w:fldCharType="begin"/>
      </w:r>
      <w:r w:rsidRPr="003A08E3">
        <w:rPr>
          <w:rFonts w:ascii="Times New Roman" w:hAnsi="Times New Roman" w:cs="Times New Roman"/>
          <w:b/>
          <w:bCs/>
          <w:i w:val="0"/>
          <w:iCs w:val="0"/>
          <w:color w:val="auto"/>
          <w:sz w:val="24"/>
          <w:szCs w:val="24"/>
        </w:rPr>
        <w:instrText xml:space="preserve"> SEQ Table \* ARABIC </w:instrText>
      </w:r>
      <w:r w:rsidRPr="003A08E3">
        <w:rPr>
          <w:rFonts w:ascii="Times New Roman" w:hAnsi="Times New Roman" w:cs="Times New Roman"/>
          <w:b/>
          <w:bCs/>
          <w:i w:val="0"/>
          <w:iCs w:val="0"/>
          <w:color w:val="auto"/>
          <w:sz w:val="24"/>
          <w:szCs w:val="24"/>
        </w:rPr>
        <w:fldChar w:fldCharType="separate"/>
      </w:r>
      <w:r w:rsidRPr="003A08E3">
        <w:rPr>
          <w:rFonts w:ascii="Times New Roman" w:hAnsi="Times New Roman" w:cs="Times New Roman"/>
          <w:b/>
          <w:bCs/>
          <w:i w:val="0"/>
          <w:iCs w:val="0"/>
          <w:noProof/>
          <w:color w:val="auto"/>
          <w:sz w:val="24"/>
          <w:szCs w:val="24"/>
        </w:rPr>
        <w:t>1</w:t>
      </w:r>
      <w:r w:rsidRPr="003A08E3">
        <w:rPr>
          <w:rFonts w:ascii="Times New Roman" w:hAnsi="Times New Roman" w:cs="Times New Roman"/>
          <w:b/>
          <w:bCs/>
          <w:i w:val="0"/>
          <w:iCs w:val="0"/>
          <w:color w:val="auto"/>
          <w:sz w:val="24"/>
          <w:szCs w:val="24"/>
        </w:rPr>
        <w:fldChar w:fldCharType="end"/>
      </w:r>
      <w:r w:rsidRPr="003A08E3">
        <w:rPr>
          <w:rFonts w:ascii="Times New Roman" w:hAnsi="Times New Roman" w:cs="Times New Roman"/>
          <w:i w:val="0"/>
          <w:iCs w:val="0"/>
          <w:color w:val="auto"/>
          <w:sz w:val="24"/>
          <w:szCs w:val="24"/>
        </w:rPr>
        <w:t>: Information on descriptor types in the congeneric amines data</w:t>
      </w:r>
    </w:p>
    <w:tbl>
      <w:tblPr>
        <w:tblStyle w:val="TableGrid"/>
        <w:tblW w:w="10165" w:type="dxa"/>
        <w:jc w:val="center"/>
        <w:tblLook w:val="04A0" w:firstRow="1" w:lastRow="0" w:firstColumn="1" w:lastColumn="0" w:noHBand="0" w:noVBand="1"/>
      </w:tblPr>
      <w:tblGrid>
        <w:gridCol w:w="710"/>
        <w:gridCol w:w="1985"/>
        <w:gridCol w:w="4860"/>
        <w:gridCol w:w="2610"/>
      </w:tblGrid>
      <w:tr w:rsidR="001A4D6D" w:rsidRPr="003A08E3" w14:paraId="7F472142" w14:textId="77777777" w:rsidTr="008A5A6D">
        <w:trPr>
          <w:jc w:val="center"/>
        </w:trPr>
        <w:tc>
          <w:tcPr>
            <w:tcW w:w="710" w:type="dxa"/>
          </w:tcPr>
          <w:p w14:paraId="16C77A56" w14:textId="77777777" w:rsidR="001A4D6D" w:rsidRPr="003A08E3" w:rsidRDefault="001A4D6D" w:rsidP="001A4D6D">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Type</w:t>
            </w:r>
          </w:p>
        </w:tc>
        <w:tc>
          <w:tcPr>
            <w:tcW w:w="1985" w:type="dxa"/>
          </w:tcPr>
          <w:p w14:paraId="7DACFE25" w14:textId="048DF556" w:rsidR="001A4D6D" w:rsidRPr="003A08E3" w:rsidRDefault="001A4D6D" w:rsidP="001A4D6D">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No. of descriptors</w:t>
            </w:r>
          </w:p>
        </w:tc>
        <w:tc>
          <w:tcPr>
            <w:tcW w:w="4860" w:type="dxa"/>
          </w:tcPr>
          <w:p w14:paraId="709EC787" w14:textId="0D54E939" w:rsidR="001A4D6D" w:rsidRPr="003A08E3" w:rsidRDefault="001A4D6D" w:rsidP="001A4D6D">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Description</w:t>
            </w:r>
          </w:p>
        </w:tc>
        <w:tc>
          <w:tcPr>
            <w:tcW w:w="2610" w:type="dxa"/>
          </w:tcPr>
          <w:p w14:paraId="16596A13" w14:textId="24AFE80B" w:rsidR="001A4D6D" w:rsidRPr="003A08E3" w:rsidRDefault="001A4D6D" w:rsidP="001A4D6D">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Software used</w:t>
            </w:r>
          </w:p>
        </w:tc>
      </w:tr>
      <w:tr w:rsidR="00A35FF7" w:rsidRPr="003A08E3" w14:paraId="12E3FDB6" w14:textId="77777777" w:rsidTr="008A5A6D">
        <w:trPr>
          <w:jc w:val="center"/>
        </w:trPr>
        <w:tc>
          <w:tcPr>
            <w:tcW w:w="710" w:type="dxa"/>
          </w:tcPr>
          <w:p w14:paraId="66D3D051" w14:textId="77777777" w:rsidR="00A35FF7" w:rsidRPr="003A08E3" w:rsidRDefault="00A35FF7" w:rsidP="00784205">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TS</w:t>
            </w:r>
          </w:p>
        </w:tc>
        <w:tc>
          <w:tcPr>
            <w:tcW w:w="1985" w:type="dxa"/>
          </w:tcPr>
          <w:p w14:paraId="66EBB0A1" w14:textId="77777777" w:rsidR="00A35FF7" w:rsidRPr="003A08E3" w:rsidRDefault="00A35FF7" w:rsidP="00784205">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108</w:t>
            </w:r>
          </w:p>
        </w:tc>
        <w:tc>
          <w:tcPr>
            <w:tcW w:w="4860" w:type="dxa"/>
          </w:tcPr>
          <w:p w14:paraId="7AE3FE54" w14:textId="3284469E" w:rsidR="00A35FF7" w:rsidRPr="008A5A6D" w:rsidRDefault="008A5A6D" w:rsidP="00784205">
            <w:pPr>
              <w:jc w:val="both"/>
              <w:rPr>
                <w:rFonts w:ascii="Times New Roman" w:eastAsiaTheme="minorEastAsia" w:hAnsi="Times New Roman" w:cs="Times New Roman"/>
                <w:color w:val="FF0000"/>
                <w:sz w:val="24"/>
                <w:szCs w:val="24"/>
              </w:rPr>
            </w:pPr>
            <w:r w:rsidRPr="008A5A6D">
              <w:rPr>
                <w:rFonts w:ascii="Times New Roman" w:eastAsiaTheme="minorEastAsia" w:hAnsi="Times New Roman" w:cs="Times New Roman"/>
                <w:color w:val="FF0000"/>
                <w:sz w:val="24"/>
                <w:szCs w:val="24"/>
              </w:rPr>
              <w:t xml:space="preserve">Sees the molecule as a graph with unweighted edges, and quantifies connectivity and adjacency of the vertices (i.e. atoms) in the graph </w:t>
            </w:r>
          </w:p>
        </w:tc>
        <w:tc>
          <w:tcPr>
            <w:tcW w:w="2610" w:type="dxa"/>
          </w:tcPr>
          <w:p w14:paraId="17A0E7A9" w14:textId="329DDD6F" w:rsidR="00A35FF7" w:rsidRPr="008A5A6D" w:rsidRDefault="00042C87" w:rsidP="00784205">
            <w:pPr>
              <w:jc w:val="both"/>
              <w:rPr>
                <w:rFonts w:ascii="Times New Roman" w:eastAsiaTheme="minorEastAsia" w:hAnsi="Times New Roman" w:cs="Times New Roman"/>
                <w:color w:val="FF0000"/>
                <w:sz w:val="24"/>
                <w:szCs w:val="24"/>
              </w:rPr>
            </w:pPr>
            <w:r w:rsidRPr="008A5A6D">
              <w:rPr>
                <w:rFonts w:ascii="Times New Roman" w:eastAsiaTheme="minorEastAsia" w:hAnsi="Times New Roman" w:cs="Times New Roman"/>
                <w:color w:val="FF0000"/>
                <w:sz w:val="24"/>
                <w:szCs w:val="24"/>
              </w:rPr>
              <w:t>POLLY v2.3</w:t>
            </w:r>
            <w:r w:rsidR="00780225" w:rsidRPr="008A5A6D">
              <w:rPr>
                <w:rFonts w:ascii="Times New Roman" w:eastAsiaTheme="minorEastAsia" w:hAnsi="Times New Roman" w:cs="Times New Roman"/>
                <w:color w:val="FF0000"/>
                <w:sz w:val="24"/>
                <w:szCs w:val="24"/>
              </w:rPr>
              <w:t xml:space="preserve"> </w:t>
            </w:r>
            <w:sdt>
              <w:sdtPr>
                <w:rPr>
                  <w:rFonts w:ascii="Times New Roman" w:eastAsiaTheme="minorEastAsia" w:hAnsi="Times New Roman" w:cs="Times New Roman"/>
                  <w:color w:val="FF0000"/>
                  <w:sz w:val="24"/>
                  <w:szCs w:val="24"/>
                </w:rPr>
                <w:id w:val="-1458167451"/>
                <w:citation/>
              </w:sdtPr>
              <w:sdtContent>
                <w:r w:rsidR="00780225" w:rsidRPr="008A5A6D">
                  <w:rPr>
                    <w:rFonts w:ascii="Times New Roman" w:eastAsiaTheme="minorEastAsia" w:hAnsi="Times New Roman" w:cs="Times New Roman"/>
                    <w:color w:val="FF0000"/>
                    <w:sz w:val="24"/>
                    <w:szCs w:val="24"/>
                  </w:rPr>
                  <w:fldChar w:fldCharType="begin"/>
                </w:r>
                <w:r w:rsidR="00780225" w:rsidRPr="008A5A6D">
                  <w:rPr>
                    <w:rFonts w:ascii="Times New Roman" w:eastAsiaTheme="minorEastAsia" w:hAnsi="Times New Roman" w:cs="Times New Roman"/>
                    <w:color w:val="FF0000"/>
                    <w:sz w:val="24"/>
                    <w:szCs w:val="24"/>
                  </w:rPr>
                  <w:instrText xml:space="preserve"> CITATION Bas881 \l 1033 </w:instrText>
                </w:r>
                <w:r w:rsidR="00780225" w:rsidRPr="008A5A6D">
                  <w:rPr>
                    <w:rFonts w:ascii="Times New Roman" w:eastAsiaTheme="minorEastAsia" w:hAnsi="Times New Roman" w:cs="Times New Roman"/>
                    <w:color w:val="FF0000"/>
                    <w:sz w:val="24"/>
                    <w:szCs w:val="24"/>
                  </w:rPr>
                  <w:fldChar w:fldCharType="separate"/>
                </w:r>
                <w:r w:rsidR="00E72185" w:rsidRPr="00E72185">
                  <w:rPr>
                    <w:rFonts w:ascii="Times New Roman" w:eastAsiaTheme="minorEastAsia" w:hAnsi="Times New Roman" w:cs="Times New Roman"/>
                    <w:noProof/>
                    <w:color w:val="FF0000"/>
                    <w:sz w:val="24"/>
                    <w:szCs w:val="24"/>
                  </w:rPr>
                  <w:t>[11]</w:t>
                </w:r>
                <w:r w:rsidR="00780225" w:rsidRPr="008A5A6D">
                  <w:rPr>
                    <w:rFonts w:ascii="Times New Roman" w:eastAsiaTheme="minorEastAsia" w:hAnsi="Times New Roman" w:cs="Times New Roman"/>
                    <w:color w:val="FF0000"/>
                    <w:sz w:val="24"/>
                    <w:szCs w:val="24"/>
                  </w:rPr>
                  <w:fldChar w:fldCharType="end"/>
                </w:r>
              </w:sdtContent>
            </w:sdt>
            <w:r w:rsidR="00780225" w:rsidRPr="008A5A6D">
              <w:rPr>
                <w:rFonts w:ascii="Times New Roman" w:eastAsiaTheme="minorEastAsia" w:hAnsi="Times New Roman" w:cs="Times New Roman"/>
                <w:color w:val="FF0000"/>
                <w:sz w:val="24"/>
                <w:szCs w:val="24"/>
              </w:rPr>
              <w:t xml:space="preserve">, </w:t>
            </w:r>
            <w:proofErr w:type="spellStart"/>
            <w:r w:rsidR="00780225" w:rsidRPr="008A5A6D">
              <w:rPr>
                <w:rFonts w:ascii="Times New Roman" w:eastAsiaTheme="minorEastAsia" w:hAnsi="Times New Roman" w:cs="Times New Roman"/>
                <w:color w:val="FF0000"/>
                <w:sz w:val="24"/>
                <w:szCs w:val="24"/>
              </w:rPr>
              <w:t>MolconnZ</w:t>
            </w:r>
            <w:proofErr w:type="spellEnd"/>
            <w:r w:rsidR="00780225" w:rsidRPr="008A5A6D">
              <w:rPr>
                <w:rFonts w:ascii="Times New Roman" w:eastAsiaTheme="minorEastAsia" w:hAnsi="Times New Roman" w:cs="Times New Roman"/>
                <w:color w:val="FF0000"/>
                <w:sz w:val="24"/>
                <w:szCs w:val="24"/>
              </w:rPr>
              <w:t xml:space="preserve"> v4.05 </w:t>
            </w:r>
            <w:sdt>
              <w:sdtPr>
                <w:rPr>
                  <w:rFonts w:ascii="Times New Roman" w:eastAsiaTheme="minorEastAsia" w:hAnsi="Times New Roman" w:cs="Times New Roman"/>
                  <w:color w:val="FF0000"/>
                  <w:sz w:val="24"/>
                  <w:szCs w:val="24"/>
                </w:rPr>
                <w:id w:val="-343785800"/>
                <w:citation/>
              </w:sdtPr>
              <w:sdtContent>
                <w:r w:rsidR="00780225" w:rsidRPr="008A5A6D">
                  <w:rPr>
                    <w:rFonts w:ascii="Times New Roman" w:eastAsiaTheme="minorEastAsia" w:hAnsi="Times New Roman" w:cs="Times New Roman"/>
                    <w:color w:val="FF0000"/>
                    <w:sz w:val="24"/>
                    <w:szCs w:val="24"/>
                  </w:rPr>
                  <w:fldChar w:fldCharType="begin"/>
                </w:r>
                <w:r w:rsidR="00780225" w:rsidRPr="008A5A6D">
                  <w:rPr>
                    <w:rFonts w:ascii="Times New Roman" w:eastAsiaTheme="minorEastAsia" w:hAnsi="Times New Roman" w:cs="Times New Roman"/>
                    <w:color w:val="FF0000"/>
                    <w:sz w:val="24"/>
                    <w:szCs w:val="24"/>
                  </w:rPr>
                  <w:instrText xml:space="preserve"> CITATION Mol03 \l 1033 </w:instrText>
                </w:r>
                <w:r w:rsidR="00780225" w:rsidRPr="008A5A6D">
                  <w:rPr>
                    <w:rFonts w:ascii="Times New Roman" w:eastAsiaTheme="minorEastAsia" w:hAnsi="Times New Roman" w:cs="Times New Roman"/>
                    <w:color w:val="FF0000"/>
                    <w:sz w:val="24"/>
                    <w:szCs w:val="24"/>
                  </w:rPr>
                  <w:fldChar w:fldCharType="separate"/>
                </w:r>
                <w:r w:rsidR="00E72185" w:rsidRPr="00E72185">
                  <w:rPr>
                    <w:rFonts w:ascii="Times New Roman" w:eastAsiaTheme="minorEastAsia" w:hAnsi="Times New Roman" w:cs="Times New Roman"/>
                    <w:noProof/>
                    <w:color w:val="FF0000"/>
                    <w:sz w:val="24"/>
                    <w:szCs w:val="24"/>
                  </w:rPr>
                  <w:t>[13]</w:t>
                </w:r>
                <w:r w:rsidR="00780225" w:rsidRPr="008A5A6D">
                  <w:rPr>
                    <w:rFonts w:ascii="Times New Roman" w:eastAsiaTheme="minorEastAsia" w:hAnsi="Times New Roman" w:cs="Times New Roman"/>
                    <w:color w:val="FF0000"/>
                    <w:sz w:val="24"/>
                    <w:szCs w:val="24"/>
                  </w:rPr>
                  <w:fldChar w:fldCharType="end"/>
                </w:r>
              </w:sdtContent>
            </w:sdt>
          </w:p>
        </w:tc>
      </w:tr>
      <w:tr w:rsidR="00A35FF7" w:rsidRPr="003A08E3" w14:paraId="73B1EFAB" w14:textId="77777777" w:rsidTr="008A5A6D">
        <w:trPr>
          <w:jc w:val="center"/>
        </w:trPr>
        <w:tc>
          <w:tcPr>
            <w:tcW w:w="710" w:type="dxa"/>
          </w:tcPr>
          <w:p w14:paraId="4F88F540" w14:textId="77777777" w:rsidR="00A35FF7" w:rsidRPr="003A08E3" w:rsidRDefault="00A35FF7" w:rsidP="00784205">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lastRenderedPageBreak/>
              <w:t>TC</w:t>
            </w:r>
          </w:p>
        </w:tc>
        <w:tc>
          <w:tcPr>
            <w:tcW w:w="1985" w:type="dxa"/>
          </w:tcPr>
          <w:p w14:paraId="543572B0" w14:textId="77777777" w:rsidR="00A35FF7" w:rsidRPr="003A08E3" w:rsidRDefault="00A35FF7" w:rsidP="00784205">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158</w:t>
            </w:r>
          </w:p>
        </w:tc>
        <w:tc>
          <w:tcPr>
            <w:tcW w:w="4860" w:type="dxa"/>
          </w:tcPr>
          <w:p w14:paraId="217DACFF" w14:textId="1D95BF2F" w:rsidR="00A35FF7" w:rsidRPr="008A5A6D" w:rsidRDefault="008A5A6D" w:rsidP="00784205">
            <w:pPr>
              <w:jc w:val="both"/>
              <w:rPr>
                <w:rFonts w:ascii="Times New Roman" w:eastAsiaTheme="minorEastAsia" w:hAnsi="Times New Roman" w:cs="Times New Roman"/>
                <w:color w:val="FF0000"/>
                <w:sz w:val="24"/>
                <w:szCs w:val="24"/>
              </w:rPr>
            </w:pPr>
            <w:r w:rsidRPr="008A5A6D">
              <w:rPr>
                <w:rFonts w:ascii="Times New Roman" w:eastAsiaTheme="minorEastAsia" w:hAnsi="Times New Roman" w:cs="Times New Roman"/>
                <w:color w:val="FF0000"/>
                <w:sz w:val="24"/>
                <w:szCs w:val="24"/>
              </w:rPr>
              <w:t>Encodes connectivity within the weighted molecular graph, with edges weighted according to specific physical or chemical properties</w:t>
            </w:r>
          </w:p>
        </w:tc>
        <w:tc>
          <w:tcPr>
            <w:tcW w:w="2610" w:type="dxa"/>
          </w:tcPr>
          <w:p w14:paraId="2B3E8E8C" w14:textId="08C1C9E4" w:rsidR="00A35FF7" w:rsidRPr="008A5A6D" w:rsidRDefault="00780225" w:rsidP="00784205">
            <w:pPr>
              <w:jc w:val="both"/>
              <w:rPr>
                <w:rFonts w:ascii="Times New Roman" w:eastAsiaTheme="minorEastAsia" w:hAnsi="Times New Roman" w:cs="Times New Roman"/>
                <w:color w:val="FF0000"/>
                <w:sz w:val="24"/>
                <w:szCs w:val="24"/>
              </w:rPr>
            </w:pPr>
            <w:r w:rsidRPr="008A5A6D">
              <w:rPr>
                <w:rFonts w:ascii="Times New Roman" w:eastAsiaTheme="minorEastAsia" w:hAnsi="Times New Roman" w:cs="Times New Roman"/>
                <w:color w:val="FF0000"/>
                <w:sz w:val="24"/>
                <w:szCs w:val="24"/>
              </w:rPr>
              <w:t xml:space="preserve">POLLY v2.3 </w:t>
            </w:r>
            <w:sdt>
              <w:sdtPr>
                <w:rPr>
                  <w:rFonts w:ascii="Times New Roman" w:eastAsiaTheme="minorEastAsia" w:hAnsi="Times New Roman" w:cs="Times New Roman"/>
                  <w:color w:val="FF0000"/>
                  <w:sz w:val="24"/>
                  <w:szCs w:val="24"/>
                </w:rPr>
                <w:id w:val="650412548"/>
                <w:citation/>
              </w:sdtPr>
              <w:sdtContent>
                <w:r w:rsidRPr="008A5A6D">
                  <w:rPr>
                    <w:rFonts w:ascii="Times New Roman" w:eastAsiaTheme="minorEastAsia" w:hAnsi="Times New Roman" w:cs="Times New Roman"/>
                    <w:color w:val="FF0000"/>
                    <w:sz w:val="24"/>
                    <w:szCs w:val="24"/>
                  </w:rPr>
                  <w:fldChar w:fldCharType="begin"/>
                </w:r>
                <w:r w:rsidRPr="008A5A6D">
                  <w:rPr>
                    <w:rFonts w:ascii="Times New Roman" w:eastAsiaTheme="minorEastAsia" w:hAnsi="Times New Roman" w:cs="Times New Roman"/>
                    <w:color w:val="FF0000"/>
                    <w:sz w:val="24"/>
                    <w:szCs w:val="24"/>
                  </w:rPr>
                  <w:instrText xml:space="preserve"> CITATION Bas881 \l 1033 </w:instrText>
                </w:r>
                <w:r w:rsidRPr="008A5A6D">
                  <w:rPr>
                    <w:rFonts w:ascii="Times New Roman" w:eastAsiaTheme="minorEastAsia" w:hAnsi="Times New Roman" w:cs="Times New Roman"/>
                    <w:color w:val="FF0000"/>
                    <w:sz w:val="24"/>
                    <w:szCs w:val="24"/>
                  </w:rPr>
                  <w:fldChar w:fldCharType="separate"/>
                </w:r>
                <w:r w:rsidR="00E72185" w:rsidRPr="00E72185">
                  <w:rPr>
                    <w:rFonts w:ascii="Times New Roman" w:eastAsiaTheme="minorEastAsia" w:hAnsi="Times New Roman" w:cs="Times New Roman"/>
                    <w:noProof/>
                    <w:color w:val="FF0000"/>
                    <w:sz w:val="24"/>
                    <w:szCs w:val="24"/>
                  </w:rPr>
                  <w:t>[11]</w:t>
                </w:r>
                <w:r w:rsidRPr="008A5A6D">
                  <w:rPr>
                    <w:rFonts w:ascii="Times New Roman" w:eastAsiaTheme="minorEastAsia" w:hAnsi="Times New Roman" w:cs="Times New Roman"/>
                    <w:color w:val="FF0000"/>
                    <w:sz w:val="24"/>
                    <w:szCs w:val="24"/>
                  </w:rPr>
                  <w:fldChar w:fldCharType="end"/>
                </w:r>
              </w:sdtContent>
            </w:sdt>
            <w:r w:rsidRPr="008A5A6D">
              <w:rPr>
                <w:rFonts w:ascii="Times New Roman" w:eastAsiaTheme="minorEastAsia" w:hAnsi="Times New Roman" w:cs="Times New Roman"/>
                <w:color w:val="FF0000"/>
                <w:sz w:val="24"/>
                <w:szCs w:val="24"/>
              </w:rPr>
              <w:t xml:space="preserve">, </w:t>
            </w:r>
            <w:proofErr w:type="spellStart"/>
            <w:r w:rsidRPr="008A5A6D">
              <w:rPr>
                <w:rFonts w:ascii="Times New Roman" w:eastAsiaTheme="minorEastAsia" w:hAnsi="Times New Roman" w:cs="Times New Roman"/>
                <w:color w:val="FF0000"/>
                <w:sz w:val="24"/>
                <w:szCs w:val="24"/>
              </w:rPr>
              <w:t>MolconnZ</w:t>
            </w:r>
            <w:proofErr w:type="spellEnd"/>
            <w:r w:rsidRPr="008A5A6D">
              <w:rPr>
                <w:rFonts w:ascii="Times New Roman" w:eastAsiaTheme="minorEastAsia" w:hAnsi="Times New Roman" w:cs="Times New Roman"/>
                <w:color w:val="FF0000"/>
                <w:sz w:val="24"/>
                <w:szCs w:val="24"/>
              </w:rPr>
              <w:t xml:space="preserve"> v4.05 </w:t>
            </w:r>
            <w:sdt>
              <w:sdtPr>
                <w:rPr>
                  <w:rFonts w:ascii="Times New Roman" w:eastAsiaTheme="minorEastAsia" w:hAnsi="Times New Roman" w:cs="Times New Roman"/>
                  <w:color w:val="FF0000"/>
                  <w:sz w:val="24"/>
                  <w:szCs w:val="24"/>
                </w:rPr>
                <w:id w:val="536169132"/>
                <w:citation/>
              </w:sdtPr>
              <w:sdtContent>
                <w:r w:rsidRPr="008A5A6D">
                  <w:rPr>
                    <w:rFonts w:ascii="Times New Roman" w:eastAsiaTheme="minorEastAsia" w:hAnsi="Times New Roman" w:cs="Times New Roman"/>
                    <w:color w:val="FF0000"/>
                    <w:sz w:val="24"/>
                    <w:szCs w:val="24"/>
                  </w:rPr>
                  <w:fldChar w:fldCharType="begin"/>
                </w:r>
                <w:r w:rsidRPr="008A5A6D">
                  <w:rPr>
                    <w:rFonts w:ascii="Times New Roman" w:eastAsiaTheme="minorEastAsia" w:hAnsi="Times New Roman" w:cs="Times New Roman"/>
                    <w:color w:val="FF0000"/>
                    <w:sz w:val="24"/>
                    <w:szCs w:val="24"/>
                  </w:rPr>
                  <w:instrText xml:space="preserve"> CITATION Mol03 \l 1033 </w:instrText>
                </w:r>
                <w:r w:rsidRPr="008A5A6D">
                  <w:rPr>
                    <w:rFonts w:ascii="Times New Roman" w:eastAsiaTheme="minorEastAsia" w:hAnsi="Times New Roman" w:cs="Times New Roman"/>
                    <w:color w:val="FF0000"/>
                    <w:sz w:val="24"/>
                    <w:szCs w:val="24"/>
                  </w:rPr>
                  <w:fldChar w:fldCharType="separate"/>
                </w:r>
                <w:r w:rsidR="00E72185" w:rsidRPr="00E72185">
                  <w:rPr>
                    <w:rFonts w:ascii="Times New Roman" w:eastAsiaTheme="minorEastAsia" w:hAnsi="Times New Roman" w:cs="Times New Roman"/>
                    <w:noProof/>
                    <w:color w:val="FF0000"/>
                    <w:sz w:val="24"/>
                    <w:szCs w:val="24"/>
                  </w:rPr>
                  <w:t>[13]</w:t>
                </w:r>
                <w:r w:rsidRPr="008A5A6D">
                  <w:rPr>
                    <w:rFonts w:ascii="Times New Roman" w:eastAsiaTheme="minorEastAsia" w:hAnsi="Times New Roman" w:cs="Times New Roman"/>
                    <w:color w:val="FF0000"/>
                    <w:sz w:val="24"/>
                    <w:szCs w:val="24"/>
                  </w:rPr>
                  <w:fldChar w:fldCharType="end"/>
                </w:r>
              </w:sdtContent>
            </w:sdt>
            <w:r w:rsidRPr="008A5A6D">
              <w:rPr>
                <w:rFonts w:ascii="Times New Roman" w:eastAsiaTheme="minorEastAsia" w:hAnsi="Times New Roman" w:cs="Times New Roman"/>
                <w:color w:val="FF0000"/>
                <w:sz w:val="24"/>
                <w:szCs w:val="24"/>
              </w:rPr>
              <w:t>,</w:t>
            </w:r>
          </w:p>
          <w:p w14:paraId="6D626B0E" w14:textId="2C5599CE" w:rsidR="00780225" w:rsidRPr="008A5A6D" w:rsidRDefault="00780225" w:rsidP="00784205">
            <w:pPr>
              <w:jc w:val="both"/>
              <w:rPr>
                <w:rFonts w:ascii="Times New Roman" w:eastAsiaTheme="minorEastAsia" w:hAnsi="Times New Roman" w:cs="Times New Roman"/>
                <w:color w:val="FF0000"/>
                <w:sz w:val="24"/>
                <w:szCs w:val="24"/>
              </w:rPr>
            </w:pPr>
            <w:r w:rsidRPr="008A5A6D">
              <w:rPr>
                <w:rFonts w:ascii="Times New Roman" w:eastAsiaTheme="minorEastAsia" w:hAnsi="Times New Roman" w:cs="Times New Roman"/>
                <w:color w:val="FF0000"/>
                <w:sz w:val="24"/>
                <w:szCs w:val="24"/>
              </w:rPr>
              <w:t xml:space="preserve">TRIPLET </w:t>
            </w:r>
            <w:sdt>
              <w:sdtPr>
                <w:rPr>
                  <w:rFonts w:ascii="Times New Roman" w:eastAsiaTheme="minorEastAsia" w:hAnsi="Times New Roman" w:cs="Times New Roman"/>
                  <w:color w:val="FF0000"/>
                  <w:sz w:val="24"/>
                  <w:szCs w:val="24"/>
                </w:rPr>
                <w:id w:val="81269451"/>
                <w:citation/>
              </w:sdtPr>
              <w:sdtContent>
                <w:r w:rsidRPr="008A5A6D">
                  <w:rPr>
                    <w:rFonts w:ascii="Times New Roman" w:eastAsiaTheme="minorEastAsia" w:hAnsi="Times New Roman" w:cs="Times New Roman"/>
                    <w:color w:val="FF0000"/>
                    <w:sz w:val="24"/>
                    <w:szCs w:val="24"/>
                  </w:rPr>
                  <w:fldChar w:fldCharType="begin"/>
                </w:r>
                <w:r w:rsidRPr="008A5A6D">
                  <w:rPr>
                    <w:rFonts w:ascii="Times New Roman" w:eastAsiaTheme="minorEastAsia" w:hAnsi="Times New Roman" w:cs="Times New Roman"/>
                    <w:color w:val="FF0000"/>
                    <w:sz w:val="24"/>
                    <w:szCs w:val="24"/>
                  </w:rPr>
                  <w:instrText xml:space="preserve"> CITATION Bas93 \l 1033 </w:instrText>
                </w:r>
                <w:r w:rsidRPr="008A5A6D">
                  <w:rPr>
                    <w:rFonts w:ascii="Times New Roman" w:eastAsiaTheme="minorEastAsia" w:hAnsi="Times New Roman" w:cs="Times New Roman"/>
                    <w:color w:val="FF0000"/>
                    <w:sz w:val="24"/>
                    <w:szCs w:val="24"/>
                  </w:rPr>
                  <w:fldChar w:fldCharType="separate"/>
                </w:r>
                <w:r w:rsidR="00E72185" w:rsidRPr="00E72185">
                  <w:rPr>
                    <w:rFonts w:ascii="Times New Roman" w:eastAsiaTheme="minorEastAsia" w:hAnsi="Times New Roman" w:cs="Times New Roman"/>
                    <w:noProof/>
                    <w:color w:val="FF0000"/>
                    <w:sz w:val="24"/>
                    <w:szCs w:val="24"/>
                  </w:rPr>
                  <w:t>[33]</w:t>
                </w:r>
                <w:r w:rsidRPr="008A5A6D">
                  <w:rPr>
                    <w:rFonts w:ascii="Times New Roman" w:eastAsiaTheme="minorEastAsia" w:hAnsi="Times New Roman" w:cs="Times New Roman"/>
                    <w:color w:val="FF0000"/>
                    <w:sz w:val="24"/>
                    <w:szCs w:val="24"/>
                  </w:rPr>
                  <w:fldChar w:fldCharType="end"/>
                </w:r>
              </w:sdtContent>
            </w:sdt>
          </w:p>
        </w:tc>
      </w:tr>
      <w:tr w:rsidR="00A35FF7" w:rsidRPr="003A08E3" w14:paraId="351D6B7A" w14:textId="77777777" w:rsidTr="008A5A6D">
        <w:trPr>
          <w:jc w:val="center"/>
        </w:trPr>
        <w:tc>
          <w:tcPr>
            <w:tcW w:w="710" w:type="dxa"/>
          </w:tcPr>
          <w:p w14:paraId="0C446F6E" w14:textId="77777777" w:rsidR="00A35FF7" w:rsidRPr="003A08E3" w:rsidRDefault="00A35FF7" w:rsidP="00784205">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3D</w:t>
            </w:r>
          </w:p>
        </w:tc>
        <w:tc>
          <w:tcPr>
            <w:tcW w:w="1985" w:type="dxa"/>
          </w:tcPr>
          <w:p w14:paraId="38738FA0" w14:textId="77777777" w:rsidR="00A35FF7" w:rsidRPr="003A08E3" w:rsidRDefault="00A35FF7" w:rsidP="00784205">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3</w:t>
            </w:r>
          </w:p>
        </w:tc>
        <w:tc>
          <w:tcPr>
            <w:tcW w:w="4860" w:type="dxa"/>
          </w:tcPr>
          <w:p w14:paraId="4459BD99" w14:textId="0314C7FC" w:rsidR="00A35FF7" w:rsidRPr="008A5A6D" w:rsidRDefault="008A5A6D" w:rsidP="00784205">
            <w:pPr>
              <w:jc w:val="both"/>
              <w:rPr>
                <w:rFonts w:ascii="Times New Roman" w:eastAsiaTheme="minorEastAsia" w:hAnsi="Times New Roman" w:cs="Times New Roman"/>
                <w:color w:val="FF0000"/>
                <w:sz w:val="24"/>
                <w:szCs w:val="24"/>
              </w:rPr>
            </w:pPr>
            <w:r w:rsidRPr="008A5A6D">
              <w:rPr>
                <w:rFonts w:ascii="Times New Roman" w:eastAsiaTheme="minorEastAsia" w:hAnsi="Times New Roman" w:cs="Times New Roman"/>
                <w:color w:val="FF0000"/>
                <w:sz w:val="24"/>
                <w:szCs w:val="24"/>
              </w:rPr>
              <w:t>Encodes shape-related properties of the full molecule</w:t>
            </w:r>
          </w:p>
        </w:tc>
        <w:tc>
          <w:tcPr>
            <w:tcW w:w="2610" w:type="dxa"/>
          </w:tcPr>
          <w:p w14:paraId="41CB7391" w14:textId="25E8238D" w:rsidR="00A35FF7" w:rsidRPr="008A5A6D" w:rsidRDefault="00780225" w:rsidP="00784205">
            <w:pPr>
              <w:jc w:val="both"/>
              <w:rPr>
                <w:rFonts w:ascii="Times New Roman" w:eastAsiaTheme="minorEastAsia" w:hAnsi="Times New Roman" w:cs="Times New Roman"/>
                <w:color w:val="FF0000"/>
                <w:sz w:val="24"/>
                <w:szCs w:val="24"/>
              </w:rPr>
            </w:pPr>
            <w:proofErr w:type="spellStart"/>
            <w:r w:rsidRPr="008A5A6D">
              <w:rPr>
                <w:rFonts w:ascii="Times New Roman" w:eastAsiaTheme="minorEastAsia" w:hAnsi="Times New Roman" w:cs="Times New Roman"/>
                <w:color w:val="FF0000"/>
                <w:sz w:val="24"/>
                <w:szCs w:val="24"/>
              </w:rPr>
              <w:t>Sybyl</w:t>
            </w:r>
            <w:proofErr w:type="spellEnd"/>
            <w:r w:rsidRPr="008A5A6D">
              <w:rPr>
                <w:rFonts w:ascii="Times New Roman" w:eastAsiaTheme="minorEastAsia" w:hAnsi="Times New Roman" w:cs="Times New Roman"/>
                <w:color w:val="FF0000"/>
                <w:sz w:val="24"/>
                <w:szCs w:val="24"/>
              </w:rPr>
              <w:t xml:space="preserve"> v6.2 </w:t>
            </w:r>
            <w:sdt>
              <w:sdtPr>
                <w:rPr>
                  <w:rFonts w:ascii="Times New Roman" w:eastAsiaTheme="minorEastAsia" w:hAnsi="Times New Roman" w:cs="Times New Roman"/>
                  <w:color w:val="FF0000"/>
                  <w:sz w:val="24"/>
                  <w:szCs w:val="24"/>
                </w:rPr>
                <w:id w:val="-1514758239"/>
                <w:citation/>
              </w:sdtPr>
              <w:sdtContent>
                <w:r w:rsidRPr="008A5A6D">
                  <w:rPr>
                    <w:rFonts w:ascii="Times New Roman" w:eastAsiaTheme="minorEastAsia" w:hAnsi="Times New Roman" w:cs="Times New Roman"/>
                    <w:color w:val="FF0000"/>
                    <w:sz w:val="24"/>
                    <w:szCs w:val="24"/>
                  </w:rPr>
                  <w:fldChar w:fldCharType="begin"/>
                </w:r>
                <w:r w:rsidRPr="008A5A6D">
                  <w:rPr>
                    <w:rFonts w:ascii="Times New Roman" w:eastAsiaTheme="minorEastAsia" w:hAnsi="Times New Roman" w:cs="Times New Roman"/>
                    <w:color w:val="FF0000"/>
                    <w:sz w:val="24"/>
                    <w:szCs w:val="24"/>
                  </w:rPr>
                  <w:instrText xml:space="preserve"> CITATION Syb95 \l 1033 </w:instrText>
                </w:r>
                <w:r w:rsidRPr="008A5A6D">
                  <w:rPr>
                    <w:rFonts w:ascii="Times New Roman" w:eastAsiaTheme="minorEastAsia" w:hAnsi="Times New Roman" w:cs="Times New Roman"/>
                    <w:color w:val="FF0000"/>
                    <w:sz w:val="24"/>
                    <w:szCs w:val="24"/>
                  </w:rPr>
                  <w:fldChar w:fldCharType="separate"/>
                </w:r>
                <w:r w:rsidR="00E72185" w:rsidRPr="00E72185">
                  <w:rPr>
                    <w:rFonts w:ascii="Times New Roman" w:eastAsiaTheme="minorEastAsia" w:hAnsi="Times New Roman" w:cs="Times New Roman"/>
                    <w:noProof/>
                    <w:color w:val="FF0000"/>
                    <w:sz w:val="24"/>
                    <w:szCs w:val="24"/>
                  </w:rPr>
                  <w:t>[34]</w:t>
                </w:r>
                <w:r w:rsidRPr="008A5A6D">
                  <w:rPr>
                    <w:rFonts w:ascii="Times New Roman" w:eastAsiaTheme="minorEastAsia" w:hAnsi="Times New Roman" w:cs="Times New Roman"/>
                    <w:color w:val="FF0000"/>
                    <w:sz w:val="24"/>
                    <w:szCs w:val="24"/>
                  </w:rPr>
                  <w:fldChar w:fldCharType="end"/>
                </w:r>
              </w:sdtContent>
            </w:sdt>
          </w:p>
        </w:tc>
      </w:tr>
      <w:tr w:rsidR="00A35FF7" w:rsidRPr="003A08E3" w14:paraId="0D8C4948" w14:textId="77777777" w:rsidTr="008A5A6D">
        <w:trPr>
          <w:jc w:val="center"/>
        </w:trPr>
        <w:tc>
          <w:tcPr>
            <w:tcW w:w="710" w:type="dxa"/>
          </w:tcPr>
          <w:p w14:paraId="44B0ED14" w14:textId="77777777" w:rsidR="00A35FF7" w:rsidRPr="003A08E3" w:rsidRDefault="00A35FF7" w:rsidP="00784205">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QC</w:t>
            </w:r>
          </w:p>
        </w:tc>
        <w:tc>
          <w:tcPr>
            <w:tcW w:w="1985" w:type="dxa"/>
          </w:tcPr>
          <w:p w14:paraId="5283F63A" w14:textId="77777777" w:rsidR="00A35FF7" w:rsidRPr="003A08E3" w:rsidRDefault="00A35FF7" w:rsidP="00784205">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6</w:t>
            </w:r>
          </w:p>
        </w:tc>
        <w:tc>
          <w:tcPr>
            <w:tcW w:w="4860" w:type="dxa"/>
          </w:tcPr>
          <w:p w14:paraId="2B89E05E" w14:textId="5B652DD1" w:rsidR="00A35FF7" w:rsidRPr="008A5A6D" w:rsidRDefault="008A5A6D" w:rsidP="00784205">
            <w:pPr>
              <w:jc w:val="both"/>
              <w:rPr>
                <w:rFonts w:ascii="Times New Roman" w:eastAsiaTheme="minorEastAsia" w:hAnsi="Times New Roman" w:cs="Times New Roman"/>
                <w:color w:val="FF0000"/>
                <w:sz w:val="24"/>
                <w:szCs w:val="24"/>
              </w:rPr>
            </w:pPr>
            <w:r w:rsidRPr="008A5A6D">
              <w:rPr>
                <w:rFonts w:ascii="Times New Roman" w:eastAsiaTheme="minorEastAsia" w:hAnsi="Times New Roman" w:cs="Times New Roman"/>
                <w:color w:val="FF0000"/>
                <w:sz w:val="24"/>
                <w:szCs w:val="24"/>
              </w:rPr>
              <w:t>Quantifies high-level electro-chemical properties of the molecule, e.g. dipole moment</w:t>
            </w:r>
          </w:p>
        </w:tc>
        <w:tc>
          <w:tcPr>
            <w:tcW w:w="2610" w:type="dxa"/>
          </w:tcPr>
          <w:p w14:paraId="6371530F" w14:textId="50AD4B75" w:rsidR="00A35FF7" w:rsidRPr="008A5A6D" w:rsidRDefault="00780225" w:rsidP="00784205">
            <w:pPr>
              <w:jc w:val="both"/>
              <w:rPr>
                <w:rFonts w:ascii="Times New Roman" w:eastAsiaTheme="minorEastAsia" w:hAnsi="Times New Roman" w:cs="Times New Roman"/>
                <w:color w:val="FF0000"/>
                <w:sz w:val="24"/>
                <w:szCs w:val="24"/>
              </w:rPr>
            </w:pPr>
            <w:r w:rsidRPr="008A5A6D">
              <w:rPr>
                <w:rFonts w:ascii="Times New Roman" w:eastAsiaTheme="minorEastAsia" w:hAnsi="Times New Roman" w:cs="Times New Roman"/>
                <w:color w:val="FF0000"/>
                <w:sz w:val="24"/>
                <w:szCs w:val="24"/>
              </w:rPr>
              <w:t xml:space="preserve">MOPAC v6.00 </w:t>
            </w:r>
            <w:sdt>
              <w:sdtPr>
                <w:rPr>
                  <w:rFonts w:ascii="Times New Roman" w:eastAsiaTheme="minorEastAsia" w:hAnsi="Times New Roman" w:cs="Times New Roman"/>
                  <w:color w:val="FF0000"/>
                  <w:sz w:val="24"/>
                  <w:szCs w:val="24"/>
                </w:rPr>
                <w:id w:val="1091594235"/>
                <w:citation/>
              </w:sdtPr>
              <w:sdtContent>
                <w:r w:rsidRPr="008A5A6D">
                  <w:rPr>
                    <w:rFonts w:ascii="Times New Roman" w:eastAsiaTheme="minorEastAsia" w:hAnsi="Times New Roman" w:cs="Times New Roman"/>
                    <w:color w:val="FF0000"/>
                    <w:sz w:val="24"/>
                    <w:szCs w:val="24"/>
                  </w:rPr>
                  <w:fldChar w:fldCharType="begin"/>
                </w:r>
                <w:r w:rsidRPr="008A5A6D">
                  <w:rPr>
                    <w:rFonts w:ascii="Times New Roman" w:eastAsiaTheme="minorEastAsia" w:hAnsi="Times New Roman" w:cs="Times New Roman"/>
                    <w:color w:val="FF0000"/>
                    <w:sz w:val="24"/>
                    <w:szCs w:val="24"/>
                  </w:rPr>
                  <w:instrText xml:space="preserve"> CITATION Ste90 \l 1033 </w:instrText>
                </w:r>
                <w:r w:rsidRPr="008A5A6D">
                  <w:rPr>
                    <w:rFonts w:ascii="Times New Roman" w:eastAsiaTheme="minorEastAsia" w:hAnsi="Times New Roman" w:cs="Times New Roman"/>
                    <w:color w:val="FF0000"/>
                    <w:sz w:val="24"/>
                    <w:szCs w:val="24"/>
                  </w:rPr>
                  <w:fldChar w:fldCharType="separate"/>
                </w:r>
                <w:r w:rsidR="00E72185" w:rsidRPr="00E72185">
                  <w:rPr>
                    <w:rFonts w:ascii="Times New Roman" w:eastAsiaTheme="minorEastAsia" w:hAnsi="Times New Roman" w:cs="Times New Roman"/>
                    <w:noProof/>
                    <w:color w:val="FF0000"/>
                    <w:sz w:val="24"/>
                    <w:szCs w:val="24"/>
                  </w:rPr>
                  <w:t>[35]</w:t>
                </w:r>
                <w:r w:rsidRPr="008A5A6D">
                  <w:rPr>
                    <w:rFonts w:ascii="Times New Roman" w:eastAsiaTheme="minorEastAsia" w:hAnsi="Times New Roman" w:cs="Times New Roman"/>
                    <w:color w:val="FF0000"/>
                    <w:sz w:val="24"/>
                    <w:szCs w:val="24"/>
                  </w:rPr>
                  <w:fldChar w:fldCharType="end"/>
                </w:r>
              </w:sdtContent>
            </w:sdt>
          </w:p>
        </w:tc>
      </w:tr>
    </w:tbl>
    <w:p w14:paraId="59E41909" w14:textId="77777777" w:rsidR="00A35FF7" w:rsidRPr="003A08E3" w:rsidRDefault="00A35FF7" w:rsidP="00784205">
      <w:pPr>
        <w:jc w:val="both"/>
        <w:rPr>
          <w:rFonts w:ascii="Times New Roman" w:eastAsiaTheme="minorEastAsia" w:hAnsi="Times New Roman" w:cs="Times New Roman"/>
          <w:sz w:val="24"/>
          <w:szCs w:val="24"/>
        </w:rPr>
      </w:pPr>
    </w:p>
    <w:p w14:paraId="1EA14BDB" w14:textId="14D3CB0A" w:rsidR="00834FA0" w:rsidRPr="003A08E3" w:rsidRDefault="00A73B99" w:rsidP="00784205">
      <w:pPr>
        <w:jc w:val="both"/>
        <w:rPr>
          <w:rFonts w:ascii="Times New Roman" w:hAnsi="Times New Roman" w:cs="Times New Roman"/>
          <w:sz w:val="24"/>
          <w:szCs w:val="24"/>
        </w:rPr>
      </w:pPr>
      <w:r w:rsidRPr="003A08E3">
        <w:rPr>
          <w:rFonts w:ascii="Times New Roman" w:eastAsiaTheme="minorEastAsia" w:hAnsi="Times New Roman" w:cs="Times New Roman"/>
          <w:sz w:val="24"/>
          <w:szCs w:val="24"/>
        </w:rPr>
        <w:t>This dataset contains four types of descriptors: topostructural (TS), topochemical (TC), three dimensional (3D) and quantum chemical (QC), in increasing order of computational complexity. Table 1 presents detailed information about these different types of descriptors. There is evidence that while predicting chemical activity through QSAR modelling, the computation-intensive 3D and QC descriptors are largely redundant in presence of a large number of TS and TC descriptors that are computationally easy to calculate</w:t>
      </w:r>
      <w:sdt>
        <w:sdtPr>
          <w:rPr>
            <w:rFonts w:ascii="Times New Roman" w:eastAsiaTheme="minorEastAsia" w:hAnsi="Times New Roman" w:cs="Times New Roman"/>
            <w:sz w:val="24"/>
            <w:szCs w:val="24"/>
          </w:rPr>
          <w:id w:val="-873080815"/>
          <w:citation/>
        </w:sdtPr>
        <w:sdtContent>
          <w:r w:rsidR="006A122B" w:rsidRPr="003A08E3">
            <w:rPr>
              <w:rFonts w:ascii="Times New Roman" w:eastAsiaTheme="minorEastAsia" w:hAnsi="Times New Roman" w:cs="Times New Roman"/>
              <w:sz w:val="24"/>
              <w:szCs w:val="24"/>
            </w:rPr>
            <w:fldChar w:fldCharType="begin"/>
          </w:r>
          <w:r w:rsidR="006A122B" w:rsidRPr="003A08E3">
            <w:rPr>
              <w:rFonts w:ascii="Times New Roman" w:eastAsiaTheme="minorEastAsia" w:hAnsi="Times New Roman" w:cs="Times New Roman"/>
              <w:sz w:val="24"/>
              <w:szCs w:val="24"/>
            </w:rPr>
            <w:instrText xml:space="preserve"> CITATION Bas99 \l 1033 </w:instrText>
          </w:r>
          <w:r w:rsidR="006A122B" w:rsidRPr="003A08E3">
            <w:rPr>
              <w:rFonts w:ascii="Times New Roman" w:eastAsiaTheme="minorEastAsia" w:hAnsi="Times New Roman" w:cs="Times New Roman"/>
              <w:sz w:val="24"/>
              <w:szCs w:val="24"/>
            </w:rPr>
            <w:fldChar w:fldCharType="separate"/>
          </w:r>
          <w:r w:rsidR="00E72185">
            <w:rPr>
              <w:rFonts w:ascii="Times New Roman" w:eastAsiaTheme="minorEastAsia" w:hAnsi="Times New Roman" w:cs="Times New Roman"/>
              <w:noProof/>
              <w:sz w:val="24"/>
              <w:szCs w:val="24"/>
            </w:rPr>
            <w:t xml:space="preserve"> </w:t>
          </w:r>
          <w:r w:rsidR="00E72185" w:rsidRPr="00E72185">
            <w:rPr>
              <w:rFonts w:ascii="Times New Roman" w:eastAsiaTheme="minorEastAsia" w:hAnsi="Times New Roman" w:cs="Times New Roman"/>
              <w:noProof/>
              <w:sz w:val="24"/>
              <w:szCs w:val="24"/>
            </w:rPr>
            <w:t>[36]</w:t>
          </w:r>
          <w:r w:rsidR="006A122B" w:rsidRPr="003A08E3">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486850692"/>
          <w:citation/>
        </w:sdtPr>
        <w:sdtContent>
          <w:r w:rsidR="006A122B" w:rsidRPr="003A08E3">
            <w:rPr>
              <w:rFonts w:ascii="Times New Roman" w:eastAsiaTheme="minorEastAsia" w:hAnsi="Times New Roman" w:cs="Times New Roman"/>
              <w:sz w:val="24"/>
              <w:szCs w:val="24"/>
            </w:rPr>
            <w:fldChar w:fldCharType="begin"/>
          </w:r>
          <w:ins w:id="250" w:author="Subho Majumdar" w:date="2017-07-25T16:36:00Z">
            <w:r w:rsidR="00DD6E9F" w:rsidRPr="003A08E3">
              <w:rPr>
                <w:rFonts w:ascii="Times New Roman" w:eastAsiaTheme="minorEastAsia" w:hAnsi="Times New Roman" w:cs="Times New Roman"/>
                <w:sz w:val="24"/>
                <w:szCs w:val="24"/>
              </w:rPr>
              <w:instrText xml:space="preserve">CITATION Maj13 \l 1033 </w:instrText>
            </w:r>
          </w:ins>
          <w:del w:id="251" w:author="Subho Majumdar" w:date="2017-07-25T16:36:00Z">
            <w:r w:rsidR="006A122B" w:rsidRPr="003A08E3" w:rsidDel="00DD6E9F">
              <w:rPr>
                <w:rFonts w:ascii="Times New Roman" w:eastAsiaTheme="minorEastAsia" w:hAnsi="Times New Roman" w:cs="Times New Roman"/>
                <w:sz w:val="24"/>
                <w:szCs w:val="24"/>
              </w:rPr>
              <w:delInstrText xml:space="preserve"> CITATION Maj13 \l 1033 </w:delInstrText>
            </w:r>
          </w:del>
          <w:r w:rsidR="006A122B" w:rsidRPr="003A08E3">
            <w:rPr>
              <w:rFonts w:ascii="Times New Roman" w:eastAsiaTheme="minorEastAsia" w:hAnsi="Times New Roman" w:cs="Times New Roman"/>
              <w:sz w:val="24"/>
              <w:szCs w:val="24"/>
            </w:rPr>
            <w:fldChar w:fldCharType="separate"/>
          </w:r>
          <w:r w:rsidR="00E72185">
            <w:rPr>
              <w:rFonts w:ascii="Times New Roman" w:eastAsiaTheme="minorEastAsia" w:hAnsi="Times New Roman" w:cs="Times New Roman"/>
              <w:noProof/>
              <w:sz w:val="24"/>
              <w:szCs w:val="24"/>
            </w:rPr>
            <w:t xml:space="preserve"> </w:t>
          </w:r>
          <w:r w:rsidR="00E72185" w:rsidRPr="00E72185">
            <w:rPr>
              <w:rFonts w:ascii="Times New Roman" w:eastAsiaTheme="minorEastAsia" w:hAnsi="Times New Roman" w:cs="Times New Roman"/>
              <w:noProof/>
              <w:sz w:val="24"/>
              <w:szCs w:val="24"/>
            </w:rPr>
            <w:t>[4]</w:t>
          </w:r>
          <w:r w:rsidR="006A122B" w:rsidRPr="003A08E3">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725183382"/>
          <w:citation/>
        </w:sdtPr>
        <w:sdtContent>
          <w:r w:rsidR="006A122B" w:rsidRPr="003A08E3">
            <w:rPr>
              <w:rFonts w:ascii="Times New Roman" w:eastAsiaTheme="minorEastAsia" w:hAnsi="Times New Roman" w:cs="Times New Roman"/>
              <w:sz w:val="24"/>
              <w:szCs w:val="24"/>
            </w:rPr>
            <w:fldChar w:fldCharType="begin"/>
          </w:r>
          <w:r w:rsidR="006A122B" w:rsidRPr="003A08E3">
            <w:rPr>
              <w:rFonts w:ascii="Times New Roman" w:eastAsiaTheme="minorEastAsia" w:hAnsi="Times New Roman" w:cs="Times New Roman"/>
              <w:sz w:val="24"/>
              <w:szCs w:val="24"/>
            </w:rPr>
            <w:instrText xml:space="preserve"> CITATION Maj15 \l 1033 </w:instrText>
          </w:r>
          <w:r w:rsidR="006A122B" w:rsidRPr="003A08E3">
            <w:rPr>
              <w:rFonts w:ascii="Times New Roman" w:eastAsiaTheme="minorEastAsia" w:hAnsi="Times New Roman" w:cs="Times New Roman"/>
              <w:sz w:val="24"/>
              <w:szCs w:val="24"/>
            </w:rPr>
            <w:fldChar w:fldCharType="separate"/>
          </w:r>
          <w:r w:rsidR="00E72185">
            <w:rPr>
              <w:rFonts w:ascii="Times New Roman" w:eastAsiaTheme="minorEastAsia" w:hAnsi="Times New Roman" w:cs="Times New Roman"/>
              <w:noProof/>
              <w:sz w:val="24"/>
              <w:szCs w:val="24"/>
            </w:rPr>
            <w:t xml:space="preserve"> </w:t>
          </w:r>
          <w:r w:rsidR="00E72185" w:rsidRPr="00E72185">
            <w:rPr>
              <w:rFonts w:ascii="Times New Roman" w:eastAsiaTheme="minorEastAsia" w:hAnsi="Times New Roman" w:cs="Times New Roman"/>
              <w:noProof/>
              <w:sz w:val="24"/>
              <w:szCs w:val="24"/>
            </w:rPr>
            <w:t>[37]</w:t>
          </w:r>
          <w:r w:rsidR="006A122B" w:rsidRPr="003A08E3">
            <w:rPr>
              <w:rFonts w:ascii="Times New Roman" w:eastAsiaTheme="minorEastAsia" w:hAnsi="Times New Roman" w:cs="Times New Roman"/>
              <w:sz w:val="24"/>
              <w:szCs w:val="24"/>
            </w:rPr>
            <w:fldChar w:fldCharType="end"/>
          </w:r>
        </w:sdtContent>
      </w:sdt>
      <w:r w:rsidRPr="003A08E3">
        <w:rPr>
          <w:rFonts w:ascii="Times New Roman" w:eastAsiaTheme="minorEastAsia" w:hAnsi="Times New Roman" w:cs="Times New Roman"/>
          <w:sz w:val="24"/>
          <w:szCs w:val="24"/>
        </w:rPr>
        <w:t>. However</w:t>
      </w:r>
      <w:r w:rsidR="00A35FF7" w:rsidRPr="003A08E3">
        <w:rPr>
          <w:rFonts w:ascii="Times New Roman" w:eastAsiaTheme="minorEastAsia" w:hAnsi="Times New Roman" w:cs="Times New Roman"/>
          <w:sz w:val="24"/>
          <w:szCs w:val="24"/>
        </w:rPr>
        <w:t>,</w:t>
      </w:r>
      <w:r w:rsidRPr="003A08E3">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14:paraId="2CE7E561" w14:textId="77777777" w:rsidR="00EA5591" w:rsidRPr="003A08E3" w:rsidRDefault="002748B8" w:rsidP="00784205">
      <w:pPr>
        <w:jc w:val="both"/>
        <w:rPr>
          <w:rFonts w:ascii="Times New Roman" w:hAnsi="Times New Roman" w:cs="Times New Roman"/>
          <w:b/>
          <w:bCs/>
          <w:sz w:val="24"/>
          <w:szCs w:val="24"/>
        </w:rPr>
      </w:pPr>
      <w:r w:rsidRPr="003A08E3">
        <w:rPr>
          <w:rFonts w:ascii="Times New Roman" w:hAnsi="Times New Roman" w:cs="Times New Roman"/>
          <w:b/>
          <w:bCs/>
          <w:sz w:val="24"/>
          <w:szCs w:val="24"/>
        </w:rPr>
        <w:t>3.</w:t>
      </w:r>
      <w:r w:rsidR="00EA5591" w:rsidRPr="003A08E3">
        <w:rPr>
          <w:rFonts w:ascii="Times New Roman" w:hAnsi="Times New Roman" w:cs="Times New Roman"/>
          <w:b/>
          <w:bCs/>
          <w:sz w:val="24"/>
          <w:szCs w:val="24"/>
        </w:rPr>
        <w:t xml:space="preserve"> Statistical methods</w:t>
      </w:r>
    </w:p>
    <w:p w14:paraId="57578564" w14:textId="77777777" w:rsidR="00EA5591" w:rsidRPr="003A08E3" w:rsidRDefault="00834FA0" w:rsidP="00784205">
      <w:pPr>
        <w:jc w:val="both"/>
        <w:rPr>
          <w:rFonts w:ascii="Times New Roman" w:hAnsi="Times New Roman" w:cs="Times New Roman"/>
          <w:i/>
          <w:iCs/>
          <w:sz w:val="24"/>
          <w:szCs w:val="24"/>
        </w:rPr>
      </w:pPr>
      <w:r w:rsidRPr="003A08E3">
        <w:rPr>
          <w:rFonts w:ascii="Times New Roman" w:hAnsi="Times New Roman" w:cs="Times New Roman"/>
          <w:i/>
          <w:iCs/>
          <w:sz w:val="24"/>
          <w:szCs w:val="24"/>
        </w:rPr>
        <w:t>3.1 LASSO regression</w:t>
      </w:r>
    </w:p>
    <w:p w14:paraId="53A52E49" w14:textId="008A3E82" w:rsidR="00834FA0" w:rsidRPr="003A08E3" w:rsidRDefault="00F74CC5" w:rsidP="00784205">
      <w:pPr>
        <w:jc w:val="both"/>
        <w:rPr>
          <w:rFonts w:ascii="Times New Roman" w:eastAsiaTheme="minorEastAsia" w:hAnsi="Times New Roman" w:cs="Times New Roman"/>
          <w:sz w:val="24"/>
          <w:szCs w:val="24"/>
        </w:rPr>
      </w:pPr>
      <w:r w:rsidRPr="003A08E3">
        <w:rPr>
          <w:rFonts w:ascii="Times New Roman" w:hAnsi="Times New Roman" w:cs="Times New Roman"/>
          <w:sz w:val="24"/>
          <w:szCs w:val="24"/>
        </w:rPr>
        <w:t xml:space="preserve">For the linear model in (1), </w:t>
      </w:r>
      <w:r w:rsidR="00F02658" w:rsidRPr="003A08E3">
        <w:rPr>
          <w:rFonts w:ascii="Times New Roman" w:hAnsi="Times New Roman" w:cs="Times New Roman"/>
          <w:sz w:val="24"/>
          <w:szCs w:val="24"/>
        </w:rPr>
        <w:t xml:space="preserve">the LASSO method proposed by </w:t>
      </w:r>
      <w:proofErr w:type="spellStart"/>
      <w:r w:rsidR="00F02658" w:rsidRPr="003A08E3">
        <w:rPr>
          <w:rFonts w:ascii="Times New Roman" w:hAnsi="Times New Roman" w:cs="Times New Roman"/>
          <w:sz w:val="24"/>
          <w:szCs w:val="24"/>
        </w:rPr>
        <w:t>Tibshirani</w:t>
      </w:r>
      <w:proofErr w:type="spellEnd"/>
      <w:r w:rsidR="00F02658" w:rsidRPr="00C668A9">
        <w:rPr>
          <w:rFonts w:ascii="Times New Roman" w:hAnsi="Times New Roman" w:cs="Times New Roman"/>
          <w:color w:val="FF0000"/>
          <w:sz w:val="24"/>
          <w:szCs w:val="24"/>
        </w:rPr>
        <w:t xml:space="preserve"> </w:t>
      </w:r>
      <w:sdt>
        <w:sdtPr>
          <w:rPr>
            <w:rFonts w:ascii="Times New Roman" w:hAnsi="Times New Roman" w:cs="Times New Roman"/>
            <w:color w:val="FF0000"/>
            <w:sz w:val="24"/>
            <w:szCs w:val="24"/>
          </w:rPr>
          <w:id w:val="340750345"/>
          <w:citation/>
        </w:sdtPr>
        <w:sdtContent>
          <w:r w:rsidR="00C668A9" w:rsidRPr="00C668A9">
            <w:rPr>
              <w:rFonts w:ascii="Times New Roman" w:hAnsi="Times New Roman" w:cs="Times New Roman"/>
              <w:color w:val="FF0000"/>
              <w:sz w:val="24"/>
              <w:szCs w:val="24"/>
            </w:rPr>
            <w:fldChar w:fldCharType="begin"/>
          </w:r>
          <w:r w:rsidR="00C668A9" w:rsidRPr="00C668A9">
            <w:rPr>
              <w:rFonts w:ascii="Times New Roman" w:hAnsi="Times New Roman" w:cs="Times New Roman"/>
              <w:color w:val="FF0000"/>
              <w:sz w:val="24"/>
              <w:szCs w:val="24"/>
            </w:rPr>
            <w:instrText xml:space="preserve"> CITATION Tib96 \l 1033 </w:instrText>
          </w:r>
          <w:r w:rsidR="00C668A9" w:rsidRPr="00C668A9">
            <w:rPr>
              <w:rFonts w:ascii="Times New Roman" w:hAnsi="Times New Roman" w:cs="Times New Roman"/>
              <w:color w:val="FF0000"/>
              <w:sz w:val="24"/>
              <w:szCs w:val="24"/>
            </w:rPr>
            <w:fldChar w:fldCharType="separate"/>
          </w:r>
          <w:r w:rsidR="00E72185" w:rsidRPr="00E72185">
            <w:rPr>
              <w:rFonts w:ascii="Times New Roman" w:hAnsi="Times New Roman" w:cs="Times New Roman"/>
              <w:noProof/>
              <w:color w:val="FF0000"/>
              <w:sz w:val="24"/>
              <w:szCs w:val="24"/>
            </w:rPr>
            <w:t>[22]</w:t>
          </w:r>
          <w:r w:rsidR="00C668A9" w:rsidRPr="00C668A9">
            <w:rPr>
              <w:rFonts w:ascii="Times New Roman" w:hAnsi="Times New Roman" w:cs="Times New Roman"/>
              <w:color w:val="FF0000"/>
              <w:sz w:val="24"/>
              <w:szCs w:val="24"/>
            </w:rPr>
            <w:fldChar w:fldCharType="end"/>
          </w:r>
        </w:sdtContent>
      </w:sdt>
      <w:r w:rsidR="00F02658" w:rsidRPr="003A08E3">
        <w:rPr>
          <w:rFonts w:ascii="Times New Roman" w:hAnsi="Times New Roman" w:cs="Times New Roman"/>
          <w:sz w:val="24"/>
          <w:szCs w:val="24"/>
        </w:rPr>
        <w:t xml:space="preserve"> obtains an estimate of </w:t>
      </w:r>
      <m:oMath>
        <m:r>
          <m:rPr>
            <m:sty m:val="bi"/>
          </m:rPr>
          <w:rPr>
            <w:rFonts w:ascii="Cambria Math" w:hAnsi="Cambria Math" w:cs="Times New Roman"/>
            <w:sz w:val="24"/>
            <w:szCs w:val="24"/>
          </w:rPr>
          <m:t>β</m:t>
        </m:r>
      </m:oMath>
      <w:r w:rsidR="00F02658" w:rsidRPr="003A08E3">
        <w:rPr>
          <w:rFonts w:ascii="Times New Roman" w:eastAsiaTheme="minorEastAsia" w:hAnsi="Times New Roman" w:cs="Times New Roman"/>
          <w:b/>
          <w:bCs/>
          <w:sz w:val="24"/>
          <w:szCs w:val="24"/>
        </w:rPr>
        <w:t xml:space="preserve"> </w:t>
      </w:r>
      <w:r w:rsidR="00F02658" w:rsidRPr="003A08E3">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B858CA" w:rsidRPr="003A08E3" w14:paraId="557B98DC" w14:textId="77777777" w:rsidTr="00B858CA">
        <w:tc>
          <w:tcPr>
            <w:tcW w:w="8854" w:type="dxa"/>
          </w:tcPr>
          <w:p w14:paraId="02ED8203" w14:textId="77777777" w:rsidR="00B858CA" w:rsidRPr="003A08E3" w:rsidRDefault="00FD2C72"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14:paraId="6CA1583F" w14:textId="77777777" w:rsidR="00B858CA" w:rsidRPr="003A08E3" w:rsidRDefault="00B858CA" w:rsidP="00784205">
            <w:pPr>
              <w:jc w:val="both"/>
              <w:rPr>
                <w:rFonts w:ascii="Times New Roman" w:eastAsiaTheme="minorEastAsia" w:hAnsi="Times New Roman" w:cs="Times New Roman"/>
                <w:sz w:val="24"/>
                <w:szCs w:val="24"/>
              </w:rPr>
            </w:pPr>
          </w:p>
          <w:p w14:paraId="04C35AB6" w14:textId="77777777" w:rsidR="00B858CA" w:rsidRPr="003A08E3" w:rsidRDefault="00B858CA" w:rsidP="00784205">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(2)</w:t>
            </w:r>
          </w:p>
        </w:tc>
      </w:tr>
    </w:tbl>
    <w:p w14:paraId="01A4183A" w14:textId="77777777" w:rsidR="00F02658" w:rsidRPr="003A08E3" w:rsidRDefault="00F02658" w:rsidP="00784205">
      <w:p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3A08E3">
        <w:rPr>
          <w:rFonts w:ascii="Times New Roman" w:eastAsiaTheme="minorEastAsia" w:hAnsi="Times New Roman" w:cs="Times New Roman"/>
          <w:sz w:val="24"/>
          <w:szCs w:val="24"/>
        </w:rPr>
        <w:t xml:space="preserve"> is a tuning parameter. The advantage of using this method is two-fold:</w:t>
      </w:r>
    </w:p>
    <w:p w14:paraId="0F42168E" w14:textId="77777777" w:rsidR="00F02658" w:rsidRPr="003A08E3" w:rsidRDefault="00F02658" w:rsidP="00F02658">
      <w:pPr>
        <w:pStyle w:val="ListParagraph"/>
        <w:numPr>
          <w:ilvl w:val="0"/>
          <w:numId w:val="1"/>
        </w:numPr>
        <w:jc w:val="both"/>
        <w:rPr>
          <w:rFonts w:ascii="Times New Roman" w:eastAsiaTheme="minorEastAsia" w:hAnsi="Times New Roman" w:cs="Times New Roman"/>
          <w:sz w:val="24"/>
          <w:szCs w:val="24"/>
        </w:rPr>
      </w:pPr>
      <w:r w:rsidRPr="003A08E3">
        <w:rPr>
          <w:rFonts w:ascii="Times New Roman" w:eastAsiaTheme="minorEastAsia" w:hAnsi="Times New Roman" w:cs="Times New Roman"/>
          <w:sz w:val="24"/>
          <w:szCs w:val="24"/>
        </w:rPr>
        <w:t xml:space="preserve">Because of the nature of the penalty term 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Pr="003A08E3">
        <w:rPr>
          <w:rFonts w:ascii="Times New Roman" w:eastAsiaTheme="minorEastAsia" w:hAnsi="Times New Roman" w:cs="Times New Roman"/>
          <w:sz w:val="24"/>
          <w:szCs w:val="24"/>
        </w:rPr>
        <w:t xml:space="preserve"> is sparse, i.e. some of its entries are </w:t>
      </w:r>
      <w:r w:rsidR="00B858CA" w:rsidRPr="003A08E3">
        <w:rPr>
          <w:rFonts w:ascii="Times New Roman" w:eastAsiaTheme="minorEastAsia" w:hAnsi="Times New Roman" w:cs="Times New Roman"/>
          <w:sz w:val="24"/>
          <w:szCs w:val="24"/>
        </w:rPr>
        <w:t>exactly set to zero. T</w:t>
      </w:r>
      <w:r w:rsidRPr="003A08E3">
        <w:rPr>
          <w:rFonts w:ascii="Times New Roman" w:eastAsiaTheme="minorEastAsia" w:hAnsi="Times New Roman" w:cs="Times New Roman"/>
          <w:sz w:val="24"/>
          <w:szCs w:val="24"/>
        </w:rPr>
        <w:t>hus</w:t>
      </w:r>
      <w:r w:rsidR="00B858CA" w:rsidRPr="003A08E3">
        <w:rPr>
          <w:rFonts w:ascii="Times New Roman" w:eastAsiaTheme="minorEastAsia" w:hAnsi="Times New Roman" w:cs="Times New Roman"/>
          <w:sz w:val="24"/>
          <w:szCs w:val="24"/>
        </w:rPr>
        <w:t>,</w:t>
      </w:r>
      <w:r w:rsidRPr="003A08E3">
        <w:rPr>
          <w:rFonts w:ascii="Times New Roman" w:eastAsiaTheme="minorEastAsia" w:hAnsi="Times New Roman" w:cs="Times New Roman"/>
          <w:sz w:val="24"/>
          <w:szCs w:val="24"/>
        </w:rPr>
        <w:t xml:space="preserve"> LASSO </w:t>
      </w:r>
      <w:r w:rsidR="00B858CA" w:rsidRPr="003A08E3">
        <w:rPr>
          <w:rFonts w:ascii="Times New Roman" w:eastAsiaTheme="minorEastAsia" w:hAnsi="Times New Roman" w:cs="Times New Roman"/>
          <w:sz w:val="24"/>
          <w:szCs w:val="24"/>
        </w:rPr>
        <w:t>performs</w:t>
      </w:r>
      <w:r w:rsidRPr="003A08E3">
        <w:rPr>
          <w:rFonts w:ascii="Times New Roman" w:eastAsiaTheme="minorEastAsia" w:hAnsi="Times New Roman" w:cs="Times New Roman"/>
          <w:sz w:val="24"/>
          <w:szCs w:val="24"/>
        </w:rPr>
        <w:t xml:space="preserve"> simultaneous variable selection and estimation of predictor effects;</w:t>
      </w:r>
    </w:p>
    <w:p w14:paraId="756802E0" w14:textId="77777777" w:rsidR="00F02658" w:rsidRPr="003A08E3" w:rsidRDefault="00F02658" w:rsidP="00F02658">
      <w:pPr>
        <w:pStyle w:val="ListParagraph"/>
        <w:numPr>
          <w:ilvl w:val="0"/>
          <w:numId w:val="1"/>
        </w:numPr>
        <w:jc w:val="both"/>
        <w:rPr>
          <w:rFonts w:ascii="Times New Roman" w:hAnsi="Times New Roman" w:cs="Times New Roman"/>
          <w:iCs/>
          <w:sz w:val="24"/>
          <w:szCs w:val="24"/>
        </w:rPr>
      </w:pPr>
      <w:r w:rsidRPr="003A08E3">
        <w:rPr>
          <w:rFonts w:ascii="Times New Roman" w:hAnsi="Times New Roman" w:cs="Times New Roman"/>
          <w:iCs/>
          <w:sz w:val="24"/>
          <w:szCs w:val="24"/>
        </w:rPr>
        <w:t xml:space="preserve">Unlike linear regression which gives a unique solution only when </w:t>
      </w:r>
      <w:r w:rsidRPr="003A08E3">
        <w:rPr>
          <w:rFonts w:ascii="Times New Roman" w:hAnsi="Times New Roman" w:cs="Times New Roman"/>
          <w:i/>
          <w:sz w:val="24"/>
          <w:szCs w:val="24"/>
        </w:rPr>
        <w:t>n</w:t>
      </w:r>
      <w:r w:rsidR="00927B18" w:rsidRPr="003A08E3">
        <w:rPr>
          <w:rFonts w:ascii="Times New Roman" w:hAnsi="Times New Roman" w:cs="Times New Roman"/>
          <w:iCs/>
          <w:sz w:val="24"/>
          <w:szCs w:val="24"/>
        </w:rPr>
        <w:t xml:space="preserve"> &gt;</w:t>
      </w:r>
      <w:r w:rsidRPr="003A08E3">
        <w:rPr>
          <w:rFonts w:ascii="Times New Roman" w:hAnsi="Times New Roman" w:cs="Times New Roman"/>
          <w:iCs/>
          <w:sz w:val="24"/>
          <w:szCs w:val="24"/>
        </w:rPr>
        <w:t xml:space="preserve"> </w:t>
      </w:r>
      <w:r w:rsidRPr="003A08E3">
        <w:rPr>
          <w:rFonts w:ascii="Times New Roman" w:hAnsi="Times New Roman" w:cs="Times New Roman"/>
          <w:i/>
          <w:sz w:val="24"/>
          <w:szCs w:val="24"/>
        </w:rPr>
        <w:t>p</w:t>
      </w:r>
      <w:r w:rsidRPr="003A08E3">
        <w:rPr>
          <w:rFonts w:ascii="Times New Roman" w:hAnsi="Times New Roman" w:cs="Times New Roman"/>
          <w:iCs/>
          <w:sz w:val="24"/>
          <w:szCs w:val="24"/>
        </w:rPr>
        <w:t xml:space="preserve">, existence and computation of the LASSO solution does not depend on the relative size of </w:t>
      </w:r>
      <w:r w:rsidRPr="003A08E3">
        <w:rPr>
          <w:rFonts w:ascii="Times New Roman" w:hAnsi="Times New Roman" w:cs="Times New Roman"/>
          <w:i/>
          <w:sz w:val="24"/>
          <w:szCs w:val="24"/>
        </w:rPr>
        <w:t>n</w:t>
      </w:r>
      <w:r w:rsidRPr="003A08E3">
        <w:rPr>
          <w:rFonts w:ascii="Times New Roman" w:hAnsi="Times New Roman" w:cs="Times New Roman"/>
          <w:iCs/>
          <w:sz w:val="24"/>
          <w:szCs w:val="24"/>
        </w:rPr>
        <w:t xml:space="preserve"> and </w:t>
      </w:r>
      <w:r w:rsidRPr="003A08E3">
        <w:rPr>
          <w:rFonts w:ascii="Times New Roman" w:hAnsi="Times New Roman" w:cs="Times New Roman"/>
          <w:i/>
          <w:sz w:val="24"/>
          <w:szCs w:val="24"/>
        </w:rPr>
        <w:t>p</w:t>
      </w:r>
      <w:r w:rsidRPr="003A08E3">
        <w:rPr>
          <w:rFonts w:ascii="Times New Roman" w:hAnsi="Times New Roman" w:cs="Times New Roman"/>
          <w:iCs/>
          <w:sz w:val="24"/>
          <w:szCs w:val="24"/>
        </w:rPr>
        <w:t xml:space="preserve">. </w:t>
      </w:r>
      <w:r w:rsidRPr="003A08E3">
        <w:rPr>
          <w:rFonts w:ascii="Times New Roman" w:hAnsi="Times New Roman" w:cs="Times New Roman"/>
          <w:iCs/>
          <w:sz w:val="24"/>
          <w:szCs w:val="24"/>
        </w:rPr>
        <w:br/>
        <w:t xml:space="preserve">Thus it is able to tackle high-dimensional regression problems with a large number of predictors but limited sample size (i.e. </w:t>
      </w:r>
      <m:oMath>
        <m:r>
          <w:rPr>
            <w:rFonts w:ascii="Cambria Math" w:hAnsi="Cambria Math" w:cs="Times New Roman"/>
            <w:sz w:val="24"/>
            <w:szCs w:val="24"/>
          </w:rPr>
          <m:t>n≪p</m:t>
        </m:r>
      </m:oMath>
      <w:r w:rsidRPr="003A08E3">
        <w:rPr>
          <w:rFonts w:ascii="Times New Roman" w:eastAsiaTheme="minorEastAsia" w:hAnsi="Times New Roman" w:cs="Times New Roman"/>
          <w:iCs/>
          <w:sz w:val="24"/>
          <w:szCs w:val="24"/>
        </w:rPr>
        <w:t>).</w:t>
      </w:r>
    </w:p>
    <w:p w14:paraId="3243470C" w14:textId="53C889C2" w:rsidR="00B858CA" w:rsidRPr="00FF28F5" w:rsidRDefault="00B858CA" w:rsidP="00B858CA">
      <w:pPr>
        <w:jc w:val="both"/>
        <w:rPr>
          <w:rFonts w:ascii="Times New Roman" w:hAnsi="Times New Roman" w:cs="Times New Roman"/>
          <w:iCs/>
          <w:color w:val="FF0000"/>
          <w:sz w:val="24"/>
          <w:szCs w:val="24"/>
        </w:rPr>
      </w:pPr>
      <w:r w:rsidRPr="003A08E3">
        <w:rPr>
          <w:rFonts w:ascii="Times New Roman" w:hAnsi="Times New Roman" w:cs="Times New Roman"/>
          <w:iCs/>
          <w:sz w:val="24"/>
          <w:szCs w:val="24"/>
        </w:rPr>
        <w:t xml:space="preserve">The </w:t>
      </w:r>
      <w:proofErr w:type="gramStart"/>
      <w:r w:rsidRPr="003A08E3">
        <w:rPr>
          <w:rFonts w:ascii="Times New Roman" w:hAnsi="Times New Roman" w:cs="Times New Roman"/>
          <w:iCs/>
          <w:sz w:val="24"/>
          <w:szCs w:val="24"/>
        </w:rPr>
        <w:t>large number</w:t>
      </w:r>
      <w:proofErr w:type="gramEnd"/>
      <w:r w:rsidRPr="003A08E3">
        <w:rPr>
          <w:rFonts w:ascii="Times New Roman" w:hAnsi="Times New Roman" w:cs="Times New Roman"/>
          <w:iCs/>
          <w:sz w:val="24"/>
          <w:szCs w:val="24"/>
        </w:rPr>
        <w:t xml:space="preserve"> of descriptors and low intrinsic dimensionality of datasets that are typical of </w:t>
      </w:r>
      <w:r w:rsidR="00FF28F5">
        <w:rPr>
          <w:rFonts w:ascii="Times New Roman" w:hAnsi="Times New Roman" w:cs="Times New Roman"/>
          <w:iCs/>
          <w:sz w:val="24"/>
          <w:szCs w:val="24"/>
        </w:rPr>
        <w:t xml:space="preserve">many modern QSAR datasets </w:t>
      </w:r>
      <w:r w:rsidR="00FF28F5">
        <w:rPr>
          <w:rFonts w:ascii="Times New Roman" w:hAnsi="Times New Roman" w:cs="Times New Roman"/>
          <w:iCs/>
          <w:color w:val="FF0000"/>
          <w:sz w:val="24"/>
          <w:szCs w:val="24"/>
        </w:rPr>
        <w:t>makes dimension reduction or variable selection an essential component of QSAR modelling.</w:t>
      </w:r>
      <w:r w:rsidRPr="003A08E3">
        <w:rPr>
          <w:rFonts w:ascii="Times New Roman" w:hAnsi="Times New Roman" w:cs="Times New Roman"/>
          <w:iCs/>
          <w:sz w:val="24"/>
          <w:szCs w:val="24"/>
        </w:rPr>
        <w:t xml:space="preserve"> </w:t>
      </w:r>
      <w:r w:rsidR="00FF28F5" w:rsidRPr="00FF28F5">
        <w:rPr>
          <w:rFonts w:ascii="Times New Roman" w:hAnsi="Times New Roman" w:cs="Times New Roman"/>
          <w:iCs/>
          <w:color w:val="FF0000"/>
          <w:sz w:val="24"/>
          <w:szCs w:val="24"/>
        </w:rPr>
        <w:t>Since LASSO provides sparse solutions of the coefficient vector in (2), it provides a frugal yet statistically rigorous way of modelling QSAR data that is high-dimensional in nature.</w:t>
      </w:r>
      <w:r w:rsidR="003A3455">
        <w:rPr>
          <w:rFonts w:ascii="Times New Roman" w:hAnsi="Times New Roman" w:cs="Times New Roman"/>
          <w:iCs/>
          <w:color w:val="FF0000"/>
          <w:sz w:val="24"/>
          <w:szCs w:val="24"/>
        </w:rPr>
        <w:t xml:space="preserve"> </w:t>
      </w:r>
      <w:r w:rsidR="00FD2C72">
        <w:rPr>
          <w:rFonts w:ascii="Times New Roman" w:hAnsi="Times New Roman" w:cs="Times New Roman"/>
          <w:iCs/>
          <w:color w:val="FF0000"/>
          <w:sz w:val="24"/>
          <w:szCs w:val="24"/>
        </w:rPr>
        <w:t>Some previous studies have effectively applied LASSO</w:t>
      </w:r>
      <w:r w:rsidR="00E72185">
        <w:rPr>
          <w:rFonts w:ascii="Times New Roman" w:hAnsi="Times New Roman" w:cs="Times New Roman"/>
          <w:iCs/>
          <w:color w:val="FF0000"/>
          <w:sz w:val="24"/>
          <w:szCs w:val="24"/>
        </w:rPr>
        <w:t xml:space="preserve"> and its variants</w:t>
      </w:r>
      <w:r w:rsidR="00FD2C72">
        <w:rPr>
          <w:rFonts w:ascii="Times New Roman" w:hAnsi="Times New Roman" w:cs="Times New Roman"/>
          <w:iCs/>
          <w:color w:val="FF0000"/>
          <w:sz w:val="24"/>
          <w:szCs w:val="24"/>
        </w:rPr>
        <w:t xml:space="preserve"> to build QSAR models </w:t>
      </w:r>
      <w:sdt>
        <w:sdtPr>
          <w:rPr>
            <w:rFonts w:ascii="Times New Roman" w:hAnsi="Times New Roman" w:cs="Times New Roman"/>
            <w:iCs/>
            <w:color w:val="FF0000"/>
            <w:sz w:val="24"/>
            <w:szCs w:val="24"/>
          </w:rPr>
          <w:id w:val="1551657263"/>
          <w:citation/>
        </w:sdtPr>
        <w:sdtContent>
          <w:r w:rsidR="00FD2C72">
            <w:rPr>
              <w:rFonts w:ascii="Times New Roman" w:hAnsi="Times New Roman" w:cs="Times New Roman"/>
              <w:iCs/>
              <w:color w:val="FF0000"/>
              <w:sz w:val="24"/>
              <w:szCs w:val="24"/>
            </w:rPr>
            <w:fldChar w:fldCharType="begin"/>
          </w:r>
          <w:r w:rsidR="00FD2C72">
            <w:rPr>
              <w:rFonts w:ascii="Times New Roman" w:hAnsi="Times New Roman" w:cs="Times New Roman"/>
              <w:iCs/>
              <w:color w:val="FF0000"/>
              <w:sz w:val="24"/>
              <w:szCs w:val="24"/>
            </w:rPr>
            <w:instrText xml:space="preserve"> CITATION Bas06 \l 1033  \m Gha13</w:instrText>
          </w:r>
          <w:r w:rsidR="00E72185">
            <w:rPr>
              <w:rFonts w:ascii="Times New Roman" w:hAnsi="Times New Roman" w:cs="Times New Roman"/>
              <w:iCs/>
              <w:color w:val="FF0000"/>
              <w:sz w:val="24"/>
              <w:szCs w:val="24"/>
            </w:rPr>
            <w:instrText xml:space="preserve"> \m Alg15</w:instrText>
          </w:r>
          <w:r w:rsidR="00FD2C72">
            <w:rPr>
              <w:rFonts w:ascii="Times New Roman" w:hAnsi="Times New Roman" w:cs="Times New Roman"/>
              <w:iCs/>
              <w:color w:val="FF0000"/>
              <w:sz w:val="24"/>
              <w:szCs w:val="24"/>
            </w:rPr>
            <w:fldChar w:fldCharType="separate"/>
          </w:r>
          <w:r w:rsidR="00E72185" w:rsidRPr="00E72185">
            <w:rPr>
              <w:rFonts w:ascii="Times New Roman" w:hAnsi="Times New Roman" w:cs="Times New Roman"/>
              <w:noProof/>
              <w:color w:val="FF0000"/>
              <w:sz w:val="24"/>
              <w:szCs w:val="24"/>
            </w:rPr>
            <w:t>[38, 39, 40]</w:t>
          </w:r>
          <w:r w:rsidR="00FD2C72">
            <w:rPr>
              <w:rFonts w:ascii="Times New Roman" w:hAnsi="Times New Roman" w:cs="Times New Roman"/>
              <w:iCs/>
              <w:color w:val="FF0000"/>
              <w:sz w:val="24"/>
              <w:szCs w:val="24"/>
            </w:rPr>
            <w:fldChar w:fldCharType="end"/>
          </w:r>
        </w:sdtContent>
      </w:sdt>
      <w:r w:rsidR="00E72185">
        <w:rPr>
          <w:rFonts w:ascii="Times New Roman" w:hAnsi="Times New Roman" w:cs="Times New Roman"/>
          <w:iCs/>
          <w:color w:val="FF0000"/>
          <w:sz w:val="24"/>
          <w:szCs w:val="24"/>
        </w:rPr>
        <w:t>.</w:t>
      </w:r>
    </w:p>
    <w:p w14:paraId="5A09565F" w14:textId="77777777" w:rsidR="00834FA0" w:rsidRPr="003A08E3" w:rsidRDefault="00834FA0" w:rsidP="00784205">
      <w:pPr>
        <w:jc w:val="both"/>
        <w:rPr>
          <w:rFonts w:ascii="Times New Roman" w:hAnsi="Times New Roman" w:cs="Times New Roman"/>
          <w:i/>
          <w:iCs/>
          <w:sz w:val="24"/>
          <w:szCs w:val="24"/>
        </w:rPr>
      </w:pPr>
      <w:r w:rsidRPr="003A08E3">
        <w:rPr>
          <w:rFonts w:ascii="Times New Roman" w:hAnsi="Times New Roman" w:cs="Times New Roman"/>
          <w:i/>
          <w:iCs/>
          <w:sz w:val="24"/>
          <w:szCs w:val="24"/>
        </w:rPr>
        <w:t>3.2 Cross-validation techniques</w:t>
      </w:r>
    </w:p>
    <w:p w14:paraId="33437180" w14:textId="77777777" w:rsidR="00834FA0" w:rsidRPr="003A08E3" w:rsidRDefault="00EB046D" w:rsidP="00784205">
      <w:pPr>
        <w:jc w:val="both"/>
        <w:rPr>
          <w:rFonts w:ascii="Times New Roman" w:hAnsi="Times New Roman" w:cs="Times New Roman"/>
          <w:sz w:val="24"/>
          <w:szCs w:val="24"/>
        </w:rPr>
      </w:pPr>
      <w:r w:rsidRPr="003A08E3">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14:paraId="3D66000F" w14:textId="77777777" w:rsidR="009001E7" w:rsidRPr="003A08E3" w:rsidRDefault="009001E7" w:rsidP="009001E7">
      <w:pPr>
        <w:jc w:val="both"/>
        <w:rPr>
          <w:rFonts w:ascii="Times New Roman" w:hAnsi="Times New Roman" w:cs="Times New Roman"/>
          <w:sz w:val="24"/>
          <w:szCs w:val="24"/>
        </w:rPr>
      </w:pPr>
      <w:r w:rsidRPr="003A08E3">
        <w:rPr>
          <w:rFonts w:ascii="Times New Roman" w:hAnsi="Times New Roman" w:cs="Times New Roman"/>
          <w:b/>
          <w:bCs/>
          <w:i/>
          <w:iCs/>
          <w:sz w:val="24"/>
          <w:szCs w:val="24"/>
        </w:rPr>
        <w:lastRenderedPageBreak/>
        <w:t>k</w:t>
      </w:r>
      <w:r w:rsidRPr="003A08E3">
        <w:rPr>
          <w:rFonts w:ascii="Times New Roman" w:hAnsi="Times New Roman" w:cs="Times New Roman"/>
          <w:b/>
          <w:bCs/>
          <w:sz w:val="24"/>
          <w:szCs w:val="24"/>
        </w:rPr>
        <w:t>-fold cross validation (</w:t>
      </w:r>
      <w:r w:rsidRPr="003A08E3">
        <w:rPr>
          <w:rFonts w:ascii="Times New Roman" w:hAnsi="Times New Roman" w:cs="Times New Roman"/>
          <w:b/>
          <w:bCs/>
          <w:i/>
          <w:iCs/>
          <w:sz w:val="24"/>
          <w:szCs w:val="24"/>
        </w:rPr>
        <w:t>k</w:t>
      </w:r>
      <w:r w:rsidRPr="003A08E3">
        <w:rPr>
          <w:rFonts w:ascii="Times New Roman" w:hAnsi="Times New Roman" w:cs="Times New Roman"/>
          <w:b/>
          <w:bCs/>
          <w:sz w:val="24"/>
          <w:szCs w:val="24"/>
        </w:rPr>
        <w:t xml:space="preserve">-fold cv): </w:t>
      </w:r>
      <w:r w:rsidRPr="003A08E3">
        <w:rPr>
          <w:rFonts w:ascii="Times New Roman" w:hAnsi="Times New Roman" w:cs="Times New Roman"/>
          <w:sz w:val="24"/>
          <w:szCs w:val="24"/>
        </w:rPr>
        <w:t xml:space="preserve">We divided the samples randomly into </w:t>
      </w:r>
      <w:r w:rsidRPr="003A08E3">
        <w:rPr>
          <w:rFonts w:ascii="Times New Roman" w:hAnsi="Times New Roman" w:cs="Times New Roman"/>
          <w:i/>
          <w:iCs/>
          <w:sz w:val="24"/>
          <w:szCs w:val="24"/>
        </w:rPr>
        <w:t>k</w:t>
      </w:r>
      <w:r w:rsidRPr="003A08E3">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Finally we repeat this for all splits to cover all samples.</w:t>
      </w:r>
    </w:p>
    <w:p w14:paraId="0D1D2102" w14:textId="77777777" w:rsidR="00EB046D" w:rsidRPr="003A08E3" w:rsidRDefault="00EB046D" w:rsidP="00784205">
      <w:pPr>
        <w:jc w:val="both"/>
        <w:rPr>
          <w:rFonts w:ascii="Times New Roman" w:hAnsi="Times New Roman" w:cs="Times New Roman"/>
          <w:sz w:val="24"/>
          <w:szCs w:val="24"/>
        </w:rPr>
      </w:pPr>
      <w:r w:rsidRPr="003A08E3">
        <w:rPr>
          <w:rFonts w:ascii="Times New Roman" w:hAnsi="Times New Roman" w:cs="Times New Roman"/>
          <w:b/>
          <w:bCs/>
          <w:sz w:val="24"/>
          <w:szCs w:val="24"/>
        </w:rPr>
        <w:t xml:space="preserve">Leave-one-out cross validation (LOO-cv): </w:t>
      </w:r>
      <w:r w:rsidR="009001E7" w:rsidRPr="003A08E3">
        <w:rPr>
          <w:rFonts w:ascii="Times New Roman" w:hAnsi="Times New Roman" w:cs="Times New Roman"/>
          <w:sz w:val="24"/>
          <w:szCs w:val="24"/>
        </w:rPr>
        <w:t xml:space="preserve">For a sample of size </w:t>
      </w:r>
      <w:r w:rsidR="009001E7" w:rsidRPr="003A08E3">
        <w:rPr>
          <w:rFonts w:ascii="Times New Roman" w:hAnsi="Times New Roman" w:cs="Times New Roman"/>
          <w:i/>
          <w:iCs/>
          <w:sz w:val="24"/>
          <w:szCs w:val="24"/>
        </w:rPr>
        <w:t>n</w:t>
      </w:r>
      <w:r w:rsidR="009001E7" w:rsidRPr="003A08E3">
        <w:rPr>
          <w:rFonts w:ascii="Times New Roman" w:hAnsi="Times New Roman" w:cs="Times New Roman"/>
          <w:sz w:val="24"/>
          <w:szCs w:val="24"/>
        </w:rPr>
        <w:t xml:space="preserve">, we train </w:t>
      </w:r>
      <w:r w:rsidR="009001E7" w:rsidRPr="003A08E3">
        <w:rPr>
          <w:rFonts w:ascii="Times New Roman" w:hAnsi="Times New Roman" w:cs="Times New Roman"/>
          <w:i/>
          <w:iCs/>
          <w:sz w:val="24"/>
          <w:szCs w:val="24"/>
        </w:rPr>
        <w:t>n</w:t>
      </w:r>
      <w:r w:rsidR="009001E7" w:rsidRPr="003A08E3">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3A08E3">
        <w:rPr>
          <w:rFonts w:ascii="Times New Roman" w:hAnsi="Times New Roman" w:cs="Times New Roman"/>
          <w:i/>
          <w:iCs/>
          <w:sz w:val="24"/>
          <w:szCs w:val="24"/>
        </w:rPr>
        <w:t>n</w:t>
      </w:r>
      <w:r w:rsidR="009001E7" w:rsidRPr="003A08E3">
        <w:rPr>
          <w:rFonts w:ascii="Times New Roman" w:hAnsi="Times New Roman" w:cs="Times New Roman"/>
          <w:sz w:val="24"/>
          <w:szCs w:val="24"/>
        </w:rPr>
        <w:t>-fold cross validation.</w:t>
      </w:r>
    </w:p>
    <w:p w14:paraId="3188103C" w14:textId="77777777" w:rsidR="00EB046D" w:rsidRPr="003A08E3" w:rsidRDefault="00EB046D" w:rsidP="00784205">
      <w:pPr>
        <w:jc w:val="both"/>
        <w:rPr>
          <w:rFonts w:ascii="Times New Roman" w:hAnsi="Times New Roman" w:cs="Times New Roman"/>
          <w:sz w:val="24"/>
          <w:szCs w:val="24"/>
        </w:rPr>
      </w:pPr>
      <w:r w:rsidRPr="003A08E3">
        <w:rPr>
          <w:rFonts w:ascii="Times New Roman" w:hAnsi="Times New Roman" w:cs="Times New Roman"/>
          <w:b/>
          <w:bCs/>
          <w:sz w:val="24"/>
          <w:szCs w:val="24"/>
        </w:rPr>
        <w:t xml:space="preserve">External validation: </w:t>
      </w:r>
      <w:r w:rsidR="00452A6A" w:rsidRPr="003A08E3">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14:paraId="4BE3A4B7" w14:textId="71ED1DC3" w:rsidR="00EB046D" w:rsidRPr="003A08E3" w:rsidRDefault="003B4464" w:rsidP="00784205">
      <w:pPr>
        <w:jc w:val="both"/>
        <w:rPr>
          <w:rFonts w:ascii="Times New Roman" w:hAnsi="Times New Roman" w:cs="Times New Roman"/>
          <w:sz w:val="24"/>
          <w:szCs w:val="24"/>
        </w:rPr>
      </w:pPr>
      <w:r w:rsidRPr="003A08E3">
        <w:rPr>
          <w:rFonts w:ascii="Times New Roman" w:hAnsi="Times New Roman" w:cs="Times New Roman"/>
          <w:b/>
          <w:bCs/>
          <w:sz w:val="24"/>
          <w:szCs w:val="24"/>
        </w:rPr>
        <w:t>Multi-split</w:t>
      </w:r>
      <w:r w:rsidR="00EB046D" w:rsidRPr="003A08E3">
        <w:rPr>
          <w:rFonts w:ascii="Times New Roman" w:hAnsi="Times New Roman" w:cs="Times New Roman"/>
          <w:b/>
          <w:bCs/>
          <w:sz w:val="24"/>
          <w:szCs w:val="24"/>
        </w:rPr>
        <w:t xml:space="preserve"> validation:</w:t>
      </w:r>
      <w:r w:rsidR="00452A6A" w:rsidRPr="003A08E3">
        <w:rPr>
          <w:rFonts w:ascii="Times New Roman" w:hAnsi="Times New Roman" w:cs="Times New Roman"/>
          <w:b/>
          <w:bCs/>
          <w:sz w:val="24"/>
          <w:szCs w:val="24"/>
        </w:rPr>
        <w:t xml:space="preserve"> </w:t>
      </w:r>
      <w:r w:rsidR="00452A6A" w:rsidRPr="003A08E3">
        <w:rPr>
          <w:rFonts w:ascii="Times New Roman" w:hAnsi="Times New Roman" w:cs="Times New Roman"/>
          <w:sz w:val="24"/>
          <w:szCs w:val="24"/>
        </w:rPr>
        <w:t>We repeat the external validation method 100 times over different random train-test splits of the data, and take the average of any metrics obtained over all such splits.</w:t>
      </w:r>
    </w:p>
    <w:p w14:paraId="7732CEED" w14:textId="04E483ED" w:rsidR="0065092A" w:rsidRPr="003A08E3" w:rsidRDefault="00415017" w:rsidP="00784205">
      <w:pPr>
        <w:jc w:val="both"/>
        <w:rPr>
          <w:rFonts w:ascii="Times New Roman" w:hAnsi="Times New Roman" w:cs="Times New Roman"/>
          <w:sz w:val="24"/>
          <w:szCs w:val="24"/>
        </w:rPr>
      </w:pPr>
      <w:r w:rsidRPr="003A08E3">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3A08E3">
        <w:rPr>
          <w:rFonts w:ascii="Times New Roman" w:eastAsiaTheme="minorEastAsia" w:hAnsi="Times New Roman" w:cs="Times New Roman"/>
          <w:sz w:val="24"/>
          <w:szCs w:val="24"/>
        </w:rPr>
        <w:t xml:space="preserve"> for the LASSO regression model in (2) is selected from </w:t>
      </w:r>
      <w:r w:rsidR="006B2AC0" w:rsidRPr="003A08E3">
        <w:rPr>
          <w:rFonts w:ascii="Times New Roman" w:eastAsiaTheme="minorEastAsia" w:hAnsi="Times New Roman" w:cs="Times New Roman"/>
          <w:sz w:val="24"/>
          <w:szCs w:val="24"/>
        </w:rPr>
        <w:t xml:space="preserve">a range of values using </w:t>
      </w:r>
      <w:r w:rsidR="006B2AC0" w:rsidRPr="003A08E3">
        <w:rPr>
          <w:rFonts w:ascii="Times New Roman" w:eastAsiaTheme="minorEastAsia" w:hAnsi="Times New Roman" w:cs="Times New Roman"/>
          <w:i/>
          <w:iCs/>
          <w:sz w:val="24"/>
          <w:szCs w:val="24"/>
        </w:rPr>
        <w:t>k</w:t>
      </w:r>
      <w:r w:rsidR="006B2AC0" w:rsidRPr="003A08E3">
        <w:rPr>
          <w:rFonts w:ascii="Times New Roman" w:eastAsiaTheme="minorEastAsia" w:hAnsi="Times New Roman" w:cs="Times New Roman"/>
          <w:sz w:val="24"/>
          <w:szCs w:val="24"/>
        </w:rPr>
        <w:t>-fold cross-validation.</w:t>
      </w:r>
      <w:r w:rsidR="002608EB" w:rsidRPr="003A08E3">
        <w:rPr>
          <w:rFonts w:ascii="Times New Roman" w:eastAsiaTheme="minorEastAsia" w:hAnsi="Times New Roman" w:cs="Times New Roman"/>
          <w:sz w:val="24"/>
          <w:szCs w:val="24"/>
        </w:rPr>
        <w:t xml:space="preserve"> Here we shall take </w:t>
      </w:r>
      <w:r w:rsidR="002608EB" w:rsidRPr="003A08E3">
        <w:rPr>
          <w:rFonts w:ascii="Times New Roman" w:eastAsiaTheme="minorEastAsia" w:hAnsi="Times New Roman" w:cs="Times New Roman"/>
          <w:i/>
          <w:iCs/>
          <w:sz w:val="24"/>
          <w:szCs w:val="24"/>
        </w:rPr>
        <w:t>k</w:t>
      </w:r>
      <w:r w:rsidR="002608EB" w:rsidRPr="003A08E3">
        <w:rPr>
          <w:rFonts w:ascii="Times New Roman" w:eastAsiaTheme="minorEastAsia" w:hAnsi="Times New Roman" w:cs="Times New Roman"/>
          <w:sz w:val="24"/>
          <w:szCs w:val="24"/>
        </w:rPr>
        <w:t xml:space="preserve"> = 5.</w:t>
      </w:r>
      <w:r w:rsidRPr="003A08E3">
        <w:rPr>
          <w:rFonts w:ascii="Times New Roman" w:hAnsi="Times New Roman" w:cs="Times New Roman"/>
          <w:sz w:val="24"/>
          <w:szCs w:val="24"/>
        </w:rPr>
        <w:t xml:space="preserve"> </w:t>
      </w:r>
      <w:r w:rsidR="006B2AC0" w:rsidRPr="003A08E3">
        <w:rPr>
          <w:rFonts w:ascii="Times New Roman" w:hAnsi="Times New Roman" w:cs="Times New Roman"/>
          <w:sz w:val="24"/>
          <w:szCs w:val="24"/>
        </w:rPr>
        <w:t xml:space="preserve">For this reason, </w:t>
      </w:r>
      <w:r w:rsidR="00DE52D5" w:rsidRPr="003A08E3">
        <w:rPr>
          <w:rFonts w:ascii="Times New Roman" w:hAnsi="Times New Roman" w:cs="Times New Roman"/>
          <w:sz w:val="24"/>
          <w:szCs w:val="24"/>
        </w:rPr>
        <w:t>while implementing</w:t>
      </w:r>
      <w:r w:rsidR="006B2AC0" w:rsidRPr="003A08E3">
        <w:rPr>
          <w:rFonts w:ascii="Times New Roman" w:hAnsi="Times New Roman" w:cs="Times New Roman"/>
          <w:sz w:val="24"/>
          <w:szCs w:val="24"/>
        </w:rPr>
        <w:t xml:space="preserve"> each of the validation</w:t>
      </w:r>
      <w:r w:rsidR="00DE52D5" w:rsidRPr="003A08E3">
        <w:rPr>
          <w:rFonts w:ascii="Times New Roman" w:hAnsi="Times New Roman" w:cs="Times New Roman"/>
          <w:sz w:val="24"/>
          <w:szCs w:val="24"/>
        </w:rPr>
        <w:t xml:space="preserve"> methods</w:t>
      </w:r>
      <w:r w:rsidR="006B2AC0" w:rsidRPr="003A08E3">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3A08E3">
        <w:rPr>
          <w:rFonts w:ascii="Times New Roman" w:hAnsi="Times New Roman" w:cs="Times New Roman"/>
          <w:i/>
          <w:iCs/>
          <w:sz w:val="24"/>
          <w:szCs w:val="24"/>
        </w:rPr>
        <w:t>q</w:t>
      </w:r>
      <w:r w:rsidR="006B2AC0" w:rsidRPr="003A08E3">
        <w:rPr>
          <w:rFonts w:ascii="Times New Roman" w:hAnsi="Times New Roman" w:cs="Times New Roman"/>
          <w:sz w:val="24"/>
          <w:szCs w:val="24"/>
          <w:vertAlign w:val="superscript"/>
        </w:rPr>
        <w:t>2</w:t>
      </w:r>
      <w:r w:rsidR="006B2AC0" w:rsidRPr="003A08E3">
        <w:rPr>
          <w:rFonts w:ascii="Times New Roman" w:hAnsi="Times New Roman" w:cs="Times New Roman"/>
          <w:sz w:val="24"/>
          <w:szCs w:val="24"/>
        </w:rPr>
        <w:t xml:space="preserve">: which is termed as naïve </w:t>
      </w:r>
      <w:r w:rsidR="006B2AC0" w:rsidRPr="003A08E3">
        <w:rPr>
          <w:rFonts w:ascii="Times New Roman" w:hAnsi="Times New Roman" w:cs="Times New Roman"/>
          <w:i/>
          <w:iCs/>
          <w:sz w:val="24"/>
          <w:szCs w:val="24"/>
        </w:rPr>
        <w:t>q</w:t>
      </w:r>
      <w:r w:rsidR="006B2AC0" w:rsidRPr="003A08E3">
        <w:rPr>
          <w:rFonts w:ascii="Times New Roman" w:hAnsi="Times New Roman" w:cs="Times New Roman"/>
          <w:sz w:val="24"/>
          <w:szCs w:val="24"/>
          <w:vertAlign w:val="superscript"/>
        </w:rPr>
        <w:t>2</w:t>
      </w:r>
      <w:r w:rsidR="006B2AC0" w:rsidRPr="003A08E3">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Content>
          <w:r w:rsidR="006B2AC0" w:rsidRPr="003A08E3">
            <w:rPr>
              <w:rFonts w:ascii="Times New Roman" w:hAnsi="Times New Roman" w:cs="Times New Roman"/>
              <w:sz w:val="24"/>
              <w:szCs w:val="24"/>
            </w:rPr>
            <w:fldChar w:fldCharType="begin"/>
          </w:r>
          <w:r w:rsidR="006B2AC0" w:rsidRPr="003A08E3">
            <w:rPr>
              <w:rFonts w:ascii="Times New Roman" w:hAnsi="Times New Roman" w:cs="Times New Roman"/>
              <w:sz w:val="24"/>
              <w:szCs w:val="24"/>
            </w:rPr>
            <w:instrText xml:space="preserve"> CITATION Haw04 \l 1033 </w:instrText>
          </w:r>
          <w:r w:rsidR="006B2AC0" w:rsidRPr="003A08E3">
            <w:rPr>
              <w:rFonts w:ascii="Times New Roman" w:hAnsi="Times New Roman" w:cs="Times New Roman"/>
              <w:sz w:val="24"/>
              <w:szCs w:val="24"/>
            </w:rPr>
            <w:fldChar w:fldCharType="separate"/>
          </w:r>
          <w:r w:rsidR="00E72185" w:rsidRPr="00E72185">
            <w:rPr>
              <w:rFonts w:ascii="Times New Roman" w:hAnsi="Times New Roman" w:cs="Times New Roman"/>
              <w:noProof/>
              <w:sz w:val="24"/>
              <w:szCs w:val="24"/>
            </w:rPr>
            <w:t>[23]</w:t>
          </w:r>
          <w:r w:rsidR="006B2AC0" w:rsidRPr="003A08E3">
            <w:rPr>
              <w:rFonts w:ascii="Times New Roman" w:hAnsi="Times New Roman" w:cs="Times New Roman"/>
              <w:sz w:val="24"/>
              <w:szCs w:val="24"/>
            </w:rPr>
            <w:fldChar w:fldCharType="end"/>
          </w:r>
        </w:sdtContent>
      </w:sdt>
      <w:r w:rsidR="006B2AC0" w:rsidRPr="003A08E3">
        <w:rPr>
          <w:rFonts w:ascii="Times New Roman" w:hAnsi="Times New Roman" w:cs="Times New Roman"/>
          <w:sz w:val="24"/>
          <w:szCs w:val="24"/>
        </w:rPr>
        <w:t>.</w:t>
      </w:r>
    </w:p>
    <w:p w14:paraId="7339611E" w14:textId="77777777" w:rsidR="00DE52D5" w:rsidRPr="003A08E3" w:rsidRDefault="00DE52D5" w:rsidP="00784205">
      <w:pPr>
        <w:jc w:val="both"/>
        <w:rPr>
          <w:rFonts w:ascii="Times New Roman" w:hAnsi="Times New Roman" w:cs="Times New Roman"/>
          <w:sz w:val="24"/>
          <w:szCs w:val="24"/>
        </w:rPr>
      </w:pPr>
      <w:r w:rsidRPr="003A08E3">
        <w:rPr>
          <w:rFonts w:ascii="Times New Roman" w:hAnsi="Times New Roman" w:cs="Times New Roman"/>
          <w:sz w:val="24"/>
          <w:szCs w:val="24"/>
        </w:rPr>
        <w:t xml:space="preserve">Thus, we perform cross-validation twice: once to select the best tuning parameter from the training samples, and again to obtain </w:t>
      </w:r>
      <w:r w:rsidRPr="003A08E3">
        <w:rPr>
          <w:rFonts w:ascii="Times New Roman" w:hAnsi="Times New Roman" w:cs="Times New Roman"/>
          <w:i/>
          <w:iCs/>
          <w:sz w:val="24"/>
          <w:szCs w:val="24"/>
        </w:rPr>
        <w:t>q</w:t>
      </w:r>
      <w:r w:rsidRPr="003A08E3">
        <w:rPr>
          <w:rFonts w:ascii="Times New Roman" w:hAnsi="Times New Roman" w:cs="Times New Roman"/>
          <w:sz w:val="24"/>
          <w:szCs w:val="24"/>
          <w:vertAlign w:val="superscript"/>
        </w:rPr>
        <w:t>2</w:t>
      </w:r>
      <w:r w:rsidRPr="003A08E3">
        <w:rPr>
          <w:rFonts w:ascii="Times New Roman" w:hAnsi="Times New Roman" w:cs="Times New Roman"/>
          <w:sz w:val="24"/>
          <w:szCs w:val="24"/>
        </w:rPr>
        <w:t xml:space="preserve"> values. As an example, for </w:t>
      </w:r>
      <w:r w:rsidR="002608EB" w:rsidRPr="003A08E3">
        <w:rPr>
          <w:rFonts w:ascii="Times New Roman" w:hAnsi="Times New Roman" w:cs="Times New Roman"/>
          <w:i/>
          <w:iCs/>
          <w:sz w:val="24"/>
          <w:szCs w:val="24"/>
        </w:rPr>
        <w:t>k</w:t>
      </w:r>
      <w:r w:rsidRPr="003A08E3">
        <w:rPr>
          <w:rFonts w:ascii="Times New Roman" w:hAnsi="Times New Roman" w:cs="Times New Roman"/>
          <w:sz w:val="24"/>
          <w:szCs w:val="24"/>
        </w:rPr>
        <w:t xml:space="preserve">-fold cross-validation the steps for this </w:t>
      </w:r>
      <w:r w:rsidRPr="003A08E3">
        <w:rPr>
          <w:rFonts w:ascii="Times New Roman" w:hAnsi="Times New Roman" w:cs="Times New Roman"/>
          <w:i/>
          <w:iCs/>
          <w:sz w:val="24"/>
          <w:szCs w:val="24"/>
        </w:rPr>
        <w:t>two-deep cross validation</w:t>
      </w:r>
      <w:r w:rsidRPr="003A08E3">
        <w:rPr>
          <w:rFonts w:ascii="Times New Roman" w:hAnsi="Times New Roman" w:cs="Times New Roman"/>
          <w:sz w:val="24"/>
          <w:szCs w:val="24"/>
        </w:rPr>
        <w:t xml:space="preserve"> procedure will be as follows:</w:t>
      </w:r>
    </w:p>
    <w:p w14:paraId="7B4FA206" w14:textId="77777777" w:rsidR="00DE52D5" w:rsidRPr="003A08E3" w:rsidRDefault="00DE52D5" w:rsidP="00DE52D5">
      <w:pPr>
        <w:pStyle w:val="ListParagraph"/>
        <w:numPr>
          <w:ilvl w:val="0"/>
          <w:numId w:val="2"/>
        </w:numPr>
        <w:jc w:val="both"/>
        <w:rPr>
          <w:rFonts w:ascii="Times New Roman" w:hAnsi="Times New Roman" w:cs="Times New Roman"/>
          <w:sz w:val="24"/>
          <w:szCs w:val="24"/>
        </w:rPr>
      </w:pPr>
      <w:r w:rsidRPr="003A08E3">
        <w:rPr>
          <w:rFonts w:ascii="Times New Roman" w:hAnsi="Times New Roman" w:cs="Times New Roman"/>
          <w:sz w:val="24"/>
          <w:szCs w:val="24"/>
        </w:rPr>
        <w:t xml:space="preserve">Randomly split data into </w:t>
      </w:r>
      <w:r w:rsidR="002608EB" w:rsidRPr="003A08E3">
        <w:rPr>
          <w:rFonts w:ascii="Times New Roman" w:hAnsi="Times New Roman" w:cs="Times New Roman"/>
          <w:i/>
          <w:iCs/>
          <w:sz w:val="24"/>
          <w:szCs w:val="24"/>
        </w:rPr>
        <w:t>k</w:t>
      </w:r>
      <w:r w:rsidRPr="003A08E3">
        <w:rPr>
          <w:rFonts w:ascii="Times New Roman" w:hAnsi="Times New Roman" w:cs="Times New Roman"/>
          <w:sz w:val="24"/>
          <w:szCs w:val="24"/>
        </w:rPr>
        <w:t xml:space="preserve"> groups.</w:t>
      </w:r>
    </w:p>
    <w:p w14:paraId="3907B033" w14:textId="77777777" w:rsidR="00DE52D5" w:rsidRPr="003A08E3" w:rsidRDefault="00DE52D5" w:rsidP="00DE52D5">
      <w:pPr>
        <w:pStyle w:val="ListParagraph"/>
        <w:numPr>
          <w:ilvl w:val="0"/>
          <w:numId w:val="2"/>
        </w:numPr>
        <w:jc w:val="both"/>
        <w:rPr>
          <w:rFonts w:ascii="Times New Roman" w:hAnsi="Times New Roman" w:cs="Times New Roman"/>
          <w:sz w:val="24"/>
          <w:szCs w:val="24"/>
        </w:rPr>
      </w:pPr>
      <w:r w:rsidRPr="003A08E3">
        <w:rPr>
          <w:rFonts w:ascii="Times New Roman" w:hAnsi="Times New Roman" w:cs="Times New Roman"/>
          <w:sz w:val="24"/>
          <w:szCs w:val="24"/>
        </w:rPr>
        <w:t>Consider samples in the first split as test set.</w:t>
      </w:r>
      <w:r w:rsidR="002608EB" w:rsidRPr="003A08E3">
        <w:rPr>
          <w:rFonts w:ascii="Times New Roman" w:hAnsi="Times New Roman" w:cs="Times New Roman"/>
          <w:sz w:val="24"/>
          <w:szCs w:val="24"/>
        </w:rPr>
        <w:t xml:space="preserve"> Select the best tuning parameter by doing a 5-fold CV using the LASSO model in (2) on samples outside the test set.</w:t>
      </w:r>
    </w:p>
    <w:p w14:paraId="76FF5D48" w14:textId="77777777" w:rsidR="002608EB" w:rsidRPr="003A08E3" w:rsidRDefault="002608EB" w:rsidP="00DE52D5">
      <w:pPr>
        <w:pStyle w:val="ListParagraph"/>
        <w:numPr>
          <w:ilvl w:val="0"/>
          <w:numId w:val="2"/>
        </w:numPr>
        <w:jc w:val="both"/>
        <w:rPr>
          <w:rFonts w:ascii="Times New Roman" w:hAnsi="Times New Roman" w:cs="Times New Roman"/>
          <w:sz w:val="24"/>
          <w:szCs w:val="24"/>
        </w:rPr>
      </w:pPr>
      <w:r w:rsidRPr="003A08E3">
        <w:rPr>
          <w:rFonts w:ascii="Times New Roman" w:hAnsi="Times New Roman" w:cs="Times New Roman"/>
          <w:sz w:val="24"/>
          <w:szCs w:val="24"/>
        </w:rPr>
        <w:t>Predict activities of compounds in test set using a LASSO model trained using the best tuning parameter.</w:t>
      </w:r>
    </w:p>
    <w:p w14:paraId="3DAA7B4F" w14:textId="77777777" w:rsidR="002608EB" w:rsidRPr="003A08E3" w:rsidRDefault="002608EB" w:rsidP="00DE52D5">
      <w:pPr>
        <w:pStyle w:val="ListParagraph"/>
        <w:numPr>
          <w:ilvl w:val="0"/>
          <w:numId w:val="2"/>
        </w:numPr>
        <w:jc w:val="both"/>
        <w:rPr>
          <w:rFonts w:ascii="Times New Roman" w:hAnsi="Times New Roman" w:cs="Times New Roman"/>
          <w:sz w:val="24"/>
          <w:szCs w:val="24"/>
        </w:rPr>
      </w:pPr>
      <w:r w:rsidRPr="003A08E3">
        <w:rPr>
          <w:rFonts w:ascii="Times New Roman" w:hAnsi="Times New Roman" w:cs="Times New Roman"/>
          <w:sz w:val="24"/>
          <w:szCs w:val="24"/>
        </w:rPr>
        <w:t>Repeat steps (b) and (c) considering all other splits as test sets.</w:t>
      </w:r>
    </w:p>
    <w:p w14:paraId="50494BC2" w14:textId="77777777" w:rsidR="002608EB" w:rsidRPr="003A08E3" w:rsidRDefault="002608EB" w:rsidP="00DE52D5">
      <w:pPr>
        <w:pStyle w:val="ListParagraph"/>
        <w:numPr>
          <w:ilvl w:val="0"/>
          <w:numId w:val="2"/>
        </w:numPr>
        <w:jc w:val="both"/>
        <w:rPr>
          <w:rFonts w:ascii="Times New Roman" w:hAnsi="Times New Roman" w:cs="Times New Roman"/>
          <w:sz w:val="24"/>
          <w:szCs w:val="24"/>
        </w:rPr>
      </w:pPr>
      <w:r w:rsidRPr="003A08E3">
        <w:rPr>
          <w:rFonts w:ascii="Times New Roman" w:hAnsi="Times New Roman" w:cs="Times New Roman"/>
          <w:sz w:val="24"/>
          <w:szCs w:val="24"/>
        </w:rPr>
        <w:t xml:space="preserve">We now have predictions for all sample compounds. Calculate Prediction Sum of Squares (PRESS) and </w:t>
      </w:r>
      <w:r w:rsidRPr="003A08E3">
        <w:rPr>
          <w:rFonts w:ascii="Times New Roman" w:hAnsi="Times New Roman" w:cs="Times New Roman"/>
          <w:i/>
          <w:iCs/>
          <w:sz w:val="24"/>
          <w:szCs w:val="24"/>
        </w:rPr>
        <w:t>q</w:t>
      </w:r>
      <w:r w:rsidRPr="003A08E3">
        <w:rPr>
          <w:rFonts w:ascii="Times New Roman" w:hAnsi="Times New Roman" w:cs="Times New Roman"/>
          <w:sz w:val="24"/>
          <w:szCs w:val="24"/>
          <w:vertAlign w:val="superscript"/>
        </w:rPr>
        <w:t>2</w:t>
      </w:r>
      <w:r w:rsidRPr="003A08E3">
        <w:rPr>
          <w:rFonts w:ascii="Times New Roman" w:hAnsi="Times New Roman" w:cs="Times New Roman"/>
          <w:sz w:val="24"/>
          <w:szCs w:val="24"/>
        </w:rPr>
        <w:t xml:space="preserve"> values using these predicted values.</w:t>
      </w:r>
    </w:p>
    <w:p w14:paraId="26EC24F3" w14:textId="77777777" w:rsidR="00EA5591" w:rsidRPr="003A08E3" w:rsidRDefault="002748B8" w:rsidP="00784205">
      <w:pPr>
        <w:jc w:val="both"/>
        <w:rPr>
          <w:rFonts w:ascii="Times New Roman" w:hAnsi="Times New Roman" w:cs="Times New Roman"/>
          <w:b/>
          <w:bCs/>
          <w:sz w:val="24"/>
          <w:szCs w:val="24"/>
        </w:rPr>
      </w:pPr>
      <w:r w:rsidRPr="003A08E3">
        <w:rPr>
          <w:rFonts w:ascii="Times New Roman" w:hAnsi="Times New Roman" w:cs="Times New Roman"/>
          <w:b/>
          <w:bCs/>
          <w:sz w:val="24"/>
          <w:szCs w:val="24"/>
        </w:rPr>
        <w:t>4</w:t>
      </w:r>
      <w:r w:rsidR="00EA5591" w:rsidRPr="003A08E3">
        <w:rPr>
          <w:rFonts w:ascii="Times New Roman" w:hAnsi="Times New Roman" w:cs="Times New Roman"/>
          <w:b/>
          <w:bCs/>
          <w:sz w:val="24"/>
          <w:szCs w:val="24"/>
        </w:rPr>
        <w:t>. Results</w:t>
      </w:r>
    </w:p>
    <w:p w14:paraId="4C523F17" w14:textId="77777777" w:rsidR="00EA5591" w:rsidRPr="003A08E3" w:rsidRDefault="009E0EE9" w:rsidP="00C65C49">
      <w:pPr>
        <w:spacing w:before="240" w:after="120"/>
        <w:jc w:val="both"/>
        <w:rPr>
          <w:rFonts w:ascii="Times New Roman" w:hAnsi="Times New Roman" w:cs="Times New Roman"/>
          <w:i/>
          <w:iCs/>
          <w:sz w:val="24"/>
          <w:szCs w:val="24"/>
        </w:rPr>
      </w:pPr>
      <w:r w:rsidRPr="003A08E3">
        <w:rPr>
          <w:rFonts w:ascii="Times New Roman" w:hAnsi="Times New Roman" w:cs="Times New Roman"/>
          <w:i/>
          <w:iCs/>
          <w:sz w:val="24"/>
          <w:szCs w:val="24"/>
        </w:rPr>
        <w:t>4.1 Simulated dataset</w:t>
      </w:r>
    </w:p>
    <w:p w14:paraId="0A4B33C5" w14:textId="77777777" w:rsidR="00C755C9" w:rsidRPr="003A08E3" w:rsidRDefault="00C755C9" w:rsidP="00C755C9">
      <w:pPr>
        <w:jc w:val="both"/>
        <w:rPr>
          <w:rFonts w:ascii="Times New Roman" w:hAnsi="Times New Roman" w:cs="Times New Roman"/>
          <w:sz w:val="24"/>
          <w:szCs w:val="24"/>
        </w:rPr>
      </w:pPr>
      <w:r w:rsidRPr="003A08E3">
        <w:rPr>
          <w:rFonts w:ascii="Times New Roman" w:hAnsi="Times New Roman" w:cs="Times New Roman"/>
          <w:sz w:val="24"/>
          <w:szCs w:val="24"/>
        </w:rPr>
        <w:t xml:space="preserve">For each of the validation methods applied, we report their </w:t>
      </w:r>
      <w:r w:rsidRPr="003A08E3">
        <w:rPr>
          <w:rFonts w:ascii="Times New Roman" w:hAnsi="Times New Roman" w:cs="Times New Roman"/>
          <w:i/>
          <w:iCs/>
          <w:sz w:val="24"/>
          <w:szCs w:val="24"/>
        </w:rPr>
        <w:t>q</w:t>
      </w:r>
      <w:r w:rsidRPr="003A08E3">
        <w:rPr>
          <w:rFonts w:ascii="Times New Roman" w:hAnsi="Times New Roman" w:cs="Times New Roman"/>
          <w:sz w:val="24"/>
          <w:szCs w:val="24"/>
          <w:vertAlign w:val="superscript"/>
        </w:rPr>
        <w:t xml:space="preserve">2 </w:t>
      </w:r>
      <w:r w:rsidR="005C2EAC" w:rsidRPr="003A08E3">
        <w:rPr>
          <w:rFonts w:ascii="Times New Roman" w:hAnsi="Times New Roman" w:cs="Times New Roman"/>
          <w:sz w:val="24"/>
          <w:szCs w:val="24"/>
        </w:rPr>
        <w:t>and PRESS o</w:t>
      </w:r>
      <w:r w:rsidRPr="003A08E3">
        <w:rPr>
          <w:rFonts w:ascii="Times New Roman" w:hAnsi="Times New Roman" w:cs="Times New Roman"/>
          <w:sz w:val="24"/>
          <w:szCs w:val="24"/>
        </w:rPr>
        <w:t>btained using the two-deep method described above.</w:t>
      </w:r>
    </w:p>
    <w:p w14:paraId="020DBAF3" w14:textId="77777777" w:rsidR="00AA3801" w:rsidRPr="003A08E3" w:rsidRDefault="00AA3801" w:rsidP="00C755C9">
      <w:pPr>
        <w:jc w:val="both"/>
        <w:rPr>
          <w:rFonts w:ascii="Times New Roman" w:hAnsi="Times New Roman" w:cs="Times New Roman"/>
          <w:sz w:val="24"/>
          <w:szCs w:val="24"/>
        </w:rPr>
      </w:pPr>
      <w:r w:rsidRPr="003A08E3">
        <w:rPr>
          <w:rFonts w:ascii="Times New Roman" w:hAnsi="Times New Roman" w:cs="Times New Roman"/>
          <w:sz w:val="24"/>
          <w:szCs w:val="24"/>
        </w:rPr>
        <w:t>&lt;Insert table 1&gt;</w:t>
      </w:r>
    </w:p>
    <w:p w14:paraId="63C9C076" w14:textId="77777777" w:rsidR="00841615" w:rsidRPr="003A08E3" w:rsidRDefault="00841615" w:rsidP="00492416">
      <w:pPr>
        <w:pStyle w:val="Caption"/>
        <w:keepNext/>
        <w:jc w:val="center"/>
        <w:rPr>
          <w:rFonts w:ascii="Times New Roman" w:hAnsi="Times New Roman" w:cs="Times New Roman"/>
          <w:i w:val="0"/>
          <w:iCs w:val="0"/>
          <w:color w:val="auto"/>
          <w:sz w:val="24"/>
          <w:szCs w:val="24"/>
        </w:rPr>
      </w:pPr>
      <w:r w:rsidRPr="003A08E3">
        <w:rPr>
          <w:rFonts w:ascii="Times New Roman" w:hAnsi="Times New Roman" w:cs="Times New Roman"/>
          <w:b/>
          <w:bCs/>
          <w:i w:val="0"/>
          <w:iCs w:val="0"/>
          <w:color w:val="auto"/>
          <w:sz w:val="24"/>
          <w:szCs w:val="24"/>
        </w:rPr>
        <w:t xml:space="preserve">Table </w:t>
      </w:r>
      <w:r w:rsidRPr="003A08E3">
        <w:rPr>
          <w:rFonts w:ascii="Times New Roman" w:hAnsi="Times New Roman" w:cs="Times New Roman"/>
          <w:b/>
          <w:bCs/>
          <w:i w:val="0"/>
          <w:iCs w:val="0"/>
          <w:color w:val="auto"/>
          <w:sz w:val="24"/>
          <w:szCs w:val="24"/>
        </w:rPr>
        <w:fldChar w:fldCharType="begin"/>
      </w:r>
      <w:r w:rsidRPr="003A08E3">
        <w:rPr>
          <w:rFonts w:ascii="Times New Roman" w:hAnsi="Times New Roman" w:cs="Times New Roman"/>
          <w:b/>
          <w:bCs/>
          <w:i w:val="0"/>
          <w:iCs w:val="0"/>
          <w:color w:val="auto"/>
          <w:sz w:val="24"/>
          <w:szCs w:val="24"/>
        </w:rPr>
        <w:instrText xml:space="preserve"> SEQ Table \* ARABIC </w:instrText>
      </w:r>
      <w:r w:rsidRPr="003A08E3">
        <w:rPr>
          <w:rFonts w:ascii="Times New Roman" w:hAnsi="Times New Roman" w:cs="Times New Roman"/>
          <w:b/>
          <w:bCs/>
          <w:i w:val="0"/>
          <w:iCs w:val="0"/>
          <w:color w:val="auto"/>
          <w:sz w:val="24"/>
          <w:szCs w:val="24"/>
        </w:rPr>
        <w:fldChar w:fldCharType="separate"/>
      </w:r>
      <w:r w:rsidR="00A35FF7" w:rsidRPr="003A08E3">
        <w:rPr>
          <w:rFonts w:ascii="Times New Roman" w:hAnsi="Times New Roman" w:cs="Times New Roman"/>
          <w:b/>
          <w:bCs/>
          <w:i w:val="0"/>
          <w:iCs w:val="0"/>
          <w:noProof/>
          <w:color w:val="auto"/>
          <w:sz w:val="24"/>
          <w:szCs w:val="24"/>
        </w:rPr>
        <w:t>2</w:t>
      </w:r>
      <w:r w:rsidRPr="003A08E3">
        <w:rPr>
          <w:rFonts w:ascii="Times New Roman" w:hAnsi="Times New Roman" w:cs="Times New Roman"/>
          <w:b/>
          <w:bCs/>
          <w:i w:val="0"/>
          <w:iCs w:val="0"/>
          <w:color w:val="auto"/>
          <w:sz w:val="24"/>
          <w:szCs w:val="24"/>
        </w:rPr>
        <w:fldChar w:fldCharType="end"/>
      </w:r>
      <w:r w:rsidRPr="003A08E3">
        <w:rPr>
          <w:rFonts w:ascii="Times New Roman" w:hAnsi="Times New Roman" w:cs="Times New Roman"/>
          <w:b/>
          <w:bCs/>
          <w:i w:val="0"/>
          <w:iCs w:val="0"/>
          <w:color w:val="auto"/>
          <w:sz w:val="24"/>
          <w:szCs w:val="24"/>
        </w:rPr>
        <w:t>:</w:t>
      </w:r>
      <w:r w:rsidRPr="003A08E3">
        <w:rPr>
          <w:rFonts w:ascii="Times New Roman" w:hAnsi="Times New Roman" w:cs="Times New Roman"/>
          <w:color w:val="auto"/>
          <w:sz w:val="24"/>
          <w:szCs w:val="24"/>
        </w:rPr>
        <w:t xml:space="preserve"> </w:t>
      </w:r>
      <w:r w:rsidRPr="003A08E3">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0123F8" w:rsidRPr="003A08E3" w14:paraId="0B465D09" w14:textId="77777777" w:rsidTr="000123F8">
        <w:tc>
          <w:tcPr>
            <w:tcW w:w="10070" w:type="dxa"/>
            <w:gridSpan w:val="5"/>
          </w:tcPr>
          <w:p w14:paraId="4DE953F3" w14:textId="77777777" w:rsidR="000123F8" w:rsidRPr="003A08E3" w:rsidRDefault="000123F8" w:rsidP="000123F8">
            <w:pPr>
              <w:jc w:val="center"/>
              <w:rPr>
                <w:rFonts w:ascii="Times New Roman" w:hAnsi="Times New Roman" w:cs="Times New Roman"/>
                <w:sz w:val="24"/>
                <w:szCs w:val="24"/>
              </w:rPr>
            </w:pPr>
            <w:r w:rsidRPr="003A08E3">
              <w:rPr>
                <w:rFonts w:ascii="Times New Roman" w:hAnsi="Times New Roman" w:cs="Times New Roman"/>
                <w:i/>
                <w:iCs/>
                <w:sz w:val="24"/>
                <w:szCs w:val="24"/>
              </w:rPr>
              <w:t>q</w:t>
            </w:r>
            <w:r w:rsidRPr="003A08E3">
              <w:rPr>
                <w:rFonts w:ascii="Times New Roman" w:hAnsi="Times New Roman" w:cs="Times New Roman"/>
                <w:sz w:val="24"/>
                <w:szCs w:val="24"/>
                <w:vertAlign w:val="superscript"/>
              </w:rPr>
              <w:t>2</w:t>
            </w:r>
          </w:p>
        </w:tc>
      </w:tr>
      <w:tr w:rsidR="000123F8" w:rsidRPr="003A08E3" w14:paraId="4582055E" w14:textId="77777777" w:rsidTr="000123F8">
        <w:tc>
          <w:tcPr>
            <w:tcW w:w="4028" w:type="dxa"/>
            <w:gridSpan w:val="2"/>
          </w:tcPr>
          <w:p w14:paraId="256BC7E3" w14:textId="77777777" w:rsidR="000123F8" w:rsidRPr="003A08E3" w:rsidRDefault="000123F8" w:rsidP="000123F8">
            <w:pPr>
              <w:jc w:val="center"/>
              <w:rPr>
                <w:rFonts w:ascii="Times New Roman" w:hAnsi="Times New Roman" w:cs="Times New Roman"/>
                <w:i/>
                <w:iCs/>
                <w:sz w:val="24"/>
                <w:szCs w:val="24"/>
              </w:rPr>
            </w:pPr>
            <w:r w:rsidRPr="003A08E3">
              <w:rPr>
                <w:rFonts w:ascii="Times New Roman" w:hAnsi="Times New Roman" w:cs="Times New Roman"/>
                <w:sz w:val="24"/>
                <w:szCs w:val="24"/>
              </w:rPr>
              <w:t>Number of predictors (</w:t>
            </w:r>
            <w:r w:rsidRPr="003A08E3">
              <w:rPr>
                <w:rFonts w:ascii="Times New Roman" w:hAnsi="Times New Roman" w:cs="Times New Roman"/>
                <w:i/>
                <w:iCs/>
                <w:sz w:val="24"/>
                <w:szCs w:val="24"/>
              </w:rPr>
              <w:t>p</w:t>
            </w:r>
            <w:r w:rsidRPr="003A08E3">
              <w:rPr>
                <w:rFonts w:ascii="Times New Roman" w:hAnsi="Times New Roman" w:cs="Times New Roman"/>
                <w:sz w:val="24"/>
                <w:szCs w:val="24"/>
              </w:rPr>
              <w:t>)</w:t>
            </w:r>
          </w:p>
        </w:tc>
        <w:tc>
          <w:tcPr>
            <w:tcW w:w="2014" w:type="dxa"/>
          </w:tcPr>
          <w:p w14:paraId="32E009FC" w14:textId="77777777" w:rsidR="000123F8" w:rsidRPr="003A08E3" w:rsidRDefault="000123F8" w:rsidP="000123F8">
            <w:pPr>
              <w:jc w:val="both"/>
              <w:rPr>
                <w:rFonts w:ascii="Times New Roman" w:hAnsi="Times New Roman" w:cs="Times New Roman"/>
                <w:sz w:val="24"/>
                <w:szCs w:val="24"/>
              </w:rPr>
            </w:pPr>
            <w:r w:rsidRPr="003A08E3">
              <w:rPr>
                <w:rFonts w:ascii="Times New Roman" w:hAnsi="Times New Roman" w:cs="Times New Roman"/>
                <w:sz w:val="24"/>
                <w:szCs w:val="24"/>
              </w:rPr>
              <w:t>100</w:t>
            </w:r>
          </w:p>
        </w:tc>
        <w:tc>
          <w:tcPr>
            <w:tcW w:w="2014" w:type="dxa"/>
          </w:tcPr>
          <w:p w14:paraId="57EBDD11" w14:textId="77777777" w:rsidR="000123F8" w:rsidRPr="003A08E3" w:rsidRDefault="000123F8" w:rsidP="000123F8">
            <w:pPr>
              <w:jc w:val="both"/>
              <w:rPr>
                <w:rFonts w:ascii="Times New Roman" w:hAnsi="Times New Roman" w:cs="Times New Roman"/>
                <w:sz w:val="24"/>
                <w:szCs w:val="24"/>
              </w:rPr>
            </w:pPr>
            <w:r w:rsidRPr="003A08E3">
              <w:rPr>
                <w:rFonts w:ascii="Times New Roman" w:hAnsi="Times New Roman" w:cs="Times New Roman"/>
                <w:sz w:val="24"/>
                <w:szCs w:val="24"/>
              </w:rPr>
              <w:t>500</w:t>
            </w:r>
          </w:p>
        </w:tc>
        <w:tc>
          <w:tcPr>
            <w:tcW w:w="2014" w:type="dxa"/>
          </w:tcPr>
          <w:p w14:paraId="0E8CAAD2" w14:textId="77777777" w:rsidR="000123F8" w:rsidRPr="003A08E3" w:rsidRDefault="000123F8" w:rsidP="000123F8">
            <w:pPr>
              <w:jc w:val="both"/>
              <w:rPr>
                <w:rFonts w:ascii="Times New Roman" w:hAnsi="Times New Roman" w:cs="Times New Roman"/>
                <w:sz w:val="24"/>
                <w:szCs w:val="24"/>
              </w:rPr>
            </w:pPr>
            <w:r w:rsidRPr="003A08E3">
              <w:rPr>
                <w:rFonts w:ascii="Times New Roman" w:hAnsi="Times New Roman" w:cs="Times New Roman"/>
                <w:sz w:val="24"/>
                <w:szCs w:val="24"/>
              </w:rPr>
              <w:t>1000</w:t>
            </w:r>
          </w:p>
        </w:tc>
      </w:tr>
      <w:tr w:rsidR="000123F8" w:rsidRPr="003A08E3" w14:paraId="164D5724" w14:textId="77777777" w:rsidTr="000123F8">
        <w:tc>
          <w:tcPr>
            <w:tcW w:w="4028" w:type="dxa"/>
            <w:gridSpan w:val="2"/>
          </w:tcPr>
          <w:p w14:paraId="2814C124" w14:textId="77777777" w:rsidR="000123F8" w:rsidRPr="003A08E3" w:rsidRDefault="000123F8" w:rsidP="000123F8">
            <w:pPr>
              <w:jc w:val="center"/>
              <w:rPr>
                <w:rFonts w:ascii="Times New Roman" w:hAnsi="Times New Roman" w:cs="Times New Roman"/>
                <w:sz w:val="24"/>
                <w:szCs w:val="24"/>
              </w:rPr>
            </w:pPr>
            <w:r w:rsidRPr="003A08E3">
              <w:rPr>
                <w:rFonts w:ascii="Times New Roman" w:hAnsi="Times New Roman" w:cs="Times New Roman"/>
                <w:sz w:val="24"/>
                <w:szCs w:val="24"/>
              </w:rPr>
              <w:t>LOO-cv</w:t>
            </w:r>
          </w:p>
        </w:tc>
        <w:tc>
          <w:tcPr>
            <w:tcW w:w="2014" w:type="dxa"/>
          </w:tcPr>
          <w:p w14:paraId="3F423B53" w14:textId="77777777" w:rsidR="000123F8" w:rsidRPr="003A08E3" w:rsidRDefault="000123F8" w:rsidP="000123F8">
            <w:pPr>
              <w:jc w:val="both"/>
              <w:rPr>
                <w:rFonts w:ascii="Times New Roman" w:hAnsi="Times New Roman" w:cs="Times New Roman"/>
                <w:sz w:val="24"/>
                <w:szCs w:val="24"/>
              </w:rPr>
            </w:pPr>
            <w:r w:rsidRPr="003A08E3">
              <w:rPr>
                <w:rFonts w:ascii="Times New Roman" w:hAnsi="Times New Roman" w:cs="Times New Roman"/>
                <w:sz w:val="24"/>
                <w:szCs w:val="24"/>
              </w:rPr>
              <w:t>0.80</w:t>
            </w:r>
          </w:p>
        </w:tc>
        <w:tc>
          <w:tcPr>
            <w:tcW w:w="2014" w:type="dxa"/>
          </w:tcPr>
          <w:p w14:paraId="6AEAB04C" w14:textId="77777777" w:rsidR="000123F8" w:rsidRPr="003A08E3" w:rsidRDefault="000123F8" w:rsidP="000123F8">
            <w:pPr>
              <w:jc w:val="both"/>
              <w:rPr>
                <w:rFonts w:ascii="Times New Roman" w:hAnsi="Times New Roman" w:cs="Times New Roman"/>
                <w:sz w:val="24"/>
                <w:szCs w:val="24"/>
              </w:rPr>
            </w:pPr>
            <w:r w:rsidRPr="003A08E3">
              <w:rPr>
                <w:rFonts w:ascii="Times New Roman" w:hAnsi="Times New Roman" w:cs="Times New Roman"/>
                <w:sz w:val="24"/>
                <w:szCs w:val="24"/>
              </w:rPr>
              <w:t>0.74</w:t>
            </w:r>
          </w:p>
        </w:tc>
        <w:tc>
          <w:tcPr>
            <w:tcW w:w="2014" w:type="dxa"/>
          </w:tcPr>
          <w:p w14:paraId="487A48F2" w14:textId="77777777" w:rsidR="000123F8" w:rsidRPr="003A08E3" w:rsidRDefault="000123F8" w:rsidP="000123F8">
            <w:pPr>
              <w:jc w:val="both"/>
              <w:rPr>
                <w:rFonts w:ascii="Times New Roman" w:hAnsi="Times New Roman" w:cs="Times New Roman"/>
                <w:sz w:val="24"/>
                <w:szCs w:val="24"/>
              </w:rPr>
            </w:pPr>
            <w:r w:rsidRPr="003A08E3">
              <w:rPr>
                <w:rFonts w:ascii="Times New Roman" w:hAnsi="Times New Roman" w:cs="Times New Roman"/>
                <w:sz w:val="24"/>
                <w:szCs w:val="24"/>
              </w:rPr>
              <w:t>0.71</w:t>
            </w:r>
          </w:p>
        </w:tc>
      </w:tr>
      <w:tr w:rsidR="000123F8" w:rsidRPr="003A08E3" w14:paraId="48F9E6F9" w14:textId="77777777" w:rsidTr="000123F8">
        <w:tc>
          <w:tcPr>
            <w:tcW w:w="4028" w:type="dxa"/>
            <w:gridSpan w:val="2"/>
          </w:tcPr>
          <w:p w14:paraId="3014B0C8" w14:textId="77777777" w:rsidR="000123F8" w:rsidRPr="003A08E3" w:rsidRDefault="000123F8" w:rsidP="000123F8">
            <w:pPr>
              <w:jc w:val="center"/>
              <w:rPr>
                <w:rFonts w:ascii="Times New Roman" w:hAnsi="Times New Roman" w:cs="Times New Roman"/>
                <w:sz w:val="24"/>
                <w:szCs w:val="24"/>
              </w:rPr>
            </w:pPr>
            <w:r w:rsidRPr="003A08E3">
              <w:rPr>
                <w:rFonts w:ascii="Times New Roman" w:hAnsi="Times New Roman" w:cs="Times New Roman"/>
                <w:sz w:val="24"/>
                <w:szCs w:val="24"/>
              </w:rPr>
              <w:t>5-fold cv</w:t>
            </w:r>
          </w:p>
        </w:tc>
        <w:tc>
          <w:tcPr>
            <w:tcW w:w="2014" w:type="dxa"/>
            <w:tcBorders>
              <w:bottom w:val="single" w:sz="4" w:space="0" w:color="auto"/>
            </w:tcBorders>
          </w:tcPr>
          <w:p w14:paraId="24CEC50B" w14:textId="77777777" w:rsidR="000123F8" w:rsidRPr="003A08E3" w:rsidRDefault="000123F8" w:rsidP="000123F8">
            <w:pPr>
              <w:jc w:val="both"/>
              <w:rPr>
                <w:rFonts w:ascii="Times New Roman" w:hAnsi="Times New Roman" w:cs="Times New Roman"/>
                <w:sz w:val="24"/>
                <w:szCs w:val="24"/>
              </w:rPr>
            </w:pPr>
            <w:r w:rsidRPr="003A08E3">
              <w:rPr>
                <w:rFonts w:ascii="Times New Roman" w:hAnsi="Times New Roman" w:cs="Times New Roman"/>
                <w:sz w:val="24"/>
                <w:szCs w:val="24"/>
              </w:rPr>
              <w:t>0.76</w:t>
            </w:r>
          </w:p>
        </w:tc>
        <w:tc>
          <w:tcPr>
            <w:tcW w:w="2014" w:type="dxa"/>
            <w:tcBorders>
              <w:bottom w:val="single" w:sz="4" w:space="0" w:color="auto"/>
            </w:tcBorders>
          </w:tcPr>
          <w:p w14:paraId="2B6A0F6A" w14:textId="77777777" w:rsidR="000123F8" w:rsidRPr="003A08E3" w:rsidRDefault="000123F8" w:rsidP="000123F8">
            <w:pPr>
              <w:jc w:val="both"/>
              <w:rPr>
                <w:rFonts w:ascii="Times New Roman" w:hAnsi="Times New Roman" w:cs="Times New Roman"/>
                <w:sz w:val="24"/>
                <w:szCs w:val="24"/>
              </w:rPr>
            </w:pPr>
            <w:r w:rsidRPr="003A08E3">
              <w:rPr>
                <w:rFonts w:ascii="Times New Roman" w:hAnsi="Times New Roman" w:cs="Times New Roman"/>
                <w:sz w:val="24"/>
                <w:szCs w:val="24"/>
              </w:rPr>
              <w:t>0.60</w:t>
            </w:r>
          </w:p>
        </w:tc>
        <w:tc>
          <w:tcPr>
            <w:tcW w:w="2014" w:type="dxa"/>
            <w:tcBorders>
              <w:bottom w:val="single" w:sz="4" w:space="0" w:color="auto"/>
            </w:tcBorders>
          </w:tcPr>
          <w:p w14:paraId="1EDE15E0" w14:textId="77777777" w:rsidR="000123F8" w:rsidRPr="003A08E3" w:rsidRDefault="000123F8" w:rsidP="000123F8">
            <w:pPr>
              <w:jc w:val="both"/>
              <w:rPr>
                <w:rFonts w:ascii="Times New Roman" w:hAnsi="Times New Roman" w:cs="Times New Roman"/>
                <w:sz w:val="24"/>
                <w:szCs w:val="24"/>
              </w:rPr>
            </w:pPr>
            <w:r w:rsidRPr="003A08E3">
              <w:rPr>
                <w:rFonts w:ascii="Times New Roman" w:hAnsi="Times New Roman" w:cs="Times New Roman"/>
                <w:sz w:val="24"/>
                <w:szCs w:val="24"/>
              </w:rPr>
              <w:t>0.28</w:t>
            </w:r>
          </w:p>
        </w:tc>
      </w:tr>
      <w:tr w:rsidR="000123F8" w:rsidRPr="003A08E3" w14:paraId="695FB97E" w14:textId="77777777" w:rsidTr="000123F8">
        <w:tc>
          <w:tcPr>
            <w:tcW w:w="2014" w:type="dxa"/>
            <w:vMerge w:val="restart"/>
            <w:tcBorders>
              <w:right w:val="single" w:sz="4" w:space="0" w:color="auto"/>
            </w:tcBorders>
          </w:tcPr>
          <w:p w14:paraId="361ECBEE" w14:textId="77777777" w:rsidR="000123F8" w:rsidRPr="003A08E3" w:rsidRDefault="000123F8" w:rsidP="000123F8">
            <w:pPr>
              <w:jc w:val="both"/>
              <w:rPr>
                <w:rFonts w:ascii="Times New Roman" w:hAnsi="Times New Roman" w:cs="Times New Roman"/>
                <w:sz w:val="24"/>
                <w:szCs w:val="24"/>
              </w:rPr>
            </w:pPr>
          </w:p>
          <w:p w14:paraId="56822B66" w14:textId="77777777" w:rsidR="000123F8" w:rsidRPr="003A08E3" w:rsidRDefault="000123F8" w:rsidP="000123F8">
            <w:pPr>
              <w:jc w:val="center"/>
              <w:rPr>
                <w:rFonts w:ascii="Times New Roman" w:hAnsi="Times New Roman" w:cs="Times New Roman"/>
                <w:sz w:val="24"/>
                <w:szCs w:val="24"/>
              </w:rPr>
            </w:pPr>
            <w:r w:rsidRPr="003A08E3">
              <w:rPr>
                <w:rFonts w:ascii="Times New Roman" w:hAnsi="Times New Roman" w:cs="Times New Roman"/>
                <w:sz w:val="24"/>
                <w:szCs w:val="24"/>
              </w:rPr>
              <w:t>External validation</w:t>
            </w:r>
          </w:p>
          <w:p w14:paraId="5AC7BBE6" w14:textId="77777777" w:rsidR="000123F8" w:rsidRPr="003A08E3" w:rsidRDefault="000123F8" w:rsidP="000123F8">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14:paraId="3B804A36" w14:textId="77777777" w:rsidR="000123F8" w:rsidRPr="003A08E3" w:rsidRDefault="000123F8" w:rsidP="000123F8">
            <w:pPr>
              <w:rPr>
                <w:rFonts w:ascii="Times New Roman" w:hAnsi="Times New Roman" w:cs="Times New Roman"/>
                <w:sz w:val="24"/>
                <w:szCs w:val="24"/>
              </w:rPr>
            </w:pPr>
            <w:r w:rsidRPr="003A08E3">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43ABC36C" w14:textId="77777777" w:rsidR="000123F8" w:rsidRPr="003A08E3" w:rsidRDefault="00F41E9C" w:rsidP="000123F8">
            <w:pPr>
              <w:jc w:val="both"/>
              <w:rPr>
                <w:rFonts w:ascii="Times New Roman" w:hAnsi="Times New Roman" w:cs="Times New Roman"/>
                <w:sz w:val="24"/>
                <w:szCs w:val="24"/>
              </w:rPr>
            </w:pPr>
            <w:r w:rsidRPr="003A08E3">
              <w:rPr>
                <w:rFonts w:ascii="Times New Roman" w:hAnsi="Times New Roman" w:cs="Times New Roman"/>
                <w:sz w:val="24"/>
                <w:szCs w:val="24"/>
              </w:rPr>
              <w:t>0.34</w:t>
            </w:r>
          </w:p>
        </w:tc>
        <w:tc>
          <w:tcPr>
            <w:tcW w:w="2014" w:type="dxa"/>
            <w:tcBorders>
              <w:top w:val="single" w:sz="4" w:space="0" w:color="auto"/>
              <w:left w:val="single" w:sz="4" w:space="0" w:color="auto"/>
              <w:bottom w:val="nil"/>
              <w:right w:val="single" w:sz="4" w:space="0" w:color="auto"/>
            </w:tcBorders>
          </w:tcPr>
          <w:p w14:paraId="2F74DCDA" w14:textId="77777777" w:rsidR="000123F8" w:rsidRPr="003A08E3" w:rsidRDefault="00F41E9C" w:rsidP="000123F8">
            <w:pPr>
              <w:jc w:val="both"/>
              <w:rPr>
                <w:rFonts w:ascii="Times New Roman" w:hAnsi="Times New Roman" w:cs="Times New Roman"/>
                <w:sz w:val="24"/>
                <w:szCs w:val="24"/>
              </w:rPr>
            </w:pPr>
            <w:r w:rsidRPr="003A08E3">
              <w:rPr>
                <w:rFonts w:ascii="Times New Roman" w:hAnsi="Times New Roman" w:cs="Times New Roman"/>
                <w:sz w:val="24"/>
                <w:szCs w:val="24"/>
              </w:rPr>
              <w:t>0.06</w:t>
            </w:r>
          </w:p>
        </w:tc>
        <w:tc>
          <w:tcPr>
            <w:tcW w:w="2014" w:type="dxa"/>
            <w:tcBorders>
              <w:top w:val="single" w:sz="4" w:space="0" w:color="auto"/>
              <w:left w:val="single" w:sz="4" w:space="0" w:color="auto"/>
              <w:bottom w:val="nil"/>
              <w:right w:val="single" w:sz="4" w:space="0" w:color="auto"/>
            </w:tcBorders>
          </w:tcPr>
          <w:p w14:paraId="31497023" w14:textId="77777777" w:rsidR="000123F8" w:rsidRPr="003A08E3" w:rsidRDefault="0034779A" w:rsidP="000123F8">
            <w:pPr>
              <w:jc w:val="both"/>
              <w:rPr>
                <w:rFonts w:ascii="Times New Roman" w:hAnsi="Times New Roman" w:cs="Times New Roman"/>
                <w:sz w:val="24"/>
                <w:szCs w:val="24"/>
              </w:rPr>
            </w:pPr>
            <w:r w:rsidRPr="003A08E3">
              <w:rPr>
                <w:rFonts w:ascii="Times New Roman" w:hAnsi="Times New Roman" w:cs="Times New Roman"/>
                <w:sz w:val="24"/>
                <w:szCs w:val="24"/>
              </w:rPr>
              <w:t>-0.13</w:t>
            </w:r>
          </w:p>
        </w:tc>
      </w:tr>
      <w:tr w:rsidR="000123F8" w:rsidRPr="003A08E3" w14:paraId="7F9C1F10" w14:textId="77777777" w:rsidTr="000123F8">
        <w:tc>
          <w:tcPr>
            <w:tcW w:w="2014" w:type="dxa"/>
            <w:vMerge/>
            <w:tcBorders>
              <w:right w:val="single" w:sz="4" w:space="0" w:color="auto"/>
            </w:tcBorders>
          </w:tcPr>
          <w:p w14:paraId="185BFB41" w14:textId="77777777" w:rsidR="000123F8" w:rsidRPr="003A08E3"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BC2B658" w14:textId="77777777" w:rsidR="000123F8" w:rsidRPr="003A08E3" w:rsidRDefault="000123F8" w:rsidP="000123F8">
            <w:pPr>
              <w:rPr>
                <w:rFonts w:ascii="Times New Roman" w:hAnsi="Times New Roman" w:cs="Times New Roman"/>
                <w:sz w:val="24"/>
                <w:szCs w:val="24"/>
              </w:rPr>
            </w:pPr>
            <w:r w:rsidRPr="003A08E3">
              <w:rPr>
                <w:rFonts w:ascii="Times New Roman" w:hAnsi="Times New Roman" w:cs="Times New Roman"/>
                <w:sz w:val="24"/>
                <w:szCs w:val="24"/>
              </w:rPr>
              <w:t>25</w:t>
            </w:r>
            <w:r w:rsidR="00F41E9C" w:rsidRPr="003A08E3">
              <w:rPr>
                <w:rFonts w:ascii="Times New Roman" w:hAnsi="Times New Roman" w:cs="Times New Roman"/>
                <w:sz w:val="24"/>
                <w:szCs w:val="24"/>
                <w:vertAlign w:val="superscript"/>
              </w:rPr>
              <w:t>th</w:t>
            </w:r>
            <w:r w:rsidR="00F41E9C" w:rsidRPr="003A08E3">
              <w:rPr>
                <w:rFonts w:ascii="Times New Roman" w:hAnsi="Times New Roman" w:cs="Times New Roman"/>
                <w:sz w:val="24"/>
                <w:szCs w:val="24"/>
              </w:rPr>
              <w:t xml:space="preserve"> </w:t>
            </w:r>
            <w:r w:rsidRPr="003A08E3">
              <w:rPr>
                <w:rFonts w:ascii="Times New Roman" w:hAnsi="Times New Roman" w:cs="Times New Roman"/>
                <w:sz w:val="24"/>
                <w:szCs w:val="24"/>
              </w:rPr>
              <w:t>percentile</w:t>
            </w:r>
          </w:p>
        </w:tc>
        <w:tc>
          <w:tcPr>
            <w:tcW w:w="2014" w:type="dxa"/>
            <w:tcBorders>
              <w:top w:val="nil"/>
              <w:left w:val="single" w:sz="4" w:space="0" w:color="auto"/>
              <w:bottom w:val="nil"/>
              <w:right w:val="single" w:sz="4" w:space="0" w:color="auto"/>
            </w:tcBorders>
          </w:tcPr>
          <w:p w14:paraId="17DA1D9F" w14:textId="77777777" w:rsidR="000123F8" w:rsidRPr="003A08E3" w:rsidRDefault="00F41E9C" w:rsidP="000123F8">
            <w:pPr>
              <w:jc w:val="both"/>
              <w:rPr>
                <w:rFonts w:ascii="Times New Roman" w:hAnsi="Times New Roman" w:cs="Times New Roman"/>
                <w:sz w:val="24"/>
                <w:szCs w:val="24"/>
              </w:rPr>
            </w:pPr>
            <w:r w:rsidRPr="003A08E3">
              <w:rPr>
                <w:rFonts w:ascii="Times New Roman" w:hAnsi="Times New Roman" w:cs="Times New Roman"/>
                <w:sz w:val="24"/>
                <w:szCs w:val="24"/>
              </w:rPr>
              <w:t>0.72</w:t>
            </w:r>
          </w:p>
        </w:tc>
        <w:tc>
          <w:tcPr>
            <w:tcW w:w="2014" w:type="dxa"/>
            <w:tcBorders>
              <w:top w:val="nil"/>
              <w:left w:val="single" w:sz="4" w:space="0" w:color="auto"/>
              <w:bottom w:val="nil"/>
              <w:right w:val="single" w:sz="4" w:space="0" w:color="auto"/>
            </w:tcBorders>
          </w:tcPr>
          <w:p w14:paraId="25AF1376" w14:textId="77777777" w:rsidR="000123F8" w:rsidRPr="003A08E3" w:rsidRDefault="00F41E9C" w:rsidP="000123F8">
            <w:pPr>
              <w:jc w:val="both"/>
              <w:rPr>
                <w:rFonts w:ascii="Times New Roman" w:hAnsi="Times New Roman" w:cs="Times New Roman"/>
                <w:sz w:val="24"/>
                <w:szCs w:val="24"/>
              </w:rPr>
            </w:pPr>
            <w:r w:rsidRPr="003A08E3">
              <w:rPr>
                <w:rFonts w:ascii="Times New Roman" w:hAnsi="Times New Roman" w:cs="Times New Roman"/>
                <w:sz w:val="24"/>
                <w:szCs w:val="24"/>
              </w:rPr>
              <w:t>0.62</w:t>
            </w:r>
          </w:p>
        </w:tc>
        <w:tc>
          <w:tcPr>
            <w:tcW w:w="2014" w:type="dxa"/>
            <w:tcBorders>
              <w:top w:val="nil"/>
              <w:left w:val="single" w:sz="4" w:space="0" w:color="auto"/>
              <w:bottom w:val="nil"/>
              <w:right w:val="single" w:sz="4" w:space="0" w:color="auto"/>
            </w:tcBorders>
          </w:tcPr>
          <w:p w14:paraId="488A6045" w14:textId="77777777" w:rsidR="000123F8" w:rsidRPr="003A08E3" w:rsidRDefault="00F41E9C" w:rsidP="000123F8">
            <w:pPr>
              <w:jc w:val="both"/>
              <w:rPr>
                <w:rFonts w:ascii="Times New Roman" w:hAnsi="Times New Roman" w:cs="Times New Roman"/>
                <w:sz w:val="24"/>
                <w:szCs w:val="24"/>
              </w:rPr>
            </w:pPr>
            <w:r w:rsidRPr="003A08E3">
              <w:rPr>
                <w:rFonts w:ascii="Times New Roman" w:hAnsi="Times New Roman" w:cs="Times New Roman"/>
                <w:sz w:val="24"/>
                <w:szCs w:val="24"/>
              </w:rPr>
              <w:t>0.48</w:t>
            </w:r>
          </w:p>
        </w:tc>
      </w:tr>
      <w:tr w:rsidR="000123F8" w:rsidRPr="003A08E3" w14:paraId="7D47F13F" w14:textId="77777777" w:rsidTr="000123F8">
        <w:tc>
          <w:tcPr>
            <w:tcW w:w="2014" w:type="dxa"/>
            <w:vMerge/>
            <w:tcBorders>
              <w:right w:val="single" w:sz="4" w:space="0" w:color="auto"/>
            </w:tcBorders>
          </w:tcPr>
          <w:p w14:paraId="2360AD83" w14:textId="77777777" w:rsidR="000123F8" w:rsidRPr="003A08E3"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4EED4871" w14:textId="77777777" w:rsidR="000123F8" w:rsidRPr="003A08E3" w:rsidRDefault="000123F8" w:rsidP="000123F8">
            <w:pPr>
              <w:rPr>
                <w:rFonts w:ascii="Times New Roman" w:hAnsi="Times New Roman" w:cs="Times New Roman"/>
                <w:sz w:val="24"/>
                <w:szCs w:val="24"/>
              </w:rPr>
            </w:pPr>
            <w:r w:rsidRPr="003A08E3">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0000E654" w14:textId="77777777" w:rsidR="000123F8" w:rsidRPr="003A08E3" w:rsidRDefault="00F41E9C" w:rsidP="000123F8">
            <w:pPr>
              <w:jc w:val="both"/>
              <w:rPr>
                <w:rFonts w:ascii="Times New Roman" w:hAnsi="Times New Roman" w:cs="Times New Roman"/>
                <w:sz w:val="24"/>
                <w:szCs w:val="24"/>
              </w:rPr>
            </w:pPr>
            <w:r w:rsidRPr="003A08E3">
              <w:rPr>
                <w:rFonts w:ascii="Times New Roman" w:hAnsi="Times New Roman" w:cs="Times New Roman"/>
                <w:sz w:val="24"/>
                <w:szCs w:val="24"/>
              </w:rPr>
              <w:t>0.79</w:t>
            </w:r>
          </w:p>
        </w:tc>
        <w:tc>
          <w:tcPr>
            <w:tcW w:w="2014" w:type="dxa"/>
            <w:tcBorders>
              <w:top w:val="nil"/>
              <w:left w:val="single" w:sz="4" w:space="0" w:color="auto"/>
              <w:bottom w:val="nil"/>
              <w:right w:val="single" w:sz="4" w:space="0" w:color="auto"/>
            </w:tcBorders>
          </w:tcPr>
          <w:p w14:paraId="3D90DEBC" w14:textId="77777777" w:rsidR="000123F8" w:rsidRPr="003A08E3" w:rsidRDefault="00F41E9C" w:rsidP="000123F8">
            <w:pPr>
              <w:jc w:val="both"/>
              <w:rPr>
                <w:rFonts w:ascii="Times New Roman" w:hAnsi="Times New Roman" w:cs="Times New Roman"/>
                <w:sz w:val="24"/>
                <w:szCs w:val="24"/>
              </w:rPr>
            </w:pPr>
            <w:r w:rsidRPr="003A08E3">
              <w:rPr>
                <w:rFonts w:ascii="Times New Roman" w:hAnsi="Times New Roman" w:cs="Times New Roman"/>
                <w:sz w:val="24"/>
                <w:szCs w:val="24"/>
              </w:rPr>
              <w:t>0.69</w:t>
            </w:r>
          </w:p>
        </w:tc>
        <w:tc>
          <w:tcPr>
            <w:tcW w:w="2014" w:type="dxa"/>
            <w:tcBorders>
              <w:top w:val="nil"/>
              <w:left w:val="single" w:sz="4" w:space="0" w:color="auto"/>
              <w:bottom w:val="nil"/>
              <w:right w:val="single" w:sz="4" w:space="0" w:color="auto"/>
            </w:tcBorders>
          </w:tcPr>
          <w:p w14:paraId="79BDB14E" w14:textId="77777777" w:rsidR="000123F8" w:rsidRPr="003A08E3" w:rsidRDefault="00F41E9C" w:rsidP="000123F8">
            <w:pPr>
              <w:jc w:val="both"/>
              <w:rPr>
                <w:rFonts w:ascii="Times New Roman" w:hAnsi="Times New Roman" w:cs="Times New Roman"/>
                <w:sz w:val="24"/>
                <w:szCs w:val="24"/>
              </w:rPr>
            </w:pPr>
            <w:r w:rsidRPr="003A08E3">
              <w:rPr>
                <w:rFonts w:ascii="Times New Roman" w:hAnsi="Times New Roman" w:cs="Times New Roman"/>
                <w:sz w:val="24"/>
                <w:szCs w:val="24"/>
              </w:rPr>
              <w:t>0.58</w:t>
            </w:r>
          </w:p>
        </w:tc>
      </w:tr>
      <w:tr w:rsidR="000123F8" w:rsidRPr="003A08E3" w14:paraId="0C48EBAC" w14:textId="77777777" w:rsidTr="000123F8">
        <w:tc>
          <w:tcPr>
            <w:tcW w:w="2014" w:type="dxa"/>
            <w:vMerge/>
            <w:tcBorders>
              <w:right w:val="single" w:sz="4" w:space="0" w:color="auto"/>
            </w:tcBorders>
          </w:tcPr>
          <w:p w14:paraId="4BFEFE17" w14:textId="77777777" w:rsidR="000123F8" w:rsidRPr="003A08E3"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0668A1B" w14:textId="77777777" w:rsidR="000123F8" w:rsidRPr="003A08E3" w:rsidRDefault="000123F8" w:rsidP="000123F8">
            <w:pPr>
              <w:rPr>
                <w:rFonts w:ascii="Times New Roman" w:hAnsi="Times New Roman" w:cs="Times New Roman"/>
                <w:sz w:val="24"/>
                <w:szCs w:val="24"/>
              </w:rPr>
            </w:pPr>
            <w:r w:rsidRPr="003A08E3">
              <w:rPr>
                <w:rFonts w:ascii="Times New Roman" w:hAnsi="Times New Roman" w:cs="Times New Roman"/>
                <w:sz w:val="24"/>
                <w:szCs w:val="24"/>
              </w:rPr>
              <w:t>75</w:t>
            </w:r>
            <w:r w:rsidRPr="003A08E3">
              <w:rPr>
                <w:rFonts w:ascii="Times New Roman" w:hAnsi="Times New Roman" w:cs="Times New Roman"/>
                <w:sz w:val="24"/>
                <w:szCs w:val="24"/>
                <w:vertAlign w:val="superscript"/>
              </w:rPr>
              <w:t>th</w:t>
            </w:r>
            <w:r w:rsidRPr="003A08E3">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8CCE7CE" w14:textId="77777777" w:rsidR="000123F8" w:rsidRPr="003A08E3" w:rsidRDefault="00F41E9C" w:rsidP="000123F8">
            <w:pPr>
              <w:jc w:val="both"/>
              <w:rPr>
                <w:rFonts w:ascii="Times New Roman" w:hAnsi="Times New Roman" w:cs="Times New Roman"/>
                <w:sz w:val="24"/>
                <w:szCs w:val="24"/>
              </w:rPr>
            </w:pPr>
            <w:r w:rsidRPr="003A08E3">
              <w:rPr>
                <w:rFonts w:ascii="Times New Roman" w:hAnsi="Times New Roman" w:cs="Times New Roman"/>
                <w:sz w:val="24"/>
                <w:szCs w:val="24"/>
              </w:rPr>
              <w:t>0.84</w:t>
            </w:r>
          </w:p>
        </w:tc>
        <w:tc>
          <w:tcPr>
            <w:tcW w:w="2014" w:type="dxa"/>
            <w:tcBorders>
              <w:top w:val="nil"/>
              <w:left w:val="single" w:sz="4" w:space="0" w:color="auto"/>
              <w:bottom w:val="nil"/>
              <w:right w:val="single" w:sz="4" w:space="0" w:color="auto"/>
            </w:tcBorders>
          </w:tcPr>
          <w:p w14:paraId="77E593F0" w14:textId="77777777" w:rsidR="000123F8" w:rsidRPr="003A08E3" w:rsidRDefault="00F41E9C" w:rsidP="000123F8">
            <w:pPr>
              <w:jc w:val="both"/>
              <w:rPr>
                <w:rFonts w:ascii="Times New Roman" w:hAnsi="Times New Roman" w:cs="Times New Roman"/>
                <w:sz w:val="24"/>
                <w:szCs w:val="24"/>
              </w:rPr>
            </w:pPr>
            <w:r w:rsidRPr="003A08E3">
              <w:rPr>
                <w:rFonts w:ascii="Times New Roman" w:hAnsi="Times New Roman" w:cs="Times New Roman"/>
                <w:sz w:val="24"/>
                <w:szCs w:val="24"/>
              </w:rPr>
              <w:t>0.76</w:t>
            </w:r>
          </w:p>
        </w:tc>
        <w:tc>
          <w:tcPr>
            <w:tcW w:w="2014" w:type="dxa"/>
            <w:tcBorders>
              <w:top w:val="nil"/>
              <w:left w:val="single" w:sz="4" w:space="0" w:color="auto"/>
              <w:bottom w:val="nil"/>
              <w:right w:val="single" w:sz="4" w:space="0" w:color="auto"/>
            </w:tcBorders>
          </w:tcPr>
          <w:p w14:paraId="3D6950AE" w14:textId="77777777" w:rsidR="000123F8" w:rsidRPr="003A08E3" w:rsidRDefault="00F41E9C" w:rsidP="000123F8">
            <w:pPr>
              <w:jc w:val="both"/>
              <w:rPr>
                <w:rFonts w:ascii="Times New Roman" w:hAnsi="Times New Roman" w:cs="Times New Roman"/>
                <w:sz w:val="24"/>
                <w:szCs w:val="24"/>
              </w:rPr>
            </w:pPr>
            <w:r w:rsidRPr="003A08E3">
              <w:rPr>
                <w:rFonts w:ascii="Times New Roman" w:hAnsi="Times New Roman" w:cs="Times New Roman"/>
                <w:sz w:val="24"/>
                <w:szCs w:val="24"/>
              </w:rPr>
              <w:t>0.68</w:t>
            </w:r>
          </w:p>
        </w:tc>
      </w:tr>
      <w:tr w:rsidR="000123F8" w:rsidRPr="003A08E3" w14:paraId="75812AAE" w14:textId="77777777" w:rsidTr="000123F8">
        <w:tc>
          <w:tcPr>
            <w:tcW w:w="2014" w:type="dxa"/>
            <w:vMerge/>
            <w:tcBorders>
              <w:right w:val="single" w:sz="4" w:space="0" w:color="auto"/>
            </w:tcBorders>
          </w:tcPr>
          <w:p w14:paraId="6485CB65" w14:textId="77777777" w:rsidR="000123F8" w:rsidRPr="003A08E3"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7BD8DE72" w14:textId="77777777" w:rsidR="000123F8" w:rsidRPr="003A08E3" w:rsidRDefault="000123F8" w:rsidP="000123F8">
            <w:pPr>
              <w:rPr>
                <w:rFonts w:ascii="Times New Roman" w:hAnsi="Times New Roman" w:cs="Times New Roman"/>
                <w:sz w:val="24"/>
                <w:szCs w:val="24"/>
              </w:rPr>
            </w:pPr>
            <w:r w:rsidRPr="003A08E3">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49DAA5D0" w14:textId="77777777" w:rsidR="000123F8" w:rsidRPr="003A08E3" w:rsidRDefault="00F41E9C" w:rsidP="000123F8">
            <w:pPr>
              <w:jc w:val="both"/>
              <w:rPr>
                <w:rFonts w:ascii="Times New Roman" w:hAnsi="Times New Roman" w:cs="Times New Roman"/>
                <w:sz w:val="24"/>
                <w:szCs w:val="24"/>
              </w:rPr>
            </w:pPr>
            <w:r w:rsidRPr="003A08E3">
              <w:rPr>
                <w:rFonts w:ascii="Times New Roman" w:hAnsi="Times New Roman" w:cs="Times New Roman"/>
                <w:sz w:val="24"/>
                <w:szCs w:val="24"/>
              </w:rPr>
              <w:t>0.95</w:t>
            </w:r>
          </w:p>
        </w:tc>
        <w:tc>
          <w:tcPr>
            <w:tcW w:w="2014" w:type="dxa"/>
            <w:tcBorders>
              <w:top w:val="nil"/>
              <w:left w:val="single" w:sz="4" w:space="0" w:color="auto"/>
              <w:bottom w:val="single" w:sz="4" w:space="0" w:color="auto"/>
              <w:right w:val="single" w:sz="4" w:space="0" w:color="auto"/>
            </w:tcBorders>
          </w:tcPr>
          <w:p w14:paraId="6417F3B4" w14:textId="77777777" w:rsidR="000123F8" w:rsidRPr="003A08E3" w:rsidRDefault="00F41E9C" w:rsidP="000123F8">
            <w:pPr>
              <w:jc w:val="both"/>
              <w:rPr>
                <w:rFonts w:ascii="Times New Roman" w:hAnsi="Times New Roman" w:cs="Times New Roman"/>
                <w:sz w:val="24"/>
                <w:szCs w:val="24"/>
              </w:rPr>
            </w:pPr>
            <w:r w:rsidRPr="003A08E3">
              <w:rPr>
                <w:rFonts w:ascii="Times New Roman" w:hAnsi="Times New Roman" w:cs="Times New Roman"/>
                <w:sz w:val="24"/>
                <w:szCs w:val="24"/>
              </w:rPr>
              <w:t>0.89</w:t>
            </w:r>
          </w:p>
        </w:tc>
        <w:tc>
          <w:tcPr>
            <w:tcW w:w="2014" w:type="dxa"/>
            <w:tcBorders>
              <w:top w:val="nil"/>
              <w:left w:val="single" w:sz="4" w:space="0" w:color="auto"/>
              <w:bottom w:val="single" w:sz="4" w:space="0" w:color="auto"/>
              <w:right w:val="single" w:sz="4" w:space="0" w:color="auto"/>
            </w:tcBorders>
          </w:tcPr>
          <w:p w14:paraId="05ED23C0" w14:textId="77777777" w:rsidR="000123F8" w:rsidRPr="003A08E3" w:rsidRDefault="00F41E9C" w:rsidP="000123F8">
            <w:pPr>
              <w:jc w:val="both"/>
              <w:rPr>
                <w:rFonts w:ascii="Times New Roman" w:hAnsi="Times New Roman" w:cs="Times New Roman"/>
                <w:sz w:val="24"/>
                <w:szCs w:val="24"/>
              </w:rPr>
            </w:pPr>
            <w:r w:rsidRPr="003A08E3">
              <w:rPr>
                <w:rFonts w:ascii="Times New Roman" w:hAnsi="Times New Roman" w:cs="Times New Roman"/>
                <w:sz w:val="24"/>
                <w:szCs w:val="24"/>
              </w:rPr>
              <w:t>0.87</w:t>
            </w:r>
          </w:p>
        </w:tc>
      </w:tr>
      <w:tr w:rsidR="000123F8" w:rsidRPr="003A08E3" w14:paraId="07834585" w14:textId="77777777" w:rsidTr="000123F8">
        <w:tc>
          <w:tcPr>
            <w:tcW w:w="4028" w:type="dxa"/>
            <w:gridSpan w:val="2"/>
          </w:tcPr>
          <w:p w14:paraId="774F3C4F" w14:textId="77777777" w:rsidR="000123F8" w:rsidRPr="003A08E3" w:rsidRDefault="005C2EAC" w:rsidP="000123F8">
            <w:pPr>
              <w:jc w:val="center"/>
              <w:rPr>
                <w:rFonts w:ascii="Times New Roman" w:hAnsi="Times New Roman" w:cs="Times New Roman"/>
                <w:sz w:val="24"/>
                <w:szCs w:val="24"/>
              </w:rPr>
            </w:pPr>
            <w:r w:rsidRPr="003A08E3">
              <w:rPr>
                <w:rFonts w:ascii="Times New Roman" w:hAnsi="Times New Roman" w:cs="Times New Roman"/>
                <w:sz w:val="24"/>
                <w:szCs w:val="24"/>
              </w:rPr>
              <w:t>Repeated external validation</w:t>
            </w:r>
          </w:p>
        </w:tc>
        <w:tc>
          <w:tcPr>
            <w:tcW w:w="2014" w:type="dxa"/>
            <w:tcBorders>
              <w:top w:val="single" w:sz="4" w:space="0" w:color="auto"/>
            </w:tcBorders>
          </w:tcPr>
          <w:p w14:paraId="35C9A081" w14:textId="77777777" w:rsidR="000123F8" w:rsidRPr="003A08E3" w:rsidRDefault="000123F8" w:rsidP="000123F8">
            <w:pPr>
              <w:jc w:val="both"/>
              <w:rPr>
                <w:rFonts w:ascii="Times New Roman" w:hAnsi="Times New Roman" w:cs="Times New Roman"/>
                <w:sz w:val="24"/>
                <w:szCs w:val="24"/>
              </w:rPr>
            </w:pPr>
            <w:r w:rsidRPr="003A08E3">
              <w:rPr>
                <w:rFonts w:ascii="Times New Roman" w:hAnsi="Times New Roman" w:cs="Times New Roman"/>
                <w:sz w:val="24"/>
                <w:szCs w:val="24"/>
              </w:rPr>
              <w:t>0.77</w:t>
            </w:r>
          </w:p>
        </w:tc>
        <w:tc>
          <w:tcPr>
            <w:tcW w:w="2014" w:type="dxa"/>
            <w:tcBorders>
              <w:top w:val="single" w:sz="4" w:space="0" w:color="auto"/>
            </w:tcBorders>
          </w:tcPr>
          <w:p w14:paraId="131F4DCE" w14:textId="77777777" w:rsidR="000123F8" w:rsidRPr="003A08E3" w:rsidRDefault="000123F8" w:rsidP="000123F8">
            <w:pPr>
              <w:jc w:val="both"/>
              <w:rPr>
                <w:rFonts w:ascii="Times New Roman" w:hAnsi="Times New Roman" w:cs="Times New Roman"/>
                <w:sz w:val="24"/>
                <w:szCs w:val="24"/>
              </w:rPr>
            </w:pPr>
            <w:r w:rsidRPr="003A08E3">
              <w:rPr>
                <w:rFonts w:ascii="Times New Roman" w:hAnsi="Times New Roman" w:cs="Times New Roman"/>
                <w:sz w:val="24"/>
                <w:szCs w:val="24"/>
              </w:rPr>
              <w:t>0.66</w:t>
            </w:r>
          </w:p>
        </w:tc>
        <w:tc>
          <w:tcPr>
            <w:tcW w:w="2014" w:type="dxa"/>
            <w:tcBorders>
              <w:top w:val="single" w:sz="4" w:space="0" w:color="auto"/>
            </w:tcBorders>
          </w:tcPr>
          <w:p w14:paraId="32F8A29E" w14:textId="77777777" w:rsidR="000123F8" w:rsidRPr="003A08E3" w:rsidRDefault="000123F8" w:rsidP="000123F8">
            <w:pPr>
              <w:jc w:val="both"/>
              <w:rPr>
                <w:rFonts w:ascii="Times New Roman" w:hAnsi="Times New Roman" w:cs="Times New Roman"/>
                <w:sz w:val="24"/>
                <w:szCs w:val="24"/>
              </w:rPr>
            </w:pPr>
            <w:r w:rsidRPr="003A08E3">
              <w:rPr>
                <w:rFonts w:ascii="Times New Roman" w:hAnsi="Times New Roman" w:cs="Times New Roman"/>
                <w:sz w:val="24"/>
                <w:szCs w:val="24"/>
              </w:rPr>
              <w:t>0.55</w:t>
            </w:r>
          </w:p>
        </w:tc>
      </w:tr>
      <w:tr w:rsidR="00F41E9C" w:rsidRPr="003A08E3" w14:paraId="1683E33A" w14:textId="77777777" w:rsidTr="00A73B99">
        <w:tc>
          <w:tcPr>
            <w:tcW w:w="10070" w:type="dxa"/>
            <w:gridSpan w:val="5"/>
          </w:tcPr>
          <w:p w14:paraId="520EA2AF" w14:textId="77777777" w:rsidR="00F41E9C" w:rsidRPr="003A08E3" w:rsidRDefault="00F41E9C" w:rsidP="00A73B99">
            <w:pPr>
              <w:jc w:val="center"/>
              <w:rPr>
                <w:rFonts w:ascii="Times New Roman" w:hAnsi="Times New Roman" w:cs="Times New Roman"/>
                <w:sz w:val="24"/>
                <w:szCs w:val="24"/>
              </w:rPr>
            </w:pPr>
            <w:r w:rsidRPr="003A08E3">
              <w:rPr>
                <w:rFonts w:ascii="Times New Roman" w:hAnsi="Times New Roman" w:cs="Times New Roman"/>
                <w:sz w:val="24"/>
                <w:szCs w:val="24"/>
              </w:rPr>
              <w:t>PRESS</w:t>
            </w:r>
          </w:p>
        </w:tc>
      </w:tr>
      <w:tr w:rsidR="00F41E9C" w:rsidRPr="003A08E3" w14:paraId="69910CDC" w14:textId="77777777" w:rsidTr="00A73B99">
        <w:tc>
          <w:tcPr>
            <w:tcW w:w="4028" w:type="dxa"/>
            <w:gridSpan w:val="2"/>
          </w:tcPr>
          <w:p w14:paraId="5CB0DEC4" w14:textId="77777777" w:rsidR="00F41E9C" w:rsidRPr="003A08E3" w:rsidRDefault="00F41E9C" w:rsidP="00A73B99">
            <w:pPr>
              <w:jc w:val="center"/>
              <w:rPr>
                <w:rFonts w:ascii="Times New Roman" w:hAnsi="Times New Roman" w:cs="Times New Roman"/>
                <w:i/>
                <w:iCs/>
                <w:sz w:val="24"/>
                <w:szCs w:val="24"/>
              </w:rPr>
            </w:pPr>
            <w:r w:rsidRPr="003A08E3">
              <w:rPr>
                <w:rFonts w:ascii="Times New Roman" w:hAnsi="Times New Roman" w:cs="Times New Roman"/>
                <w:sz w:val="24"/>
                <w:szCs w:val="24"/>
              </w:rPr>
              <w:t>Number of predictors (</w:t>
            </w:r>
            <w:r w:rsidRPr="003A08E3">
              <w:rPr>
                <w:rFonts w:ascii="Times New Roman" w:hAnsi="Times New Roman" w:cs="Times New Roman"/>
                <w:i/>
                <w:iCs/>
                <w:sz w:val="24"/>
                <w:szCs w:val="24"/>
              </w:rPr>
              <w:t>p</w:t>
            </w:r>
            <w:r w:rsidRPr="003A08E3">
              <w:rPr>
                <w:rFonts w:ascii="Times New Roman" w:hAnsi="Times New Roman" w:cs="Times New Roman"/>
                <w:sz w:val="24"/>
                <w:szCs w:val="24"/>
              </w:rPr>
              <w:t>)</w:t>
            </w:r>
          </w:p>
        </w:tc>
        <w:tc>
          <w:tcPr>
            <w:tcW w:w="2014" w:type="dxa"/>
          </w:tcPr>
          <w:p w14:paraId="085EF5F9"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100</w:t>
            </w:r>
          </w:p>
        </w:tc>
        <w:tc>
          <w:tcPr>
            <w:tcW w:w="2014" w:type="dxa"/>
          </w:tcPr>
          <w:p w14:paraId="3E0F1318"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500</w:t>
            </w:r>
          </w:p>
        </w:tc>
        <w:tc>
          <w:tcPr>
            <w:tcW w:w="2014" w:type="dxa"/>
          </w:tcPr>
          <w:p w14:paraId="635C5E0D"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1000</w:t>
            </w:r>
          </w:p>
        </w:tc>
      </w:tr>
      <w:tr w:rsidR="00F41E9C" w:rsidRPr="003A08E3" w14:paraId="3CC4007A" w14:textId="77777777" w:rsidTr="00A73B99">
        <w:tc>
          <w:tcPr>
            <w:tcW w:w="4028" w:type="dxa"/>
            <w:gridSpan w:val="2"/>
          </w:tcPr>
          <w:p w14:paraId="7CA74296" w14:textId="77777777" w:rsidR="00F41E9C" w:rsidRPr="003A08E3" w:rsidRDefault="00F41E9C" w:rsidP="00A73B99">
            <w:pPr>
              <w:jc w:val="center"/>
              <w:rPr>
                <w:rFonts w:ascii="Times New Roman" w:hAnsi="Times New Roman" w:cs="Times New Roman"/>
                <w:sz w:val="24"/>
                <w:szCs w:val="24"/>
              </w:rPr>
            </w:pPr>
            <w:r w:rsidRPr="003A08E3">
              <w:rPr>
                <w:rFonts w:ascii="Times New Roman" w:hAnsi="Times New Roman" w:cs="Times New Roman"/>
                <w:sz w:val="24"/>
                <w:szCs w:val="24"/>
              </w:rPr>
              <w:t>LOO-cv</w:t>
            </w:r>
          </w:p>
        </w:tc>
        <w:tc>
          <w:tcPr>
            <w:tcW w:w="2014" w:type="dxa"/>
          </w:tcPr>
          <w:p w14:paraId="37B27F8F"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1.66</w:t>
            </w:r>
          </w:p>
        </w:tc>
        <w:tc>
          <w:tcPr>
            <w:tcW w:w="2014" w:type="dxa"/>
          </w:tcPr>
          <w:p w14:paraId="55D46F95"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2.36</w:t>
            </w:r>
          </w:p>
        </w:tc>
        <w:tc>
          <w:tcPr>
            <w:tcW w:w="2014" w:type="dxa"/>
          </w:tcPr>
          <w:p w14:paraId="51C990C7"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2.77</w:t>
            </w:r>
          </w:p>
        </w:tc>
      </w:tr>
      <w:tr w:rsidR="00F41E9C" w:rsidRPr="003A08E3" w14:paraId="743C8F70" w14:textId="77777777" w:rsidTr="00A73B99">
        <w:tc>
          <w:tcPr>
            <w:tcW w:w="4028" w:type="dxa"/>
            <w:gridSpan w:val="2"/>
          </w:tcPr>
          <w:p w14:paraId="46532E86" w14:textId="77777777" w:rsidR="00F41E9C" w:rsidRPr="003A08E3" w:rsidRDefault="00F41E9C" w:rsidP="00A73B99">
            <w:pPr>
              <w:jc w:val="center"/>
              <w:rPr>
                <w:rFonts w:ascii="Times New Roman" w:hAnsi="Times New Roman" w:cs="Times New Roman"/>
                <w:sz w:val="24"/>
                <w:szCs w:val="24"/>
              </w:rPr>
            </w:pPr>
            <w:r w:rsidRPr="003A08E3">
              <w:rPr>
                <w:rFonts w:ascii="Times New Roman" w:hAnsi="Times New Roman" w:cs="Times New Roman"/>
                <w:sz w:val="24"/>
                <w:szCs w:val="24"/>
              </w:rPr>
              <w:t>5-fold cv</w:t>
            </w:r>
          </w:p>
        </w:tc>
        <w:tc>
          <w:tcPr>
            <w:tcW w:w="2014" w:type="dxa"/>
            <w:tcBorders>
              <w:bottom w:val="single" w:sz="4" w:space="0" w:color="auto"/>
            </w:tcBorders>
          </w:tcPr>
          <w:p w14:paraId="002C9B3B"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1.92</w:t>
            </w:r>
          </w:p>
        </w:tc>
        <w:tc>
          <w:tcPr>
            <w:tcW w:w="2014" w:type="dxa"/>
            <w:tcBorders>
              <w:bottom w:val="single" w:sz="4" w:space="0" w:color="auto"/>
            </w:tcBorders>
          </w:tcPr>
          <w:p w14:paraId="4A4BE406"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3.78</w:t>
            </w:r>
          </w:p>
        </w:tc>
        <w:tc>
          <w:tcPr>
            <w:tcW w:w="2014" w:type="dxa"/>
            <w:tcBorders>
              <w:bottom w:val="single" w:sz="4" w:space="0" w:color="auto"/>
            </w:tcBorders>
          </w:tcPr>
          <w:p w14:paraId="5C779FDC"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6.82</w:t>
            </w:r>
          </w:p>
        </w:tc>
      </w:tr>
      <w:tr w:rsidR="00F41E9C" w:rsidRPr="003A08E3" w14:paraId="285DDBC5" w14:textId="77777777" w:rsidTr="00A73B99">
        <w:tc>
          <w:tcPr>
            <w:tcW w:w="2014" w:type="dxa"/>
            <w:vMerge w:val="restart"/>
            <w:tcBorders>
              <w:right w:val="single" w:sz="4" w:space="0" w:color="auto"/>
            </w:tcBorders>
          </w:tcPr>
          <w:p w14:paraId="5257B7B1" w14:textId="77777777" w:rsidR="00F41E9C" w:rsidRPr="003A08E3" w:rsidRDefault="00F41E9C" w:rsidP="00A73B99">
            <w:pPr>
              <w:jc w:val="both"/>
              <w:rPr>
                <w:rFonts w:ascii="Times New Roman" w:hAnsi="Times New Roman" w:cs="Times New Roman"/>
                <w:sz w:val="24"/>
                <w:szCs w:val="24"/>
              </w:rPr>
            </w:pPr>
          </w:p>
          <w:p w14:paraId="0A2EF2D2" w14:textId="77777777" w:rsidR="00F41E9C" w:rsidRPr="003A08E3" w:rsidRDefault="00F41E9C" w:rsidP="00A73B99">
            <w:pPr>
              <w:jc w:val="center"/>
              <w:rPr>
                <w:rFonts w:ascii="Times New Roman" w:hAnsi="Times New Roman" w:cs="Times New Roman"/>
                <w:sz w:val="24"/>
                <w:szCs w:val="24"/>
              </w:rPr>
            </w:pPr>
            <w:r w:rsidRPr="003A08E3">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14:paraId="46261CE2"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3F2EE597"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0.26</w:t>
            </w:r>
          </w:p>
        </w:tc>
        <w:tc>
          <w:tcPr>
            <w:tcW w:w="2014" w:type="dxa"/>
            <w:tcBorders>
              <w:top w:val="single" w:sz="4" w:space="0" w:color="auto"/>
              <w:left w:val="single" w:sz="4" w:space="0" w:color="auto"/>
              <w:bottom w:val="nil"/>
              <w:right w:val="single" w:sz="4" w:space="0" w:color="auto"/>
            </w:tcBorders>
          </w:tcPr>
          <w:p w14:paraId="052AA362"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0.86</w:t>
            </w:r>
          </w:p>
        </w:tc>
        <w:tc>
          <w:tcPr>
            <w:tcW w:w="2014" w:type="dxa"/>
            <w:tcBorders>
              <w:top w:val="single" w:sz="4" w:space="0" w:color="auto"/>
              <w:left w:val="single" w:sz="4" w:space="0" w:color="auto"/>
              <w:bottom w:val="nil"/>
              <w:right w:val="single" w:sz="4" w:space="0" w:color="auto"/>
            </w:tcBorders>
          </w:tcPr>
          <w:p w14:paraId="4FCA8BB1"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1.01</w:t>
            </w:r>
          </w:p>
        </w:tc>
      </w:tr>
      <w:tr w:rsidR="00F41E9C" w:rsidRPr="003A08E3" w14:paraId="5D5F0B8D" w14:textId="77777777" w:rsidTr="00A73B99">
        <w:tc>
          <w:tcPr>
            <w:tcW w:w="2014" w:type="dxa"/>
            <w:vMerge/>
            <w:tcBorders>
              <w:right w:val="single" w:sz="4" w:space="0" w:color="auto"/>
            </w:tcBorders>
          </w:tcPr>
          <w:p w14:paraId="33C4DF92" w14:textId="77777777" w:rsidR="00F41E9C" w:rsidRPr="003A08E3"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22C1B710"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25</w:t>
            </w:r>
            <w:r w:rsidRPr="003A08E3">
              <w:rPr>
                <w:rFonts w:ascii="Times New Roman" w:hAnsi="Times New Roman" w:cs="Times New Roman"/>
                <w:sz w:val="24"/>
                <w:szCs w:val="24"/>
                <w:vertAlign w:val="superscript"/>
              </w:rPr>
              <w:t>th</w:t>
            </w:r>
            <w:r w:rsidRPr="003A08E3">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7C989E2D"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1.23</w:t>
            </w:r>
          </w:p>
        </w:tc>
        <w:tc>
          <w:tcPr>
            <w:tcW w:w="2014" w:type="dxa"/>
            <w:tcBorders>
              <w:top w:val="nil"/>
              <w:left w:val="single" w:sz="4" w:space="0" w:color="auto"/>
              <w:bottom w:val="nil"/>
              <w:right w:val="single" w:sz="4" w:space="0" w:color="auto"/>
            </w:tcBorders>
          </w:tcPr>
          <w:p w14:paraId="05F91B7D"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1.82</w:t>
            </w:r>
          </w:p>
        </w:tc>
        <w:tc>
          <w:tcPr>
            <w:tcW w:w="2014" w:type="dxa"/>
            <w:tcBorders>
              <w:top w:val="nil"/>
              <w:left w:val="single" w:sz="4" w:space="0" w:color="auto"/>
              <w:bottom w:val="nil"/>
              <w:right w:val="single" w:sz="4" w:space="0" w:color="auto"/>
            </w:tcBorders>
          </w:tcPr>
          <w:p w14:paraId="40A036B1"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2.6</w:t>
            </w:r>
            <w:r w:rsidR="0034779A" w:rsidRPr="003A08E3">
              <w:rPr>
                <w:rFonts w:ascii="Times New Roman" w:hAnsi="Times New Roman" w:cs="Times New Roman"/>
                <w:sz w:val="24"/>
                <w:szCs w:val="24"/>
              </w:rPr>
              <w:t>5</w:t>
            </w:r>
          </w:p>
        </w:tc>
      </w:tr>
      <w:tr w:rsidR="00F41E9C" w:rsidRPr="003A08E3" w14:paraId="40CD757C" w14:textId="77777777" w:rsidTr="00A73B99">
        <w:tc>
          <w:tcPr>
            <w:tcW w:w="2014" w:type="dxa"/>
            <w:vMerge/>
            <w:tcBorders>
              <w:right w:val="single" w:sz="4" w:space="0" w:color="auto"/>
            </w:tcBorders>
          </w:tcPr>
          <w:p w14:paraId="224B059A" w14:textId="77777777" w:rsidR="00F41E9C" w:rsidRPr="003A08E3"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3322B592"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559C6699"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1.63</w:t>
            </w:r>
          </w:p>
        </w:tc>
        <w:tc>
          <w:tcPr>
            <w:tcW w:w="2014" w:type="dxa"/>
            <w:tcBorders>
              <w:top w:val="nil"/>
              <w:left w:val="single" w:sz="4" w:space="0" w:color="auto"/>
              <w:bottom w:val="nil"/>
              <w:right w:val="single" w:sz="4" w:space="0" w:color="auto"/>
            </w:tcBorders>
          </w:tcPr>
          <w:p w14:paraId="6C18DD23"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2.48</w:t>
            </w:r>
          </w:p>
        </w:tc>
        <w:tc>
          <w:tcPr>
            <w:tcW w:w="2014" w:type="dxa"/>
            <w:tcBorders>
              <w:top w:val="nil"/>
              <w:left w:val="single" w:sz="4" w:space="0" w:color="auto"/>
              <w:bottom w:val="nil"/>
              <w:right w:val="single" w:sz="4" w:space="0" w:color="auto"/>
            </w:tcBorders>
          </w:tcPr>
          <w:p w14:paraId="10E87497"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3.3</w:t>
            </w:r>
            <w:r w:rsidR="0034779A" w:rsidRPr="003A08E3">
              <w:rPr>
                <w:rFonts w:ascii="Times New Roman" w:hAnsi="Times New Roman" w:cs="Times New Roman"/>
                <w:sz w:val="24"/>
                <w:szCs w:val="24"/>
              </w:rPr>
              <w:t>5</w:t>
            </w:r>
          </w:p>
        </w:tc>
      </w:tr>
      <w:tr w:rsidR="00F41E9C" w:rsidRPr="003A08E3" w14:paraId="494A2675" w14:textId="77777777" w:rsidTr="00A73B99">
        <w:tc>
          <w:tcPr>
            <w:tcW w:w="2014" w:type="dxa"/>
            <w:vMerge/>
            <w:tcBorders>
              <w:right w:val="single" w:sz="4" w:space="0" w:color="auto"/>
            </w:tcBorders>
          </w:tcPr>
          <w:p w14:paraId="2520EB78" w14:textId="77777777" w:rsidR="00F41E9C" w:rsidRPr="003A08E3"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7AF610C3"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75</w:t>
            </w:r>
            <w:r w:rsidRPr="003A08E3">
              <w:rPr>
                <w:rFonts w:ascii="Times New Roman" w:hAnsi="Times New Roman" w:cs="Times New Roman"/>
                <w:sz w:val="24"/>
                <w:szCs w:val="24"/>
                <w:vertAlign w:val="superscript"/>
              </w:rPr>
              <w:t>th</w:t>
            </w:r>
            <w:r w:rsidRPr="003A08E3">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CEE158E"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2.04</w:t>
            </w:r>
          </w:p>
        </w:tc>
        <w:tc>
          <w:tcPr>
            <w:tcW w:w="2014" w:type="dxa"/>
            <w:tcBorders>
              <w:top w:val="nil"/>
              <w:left w:val="single" w:sz="4" w:space="0" w:color="auto"/>
              <w:bottom w:val="nil"/>
              <w:right w:val="single" w:sz="4" w:space="0" w:color="auto"/>
            </w:tcBorders>
          </w:tcPr>
          <w:p w14:paraId="64BDC738"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3.12</w:t>
            </w:r>
          </w:p>
        </w:tc>
        <w:tc>
          <w:tcPr>
            <w:tcW w:w="2014" w:type="dxa"/>
            <w:tcBorders>
              <w:top w:val="nil"/>
              <w:left w:val="single" w:sz="4" w:space="0" w:color="auto"/>
              <w:bottom w:val="nil"/>
              <w:right w:val="single" w:sz="4" w:space="0" w:color="auto"/>
            </w:tcBorders>
          </w:tcPr>
          <w:p w14:paraId="5F9098FE"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4.</w:t>
            </w:r>
            <w:r w:rsidR="0034779A" w:rsidRPr="003A08E3">
              <w:rPr>
                <w:rFonts w:ascii="Times New Roman" w:hAnsi="Times New Roman" w:cs="Times New Roman"/>
                <w:sz w:val="24"/>
                <w:szCs w:val="24"/>
              </w:rPr>
              <w:t>86</w:t>
            </w:r>
          </w:p>
        </w:tc>
      </w:tr>
      <w:tr w:rsidR="00F41E9C" w:rsidRPr="003A08E3" w14:paraId="478C7609" w14:textId="77777777" w:rsidTr="00A73B99">
        <w:tc>
          <w:tcPr>
            <w:tcW w:w="2014" w:type="dxa"/>
            <w:vMerge/>
            <w:tcBorders>
              <w:right w:val="single" w:sz="4" w:space="0" w:color="auto"/>
            </w:tcBorders>
          </w:tcPr>
          <w:p w14:paraId="3CB23CB5" w14:textId="77777777" w:rsidR="00F41E9C" w:rsidRPr="003A08E3"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1CCFBC4E"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6877B9ED"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3.73</w:t>
            </w:r>
          </w:p>
        </w:tc>
        <w:tc>
          <w:tcPr>
            <w:tcW w:w="2014" w:type="dxa"/>
            <w:tcBorders>
              <w:top w:val="nil"/>
              <w:left w:val="single" w:sz="4" w:space="0" w:color="auto"/>
              <w:bottom w:val="single" w:sz="4" w:space="0" w:color="auto"/>
              <w:right w:val="single" w:sz="4" w:space="0" w:color="auto"/>
            </w:tcBorders>
          </w:tcPr>
          <w:p w14:paraId="54249EC6"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6.61</w:t>
            </w:r>
          </w:p>
        </w:tc>
        <w:tc>
          <w:tcPr>
            <w:tcW w:w="2014" w:type="dxa"/>
            <w:tcBorders>
              <w:top w:val="nil"/>
              <w:left w:val="single" w:sz="4" w:space="0" w:color="auto"/>
              <w:bottom w:val="single" w:sz="4" w:space="0" w:color="auto"/>
              <w:right w:val="single" w:sz="4" w:space="0" w:color="auto"/>
            </w:tcBorders>
          </w:tcPr>
          <w:p w14:paraId="1BEBFE6E"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1</w:t>
            </w:r>
            <w:r w:rsidR="0034779A" w:rsidRPr="003A08E3">
              <w:rPr>
                <w:rFonts w:ascii="Times New Roman" w:hAnsi="Times New Roman" w:cs="Times New Roman"/>
                <w:sz w:val="24"/>
                <w:szCs w:val="24"/>
              </w:rPr>
              <w:t>8</w:t>
            </w:r>
            <w:r w:rsidRPr="003A08E3">
              <w:rPr>
                <w:rFonts w:ascii="Times New Roman" w:hAnsi="Times New Roman" w:cs="Times New Roman"/>
                <w:sz w:val="24"/>
                <w:szCs w:val="24"/>
              </w:rPr>
              <w:t>.</w:t>
            </w:r>
            <w:r w:rsidR="0034779A" w:rsidRPr="003A08E3">
              <w:rPr>
                <w:rFonts w:ascii="Times New Roman" w:hAnsi="Times New Roman" w:cs="Times New Roman"/>
                <w:sz w:val="24"/>
                <w:szCs w:val="24"/>
              </w:rPr>
              <w:t>9</w:t>
            </w:r>
            <w:r w:rsidRPr="003A08E3">
              <w:rPr>
                <w:rFonts w:ascii="Times New Roman" w:hAnsi="Times New Roman" w:cs="Times New Roman"/>
                <w:sz w:val="24"/>
                <w:szCs w:val="24"/>
              </w:rPr>
              <w:t>7</w:t>
            </w:r>
          </w:p>
        </w:tc>
      </w:tr>
      <w:tr w:rsidR="00F41E9C" w:rsidRPr="003A08E3" w14:paraId="343E4EB5" w14:textId="77777777" w:rsidTr="00A73B99">
        <w:tc>
          <w:tcPr>
            <w:tcW w:w="4028" w:type="dxa"/>
            <w:gridSpan w:val="2"/>
          </w:tcPr>
          <w:p w14:paraId="72991A52" w14:textId="77777777" w:rsidR="00F41E9C" w:rsidRPr="003A08E3" w:rsidRDefault="00F41E9C" w:rsidP="00A73B99">
            <w:pPr>
              <w:jc w:val="center"/>
              <w:rPr>
                <w:rFonts w:ascii="Times New Roman" w:hAnsi="Times New Roman" w:cs="Times New Roman"/>
                <w:sz w:val="24"/>
                <w:szCs w:val="24"/>
              </w:rPr>
            </w:pPr>
            <w:r w:rsidRPr="003A08E3">
              <w:rPr>
                <w:rFonts w:ascii="Times New Roman" w:hAnsi="Times New Roman" w:cs="Times New Roman"/>
                <w:sz w:val="24"/>
                <w:szCs w:val="24"/>
              </w:rPr>
              <w:t>Repeated external validation</w:t>
            </w:r>
          </w:p>
        </w:tc>
        <w:tc>
          <w:tcPr>
            <w:tcW w:w="2014" w:type="dxa"/>
            <w:tcBorders>
              <w:top w:val="single" w:sz="4" w:space="0" w:color="auto"/>
            </w:tcBorders>
          </w:tcPr>
          <w:p w14:paraId="7693C0EF"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1.70</w:t>
            </w:r>
          </w:p>
        </w:tc>
        <w:tc>
          <w:tcPr>
            <w:tcW w:w="2014" w:type="dxa"/>
            <w:tcBorders>
              <w:top w:val="single" w:sz="4" w:space="0" w:color="auto"/>
            </w:tcBorders>
          </w:tcPr>
          <w:p w14:paraId="1D5D887D"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2.59</w:t>
            </w:r>
          </w:p>
        </w:tc>
        <w:tc>
          <w:tcPr>
            <w:tcW w:w="2014" w:type="dxa"/>
            <w:tcBorders>
              <w:top w:val="single" w:sz="4" w:space="0" w:color="auto"/>
            </w:tcBorders>
          </w:tcPr>
          <w:p w14:paraId="2849DA09" w14:textId="77777777" w:rsidR="00F41E9C" w:rsidRPr="003A08E3" w:rsidRDefault="00F41E9C" w:rsidP="00A73B99">
            <w:pPr>
              <w:jc w:val="both"/>
              <w:rPr>
                <w:rFonts w:ascii="Times New Roman" w:hAnsi="Times New Roman" w:cs="Times New Roman"/>
                <w:sz w:val="24"/>
                <w:szCs w:val="24"/>
              </w:rPr>
            </w:pPr>
            <w:r w:rsidRPr="003A08E3">
              <w:rPr>
                <w:rFonts w:ascii="Times New Roman" w:hAnsi="Times New Roman" w:cs="Times New Roman"/>
                <w:sz w:val="24"/>
                <w:szCs w:val="24"/>
              </w:rPr>
              <w:t>4.24</w:t>
            </w:r>
          </w:p>
        </w:tc>
      </w:tr>
    </w:tbl>
    <w:p w14:paraId="555E3B83" w14:textId="77777777" w:rsidR="00AA3801" w:rsidRPr="003A08E3" w:rsidRDefault="00AA3801" w:rsidP="00C755C9">
      <w:pPr>
        <w:jc w:val="both"/>
        <w:rPr>
          <w:rFonts w:ascii="Times New Roman" w:hAnsi="Times New Roman" w:cs="Times New Roman"/>
          <w:sz w:val="24"/>
          <w:szCs w:val="24"/>
        </w:rPr>
      </w:pPr>
    </w:p>
    <w:p w14:paraId="1B1DEE8D" w14:textId="77777777" w:rsidR="00830B3A" w:rsidRPr="003A08E3" w:rsidRDefault="00127EE4" w:rsidP="00C65C49">
      <w:pPr>
        <w:spacing w:before="240" w:after="120"/>
        <w:jc w:val="both"/>
        <w:rPr>
          <w:rFonts w:ascii="Times New Roman" w:hAnsi="Times New Roman" w:cs="Times New Roman"/>
          <w:sz w:val="24"/>
          <w:szCs w:val="24"/>
        </w:rPr>
      </w:pPr>
      <w:r w:rsidRPr="003A08E3">
        <w:rPr>
          <w:rFonts w:ascii="Times New Roman" w:hAnsi="Times New Roman" w:cs="Times New Roman"/>
          <w:b/>
          <w:bCs/>
          <w:sz w:val="24"/>
          <w:szCs w:val="24"/>
        </w:rPr>
        <w:t xml:space="preserve">Table </w:t>
      </w:r>
      <w:r w:rsidR="005D3786" w:rsidRPr="003A08E3">
        <w:rPr>
          <w:rFonts w:ascii="Times New Roman" w:hAnsi="Times New Roman" w:cs="Times New Roman"/>
          <w:b/>
          <w:bCs/>
          <w:sz w:val="24"/>
          <w:szCs w:val="24"/>
        </w:rPr>
        <w:t>2</w:t>
      </w:r>
      <w:r w:rsidRPr="003A08E3">
        <w:rPr>
          <w:rFonts w:ascii="Times New Roman" w:hAnsi="Times New Roman" w:cs="Times New Roman"/>
          <w:sz w:val="24"/>
          <w:szCs w:val="24"/>
        </w:rPr>
        <w:t xml:space="preserve"> reports </w:t>
      </w:r>
      <w:r w:rsidR="00562DDD" w:rsidRPr="003A08E3">
        <w:rPr>
          <w:rFonts w:ascii="Times New Roman" w:hAnsi="Times New Roman" w:cs="Times New Roman"/>
          <w:sz w:val="24"/>
          <w:szCs w:val="24"/>
        </w:rPr>
        <w:t>values of the two metrics for the four validation techniques, considering the three different number of predictors. For external validation, we report the minimum, 25</w:t>
      </w:r>
      <w:r w:rsidR="00562DDD" w:rsidRPr="003A08E3">
        <w:rPr>
          <w:rFonts w:ascii="Times New Roman" w:hAnsi="Times New Roman" w:cs="Times New Roman"/>
          <w:sz w:val="24"/>
          <w:szCs w:val="24"/>
          <w:vertAlign w:val="superscript"/>
        </w:rPr>
        <w:t>th</w:t>
      </w:r>
      <w:r w:rsidR="00562DDD" w:rsidRPr="003A08E3">
        <w:rPr>
          <w:rFonts w:ascii="Times New Roman" w:hAnsi="Times New Roman" w:cs="Times New Roman"/>
          <w:sz w:val="24"/>
          <w:szCs w:val="24"/>
        </w:rPr>
        <w:t xml:space="preserve"> percentile, median, 75</w:t>
      </w:r>
      <w:r w:rsidR="00562DDD" w:rsidRPr="003A08E3">
        <w:rPr>
          <w:rFonts w:ascii="Times New Roman" w:hAnsi="Times New Roman" w:cs="Times New Roman"/>
          <w:sz w:val="24"/>
          <w:szCs w:val="24"/>
          <w:vertAlign w:val="superscript"/>
        </w:rPr>
        <w:t>th</w:t>
      </w:r>
      <w:r w:rsidR="00562DDD" w:rsidRPr="003A08E3">
        <w:rPr>
          <w:rFonts w:ascii="Times New Roman" w:hAnsi="Times New Roman" w:cs="Times New Roman"/>
          <w:sz w:val="24"/>
          <w:szCs w:val="24"/>
        </w:rPr>
        <w:t xml:space="preserve"> percentile and maximum of PRESS and</w:t>
      </w:r>
      <w:r w:rsidR="00562DDD" w:rsidRPr="003A08E3">
        <w:rPr>
          <w:rFonts w:ascii="Times New Roman" w:hAnsi="Times New Roman" w:cs="Times New Roman"/>
          <w:i/>
          <w:iCs/>
          <w:sz w:val="24"/>
          <w:szCs w:val="24"/>
        </w:rPr>
        <w:t xml:space="preserve"> q</w:t>
      </w:r>
      <w:r w:rsidR="00562DDD" w:rsidRPr="003A08E3">
        <w:rPr>
          <w:rFonts w:ascii="Times New Roman" w:hAnsi="Times New Roman" w:cs="Times New Roman"/>
          <w:sz w:val="24"/>
          <w:szCs w:val="24"/>
          <w:vertAlign w:val="superscript"/>
        </w:rPr>
        <w:t>2</w:t>
      </w:r>
      <w:r w:rsidR="00562DDD" w:rsidRPr="003A08E3">
        <w:rPr>
          <w:rFonts w:ascii="Times New Roman" w:hAnsi="Times New Roman" w:cs="Times New Roman"/>
          <w:sz w:val="24"/>
          <w:szCs w:val="24"/>
        </w:rPr>
        <w:t xml:space="preserve"> from the 100 train-test splits performed during the multiple external validation process.</w:t>
      </w:r>
      <w:r w:rsidR="00694874" w:rsidRPr="003A08E3">
        <w:rPr>
          <w:rFonts w:ascii="Times New Roman" w:hAnsi="Times New Roman" w:cs="Times New Roman"/>
          <w:sz w:val="24"/>
          <w:szCs w:val="24"/>
        </w:rPr>
        <w:t xml:space="preserve"> W</w:t>
      </w:r>
      <w:r w:rsidR="00562DDD" w:rsidRPr="003A08E3">
        <w:rPr>
          <w:rFonts w:ascii="Times New Roman" w:hAnsi="Times New Roman" w:cs="Times New Roman"/>
          <w:sz w:val="24"/>
          <w:szCs w:val="24"/>
        </w:rPr>
        <w:t>e report average PRESS and</w:t>
      </w:r>
      <w:r w:rsidR="00562DDD" w:rsidRPr="003A08E3">
        <w:rPr>
          <w:rFonts w:ascii="Times New Roman" w:hAnsi="Times New Roman" w:cs="Times New Roman"/>
          <w:i/>
          <w:iCs/>
          <w:sz w:val="24"/>
          <w:szCs w:val="24"/>
        </w:rPr>
        <w:t xml:space="preserve"> q</w:t>
      </w:r>
      <w:r w:rsidR="00562DDD" w:rsidRPr="003A08E3">
        <w:rPr>
          <w:rFonts w:ascii="Times New Roman" w:hAnsi="Times New Roman" w:cs="Times New Roman"/>
          <w:sz w:val="24"/>
          <w:szCs w:val="24"/>
          <w:vertAlign w:val="superscript"/>
        </w:rPr>
        <w:t>2</w:t>
      </w:r>
      <w:r w:rsidR="00562DDD" w:rsidRPr="003A08E3">
        <w:rPr>
          <w:rFonts w:ascii="Times New Roman" w:hAnsi="Times New Roman" w:cs="Times New Roman"/>
          <w:sz w:val="24"/>
          <w:szCs w:val="24"/>
        </w:rPr>
        <w:t xml:space="preserve"> over all repetitions</w:t>
      </w:r>
      <w:r w:rsidR="00694874" w:rsidRPr="003A08E3">
        <w:rPr>
          <w:rFonts w:ascii="Times New Roman" w:hAnsi="Times New Roman" w:cs="Times New Roman"/>
          <w:sz w:val="24"/>
          <w:szCs w:val="24"/>
        </w:rPr>
        <w:t xml:space="preserve"> for repeated external validation</w:t>
      </w:r>
      <w:r w:rsidR="00562DDD" w:rsidRPr="003A08E3">
        <w:rPr>
          <w:rFonts w:ascii="Times New Roman" w:hAnsi="Times New Roman" w:cs="Times New Roman"/>
          <w:sz w:val="24"/>
          <w:szCs w:val="24"/>
        </w:rPr>
        <w:t>.</w:t>
      </w:r>
      <w:r w:rsidR="00B6757A" w:rsidRPr="003A08E3">
        <w:rPr>
          <w:rFonts w:ascii="Times New Roman" w:hAnsi="Times New Roman" w:cs="Times New Roman"/>
          <w:sz w:val="24"/>
          <w:szCs w:val="24"/>
        </w:rPr>
        <w:t xml:space="preserve"> LOO-cv has the best performance across all predictor dimension and both metrics. All methods perform worse as dimension of the descriptor space grows, which is expected because of higher amount of noise introduced by more predic</w:t>
      </w:r>
      <w:r w:rsidR="00830B3A" w:rsidRPr="003A08E3">
        <w:rPr>
          <w:rFonts w:ascii="Times New Roman" w:hAnsi="Times New Roman" w:cs="Times New Roman"/>
          <w:sz w:val="24"/>
          <w:szCs w:val="24"/>
        </w:rPr>
        <w:t>tors.</w:t>
      </w:r>
    </w:p>
    <w:p w14:paraId="66556885" w14:textId="1DFB3559" w:rsidR="009E0EE9" w:rsidRPr="003A08E3" w:rsidRDefault="00B6757A" w:rsidP="00C65C49">
      <w:pPr>
        <w:spacing w:before="240" w:after="120"/>
        <w:jc w:val="both"/>
        <w:rPr>
          <w:rFonts w:ascii="Times New Roman" w:hAnsi="Times New Roman" w:cs="Times New Roman"/>
          <w:sz w:val="24"/>
          <w:szCs w:val="24"/>
        </w:rPr>
      </w:pPr>
      <w:r w:rsidRPr="003A08E3">
        <w:rPr>
          <w:rFonts w:ascii="Times New Roman" w:hAnsi="Times New Roman" w:cs="Times New Roman"/>
          <w:sz w:val="24"/>
          <w:szCs w:val="24"/>
        </w:rPr>
        <w:t>The main issue with external validation, which previous studies (e.g.</w:t>
      </w:r>
      <w:sdt>
        <w:sdtPr>
          <w:rPr>
            <w:rFonts w:ascii="Times New Roman" w:hAnsi="Times New Roman" w:cs="Times New Roman"/>
            <w:sz w:val="24"/>
            <w:szCs w:val="24"/>
          </w:rPr>
          <w:id w:val="-1992396411"/>
          <w:citation/>
        </w:sdtPr>
        <w:sdtContent>
          <w:r w:rsidR="00452A6A" w:rsidRPr="003A08E3">
            <w:rPr>
              <w:rFonts w:ascii="Times New Roman" w:hAnsi="Times New Roman" w:cs="Times New Roman"/>
              <w:sz w:val="24"/>
              <w:szCs w:val="24"/>
            </w:rPr>
            <w:fldChar w:fldCharType="begin"/>
          </w:r>
          <w:r w:rsidR="00452A6A" w:rsidRPr="003A08E3">
            <w:rPr>
              <w:rFonts w:ascii="Times New Roman" w:hAnsi="Times New Roman" w:cs="Times New Roman"/>
              <w:sz w:val="24"/>
              <w:szCs w:val="24"/>
            </w:rPr>
            <w:instrText xml:space="preserve"> CITATION Gol02 \l 1033 </w:instrText>
          </w:r>
          <w:r w:rsidR="00452A6A" w:rsidRPr="003A08E3">
            <w:rPr>
              <w:rFonts w:ascii="Times New Roman" w:hAnsi="Times New Roman" w:cs="Times New Roman"/>
              <w:sz w:val="24"/>
              <w:szCs w:val="24"/>
            </w:rPr>
            <w:fldChar w:fldCharType="separate"/>
          </w:r>
          <w:r w:rsidR="00E72185">
            <w:rPr>
              <w:rFonts w:ascii="Times New Roman" w:hAnsi="Times New Roman" w:cs="Times New Roman"/>
              <w:noProof/>
              <w:sz w:val="24"/>
              <w:szCs w:val="24"/>
            </w:rPr>
            <w:t xml:space="preserve"> </w:t>
          </w:r>
          <w:r w:rsidR="00E72185" w:rsidRPr="00E72185">
            <w:rPr>
              <w:rFonts w:ascii="Times New Roman" w:hAnsi="Times New Roman" w:cs="Times New Roman"/>
              <w:noProof/>
              <w:sz w:val="24"/>
              <w:szCs w:val="24"/>
            </w:rPr>
            <w:t>[20]</w:t>
          </w:r>
          <w:r w:rsidR="00452A6A" w:rsidRPr="003A08E3">
            <w:rPr>
              <w:rFonts w:ascii="Times New Roman" w:hAnsi="Times New Roman" w:cs="Times New Roman"/>
              <w:sz w:val="24"/>
              <w:szCs w:val="24"/>
            </w:rPr>
            <w:fldChar w:fldCharType="end"/>
          </w:r>
        </w:sdtContent>
      </w:sdt>
      <w:sdt>
        <w:sdtPr>
          <w:rPr>
            <w:rFonts w:ascii="Times New Roman" w:hAnsi="Times New Roman" w:cs="Times New Roman"/>
            <w:sz w:val="24"/>
            <w:szCs w:val="24"/>
          </w:rPr>
          <w:id w:val="1116789925"/>
          <w:citation/>
        </w:sdtPr>
        <w:sdtContent>
          <w:r w:rsidR="00452A6A" w:rsidRPr="003A08E3">
            <w:rPr>
              <w:rFonts w:ascii="Times New Roman" w:hAnsi="Times New Roman" w:cs="Times New Roman"/>
              <w:sz w:val="24"/>
              <w:szCs w:val="24"/>
            </w:rPr>
            <w:fldChar w:fldCharType="begin"/>
          </w:r>
          <w:r w:rsidR="00452A6A" w:rsidRPr="003A08E3">
            <w:rPr>
              <w:rFonts w:ascii="Times New Roman" w:hAnsi="Times New Roman" w:cs="Times New Roman"/>
              <w:sz w:val="24"/>
              <w:szCs w:val="24"/>
            </w:rPr>
            <w:instrText xml:space="preserve"> CITATION Che14 \l 1033 </w:instrText>
          </w:r>
          <w:r w:rsidR="00452A6A" w:rsidRPr="003A08E3">
            <w:rPr>
              <w:rFonts w:ascii="Times New Roman" w:hAnsi="Times New Roman" w:cs="Times New Roman"/>
              <w:sz w:val="24"/>
              <w:szCs w:val="24"/>
            </w:rPr>
            <w:fldChar w:fldCharType="separate"/>
          </w:r>
          <w:r w:rsidR="00E72185">
            <w:rPr>
              <w:rFonts w:ascii="Times New Roman" w:hAnsi="Times New Roman" w:cs="Times New Roman"/>
              <w:noProof/>
              <w:sz w:val="24"/>
              <w:szCs w:val="24"/>
            </w:rPr>
            <w:t xml:space="preserve"> </w:t>
          </w:r>
          <w:r w:rsidR="00E72185" w:rsidRPr="00E72185">
            <w:rPr>
              <w:rFonts w:ascii="Times New Roman" w:hAnsi="Times New Roman" w:cs="Times New Roman"/>
              <w:noProof/>
              <w:sz w:val="24"/>
              <w:szCs w:val="24"/>
            </w:rPr>
            <w:t>[41]</w:t>
          </w:r>
          <w:r w:rsidR="00452A6A" w:rsidRPr="003A08E3">
            <w:rPr>
              <w:rFonts w:ascii="Times New Roman" w:hAnsi="Times New Roman" w:cs="Times New Roman"/>
              <w:sz w:val="24"/>
              <w:szCs w:val="24"/>
            </w:rPr>
            <w:fldChar w:fldCharType="end"/>
          </w:r>
        </w:sdtContent>
      </w:sdt>
      <w:r w:rsidRPr="003A08E3">
        <w:rPr>
          <w:rFonts w:ascii="Times New Roman" w:hAnsi="Times New Roman" w:cs="Times New Roman"/>
          <w:sz w:val="24"/>
          <w:szCs w:val="24"/>
        </w:rPr>
        <w:t xml:space="preserve">) </w:t>
      </w:r>
      <w:r w:rsidR="00004261" w:rsidRPr="003A08E3">
        <w:rPr>
          <w:rFonts w:ascii="Times New Roman" w:hAnsi="Times New Roman" w:cs="Times New Roman"/>
          <w:sz w:val="24"/>
          <w:szCs w:val="24"/>
        </w:rPr>
        <w:t xml:space="preserve">have not </w:t>
      </w:r>
      <w:r w:rsidR="00683C2C" w:rsidRPr="003A08E3">
        <w:rPr>
          <w:rFonts w:ascii="Times New Roman" w:hAnsi="Times New Roman" w:cs="Times New Roman"/>
          <w:sz w:val="24"/>
          <w:szCs w:val="24"/>
        </w:rPr>
        <w:t>captured</w:t>
      </w:r>
      <w:r w:rsidRPr="003A08E3">
        <w:rPr>
          <w:rFonts w:ascii="Times New Roman" w:hAnsi="Times New Roman" w:cs="Times New Roman"/>
          <w:sz w:val="24"/>
          <w:szCs w:val="24"/>
        </w:rPr>
        <w:t>, is the high degree of variability in its performance depending on which subset of the full data is chosen as the validation sample.</w:t>
      </w:r>
      <w:r w:rsidR="00830B3A" w:rsidRPr="003A08E3">
        <w:rPr>
          <w:rFonts w:ascii="Times New Roman" w:hAnsi="Times New Roman" w:cs="Times New Roman"/>
          <w:sz w:val="24"/>
          <w:szCs w:val="24"/>
        </w:rPr>
        <w:t xml:space="preserve"> The minimum and maximum values indicate that depending on the train-test split, the two-deep </w:t>
      </w:r>
      <w:r w:rsidR="00830B3A" w:rsidRPr="003A08E3">
        <w:rPr>
          <w:rFonts w:ascii="Times New Roman" w:hAnsi="Times New Roman" w:cs="Times New Roman"/>
          <w:i/>
          <w:iCs/>
          <w:sz w:val="24"/>
          <w:szCs w:val="24"/>
        </w:rPr>
        <w:t>q</w:t>
      </w:r>
      <w:r w:rsidR="00830B3A" w:rsidRPr="003A08E3">
        <w:rPr>
          <w:rFonts w:ascii="Times New Roman" w:hAnsi="Times New Roman" w:cs="Times New Roman"/>
          <w:sz w:val="24"/>
          <w:szCs w:val="24"/>
          <w:vertAlign w:val="superscript"/>
        </w:rPr>
        <w:t>2</w:t>
      </w:r>
      <w:r w:rsidR="00830B3A" w:rsidRPr="003A08E3">
        <w:rPr>
          <w:rFonts w:ascii="Times New Roman" w:hAnsi="Times New Roman" w:cs="Times New Roman"/>
          <w:sz w:val="24"/>
          <w:szCs w:val="24"/>
        </w:rPr>
        <w:t xml:space="preserve"> can vary between 0.34 to 0.95 for </w:t>
      </w:r>
      <w:r w:rsidR="00830B3A" w:rsidRPr="003A08E3">
        <w:rPr>
          <w:rFonts w:ascii="Times New Roman" w:hAnsi="Times New Roman" w:cs="Times New Roman"/>
          <w:i/>
          <w:iCs/>
          <w:sz w:val="24"/>
          <w:szCs w:val="24"/>
        </w:rPr>
        <w:t>p</w:t>
      </w:r>
      <w:r w:rsidR="00830B3A" w:rsidRPr="003A08E3">
        <w:rPr>
          <w:rFonts w:ascii="Times New Roman" w:hAnsi="Times New Roman" w:cs="Times New Roman"/>
          <w:sz w:val="24"/>
          <w:szCs w:val="24"/>
        </w:rPr>
        <w:t xml:space="preserve"> = 100, 0.06 to 0.89 for </w:t>
      </w:r>
      <w:r w:rsidR="00830B3A" w:rsidRPr="003A08E3">
        <w:rPr>
          <w:rFonts w:ascii="Times New Roman" w:hAnsi="Times New Roman" w:cs="Times New Roman"/>
          <w:i/>
          <w:iCs/>
          <w:sz w:val="24"/>
          <w:szCs w:val="24"/>
        </w:rPr>
        <w:t>p</w:t>
      </w:r>
      <w:r w:rsidR="00830B3A" w:rsidRPr="003A08E3">
        <w:rPr>
          <w:rFonts w:ascii="Times New Roman" w:hAnsi="Times New Roman" w:cs="Times New Roman"/>
          <w:sz w:val="24"/>
          <w:szCs w:val="24"/>
        </w:rPr>
        <w:t xml:space="preserve"> = 500 and 0.01 to 0.87 for </w:t>
      </w:r>
      <w:r w:rsidR="00830B3A" w:rsidRPr="003A08E3">
        <w:rPr>
          <w:rFonts w:ascii="Times New Roman" w:hAnsi="Times New Roman" w:cs="Times New Roman"/>
          <w:i/>
          <w:iCs/>
          <w:sz w:val="24"/>
          <w:szCs w:val="24"/>
        </w:rPr>
        <w:t>p</w:t>
      </w:r>
      <w:r w:rsidR="00830B3A" w:rsidRPr="003A08E3">
        <w:rPr>
          <w:rFonts w:ascii="Times New Roman" w:hAnsi="Times New Roman" w:cs="Times New Roman"/>
          <w:sz w:val="24"/>
          <w:szCs w:val="24"/>
        </w:rPr>
        <w:t xml:space="preserve"> = 1000. For </w:t>
      </w:r>
      <w:r w:rsidR="00830B3A" w:rsidRPr="003A08E3">
        <w:rPr>
          <w:rFonts w:ascii="Times New Roman" w:hAnsi="Times New Roman" w:cs="Times New Roman"/>
          <w:i/>
          <w:iCs/>
          <w:sz w:val="24"/>
          <w:szCs w:val="24"/>
        </w:rPr>
        <w:t>p</w:t>
      </w:r>
      <w:r w:rsidR="00830B3A" w:rsidRPr="003A08E3">
        <w:rPr>
          <w:rFonts w:ascii="Times New Roman" w:hAnsi="Times New Roman" w:cs="Times New Roman"/>
          <w:sz w:val="24"/>
          <w:szCs w:val="24"/>
        </w:rPr>
        <w:t xml:space="preserve"> = 100, About 50% of the external validation splits have worse performance than LOO-cv for both </w:t>
      </w:r>
      <w:r w:rsidR="00830B3A" w:rsidRPr="003A08E3">
        <w:rPr>
          <w:rFonts w:ascii="Times New Roman" w:hAnsi="Times New Roman" w:cs="Times New Roman"/>
          <w:i/>
          <w:iCs/>
          <w:sz w:val="24"/>
          <w:szCs w:val="24"/>
        </w:rPr>
        <w:t>q</w:t>
      </w:r>
      <w:r w:rsidR="00830B3A" w:rsidRPr="003A08E3">
        <w:rPr>
          <w:rFonts w:ascii="Times New Roman" w:hAnsi="Times New Roman" w:cs="Times New Roman"/>
          <w:sz w:val="24"/>
          <w:szCs w:val="24"/>
          <w:vertAlign w:val="superscript"/>
        </w:rPr>
        <w:t xml:space="preserve">2 </w:t>
      </w:r>
      <w:r w:rsidR="00830B3A" w:rsidRPr="003A08E3">
        <w:rPr>
          <w:rFonts w:ascii="Times New Roman" w:hAnsi="Times New Roman" w:cs="Times New Roman"/>
          <w:sz w:val="24"/>
          <w:szCs w:val="24"/>
        </w:rPr>
        <w:t xml:space="preserve">and PRESS, which goes up to around 75% for </w:t>
      </w:r>
      <w:r w:rsidR="00830B3A" w:rsidRPr="003A08E3">
        <w:rPr>
          <w:rFonts w:ascii="Times New Roman" w:hAnsi="Times New Roman" w:cs="Times New Roman"/>
          <w:i/>
          <w:iCs/>
          <w:sz w:val="24"/>
          <w:szCs w:val="24"/>
        </w:rPr>
        <w:t>p</w:t>
      </w:r>
      <w:r w:rsidR="00830B3A" w:rsidRPr="003A08E3">
        <w:rPr>
          <w:rFonts w:ascii="Times New Roman" w:hAnsi="Times New Roman" w:cs="Times New Roman"/>
          <w:sz w:val="24"/>
          <w:szCs w:val="24"/>
        </w:rPr>
        <w:t xml:space="preserve"> = 1000. This indicates that for higher number of predictors, LOO-cv is more likely to </w:t>
      </w:r>
      <w:r w:rsidR="00004261" w:rsidRPr="003A08E3">
        <w:rPr>
          <w:rFonts w:ascii="Times New Roman" w:hAnsi="Times New Roman" w:cs="Times New Roman"/>
          <w:sz w:val="24"/>
          <w:szCs w:val="24"/>
        </w:rPr>
        <w:t>result a QSAR model that is more predictive.</w:t>
      </w:r>
      <w:r w:rsidR="00033C19" w:rsidRPr="003A08E3">
        <w:rPr>
          <w:rFonts w:ascii="Times New Roman" w:hAnsi="Times New Roman" w:cs="Times New Roman"/>
          <w:sz w:val="24"/>
          <w:szCs w:val="24"/>
        </w:rPr>
        <w:t xml:space="preserve"> In 2 of the 100 random splits the external validation turned out to be negative. This means that PRESS is more than the total sum of squares in the test set, indicating very high amount of noise in the fitted model, i.e. severe overfitting.</w:t>
      </w:r>
    </w:p>
    <w:p w14:paraId="75979339" w14:textId="77777777" w:rsidR="009E0EE9" w:rsidRPr="003A08E3" w:rsidRDefault="009E0EE9" w:rsidP="00C65C49">
      <w:pPr>
        <w:spacing w:before="240" w:after="120"/>
        <w:jc w:val="both"/>
        <w:rPr>
          <w:rFonts w:ascii="Times New Roman" w:hAnsi="Times New Roman" w:cs="Times New Roman"/>
          <w:i/>
          <w:iCs/>
          <w:sz w:val="24"/>
          <w:szCs w:val="24"/>
        </w:rPr>
      </w:pPr>
      <w:r w:rsidRPr="003A08E3">
        <w:rPr>
          <w:rFonts w:ascii="Times New Roman" w:hAnsi="Times New Roman" w:cs="Times New Roman"/>
          <w:i/>
          <w:iCs/>
          <w:sz w:val="24"/>
          <w:szCs w:val="24"/>
        </w:rPr>
        <w:t>4.2 Amines dataset</w:t>
      </w:r>
    </w:p>
    <w:p w14:paraId="52F7FAE6" w14:textId="77777777" w:rsidR="00683C2C" w:rsidRPr="003A08E3" w:rsidRDefault="00683C2C" w:rsidP="00C65C49">
      <w:pPr>
        <w:spacing w:before="240" w:after="120"/>
        <w:jc w:val="both"/>
        <w:rPr>
          <w:rFonts w:ascii="Times New Roman" w:hAnsi="Times New Roman" w:cs="Times New Roman"/>
          <w:sz w:val="24"/>
          <w:szCs w:val="24"/>
        </w:rPr>
      </w:pPr>
      <w:r w:rsidRPr="003A08E3">
        <w:rPr>
          <w:rFonts w:ascii="Times New Roman" w:hAnsi="Times New Roman" w:cs="Times New Roman"/>
          <w:sz w:val="24"/>
          <w:szCs w:val="24"/>
        </w:rPr>
        <w:t xml:space="preserve">We report results from the LASSO model validation analysis of the 95 compounds congeneric amines dataset in </w:t>
      </w:r>
      <w:r w:rsidRPr="003A08E3">
        <w:rPr>
          <w:rFonts w:ascii="Times New Roman" w:hAnsi="Times New Roman" w:cs="Times New Roman"/>
          <w:b/>
          <w:bCs/>
          <w:sz w:val="24"/>
          <w:szCs w:val="24"/>
        </w:rPr>
        <w:t xml:space="preserve">Table </w:t>
      </w:r>
      <w:r w:rsidR="005D3786" w:rsidRPr="003A08E3">
        <w:rPr>
          <w:rFonts w:ascii="Times New Roman" w:hAnsi="Times New Roman" w:cs="Times New Roman"/>
          <w:b/>
          <w:bCs/>
          <w:sz w:val="24"/>
          <w:szCs w:val="24"/>
        </w:rPr>
        <w:t>3</w:t>
      </w:r>
      <w:r w:rsidRPr="003A08E3">
        <w:rPr>
          <w:rFonts w:ascii="Times New Roman" w:hAnsi="Times New Roman" w:cs="Times New Roman"/>
          <w:sz w:val="24"/>
          <w:szCs w:val="24"/>
        </w:rPr>
        <w:t xml:space="preserve">. In this case, both LOO and 5-fold cv have larger two-deep </w:t>
      </w:r>
      <w:r w:rsidR="005F4DEC" w:rsidRPr="003A08E3">
        <w:rPr>
          <w:rFonts w:ascii="Times New Roman" w:hAnsi="Times New Roman" w:cs="Times New Roman"/>
          <w:i/>
          <w:iCs/>
          <w:sz w:val="24"/>
          <w:szCs w:val="24"/>
        </w:rPr>
        <w:t>q</w:t>
      </w:r>
      <w:r w:rsidR="005F4DEC" w:rsidRPr="003A08E3">
        <w:rPr>
          <w:rFonts w:ascii="Times New Roman" w:hAnsi="Times New Roman" w:cs="Times New Roman"/>
          <w:sz w:val="24"/>
          <w:szCs w:val="24"/>
          <w:vertAlign w:val="superscript"/>
        </w:rPr>
        <w:t>2</w:t>
      </w:r>
      <w:r w:rsidRPr="003A08E3">
        <w:rPr>
          <w:rFonts w:ascii="Times New Roman" w:hAnsi="Times New Roman" w:cs="Times New Roman"/>
          <w:sz w:val="24"/>
          <w:szCs w:val="24"/>
        </w:rPr>
        <w:t xml:space="preserve"> values than repeated external validation, as well as half of the random external validation splits. The minimum </w:t>
      </w:r>
      <w:r w:rsidR="005F4DEC" w:rsidRPr="003A08E3">
        <w:rPr>
          <w:rFonts w:ascii="Times New Roman" w:hAnsi="Times New Roman" w:cs="Times New Roman"/>
          <w:i/>
          <w:iCs/>
          <w:sz w:val="24"/>
          <w:szCs w:val="24"/>
        </w:rPr>
        <w:t>q</w:t>
      </w:r>
      <w:r w:rsidR="005F4DEC" w:rsidRPr="003A08E3">
        <w:rPr>
          <w:rFonts w:ascii="Times New Roman" w:hAnsi="Times New Roman" w:cs="Times New Roman"/>
          <w:sz w:val="24"/>
          <w:szCs w:val="24"/>
          <w:vertAlign w:val="superscript"/>
        </w:rPr>
        <w:t>2</w:t>
      </w:r>
      <w:r w:rsidRPr="003A08E3">
        <w:rPr>
          <w:rFonts w:ascii="Times New Roman" w:hAnsi="Times New Roman" w:cs="Times New Roman"/>
          <w:sz w:val="24"/>
          <w:szCs w:val="24"/>
        </w:rPr>
        <w:t xml:space="preserve"> value for external validation is as low as 0.15.</w:t>
      </w:r>
      <w:r w:rsidR="00033C19" w:rsidRPr="003A08E3">
        <w:rPr>
          <w:rFonts w:ascii="Times New Roman" w:hAnsi="Times New Roman" w:cs="Times New Roman"/>
          <w:sz w:val="24"/>
          <w:szCs w:val="24"/>
        </w:rPr>
        <w:t xml:space="preserve"> One of the random train-test splits in external validation yielded a </w:t>
      </w:r>
      <w:r w:rsidR="00033C19" w:rsidRPr="003A08E3">
        <w:rPr>
          <w:rFonts w:ascii="Times New Roman" w:hAnsi="Times New Roman" w:cs="Times New Roman"/>
          <w:i/>
          <w:iCs/>
          <w:sz w:val="24"/>
          <w:szCs w:val="24"/>
        </w:rPr>
        <w:t>q</w:t>
      </w:r>
      <w:r w:rsidR="00033C19" w:rsidRPr="003A08E3">
        <w:rPr>
          <w:rFonts w:ascii="Times New Roman" w:hAnsi="Times New Roman" w:cs="Times New Roman"/>
          <w:sz w:val="24"/>
          <w:szCs w:val="24"/>
          <w:vertAlign w:val="superscript"/>
        </w:rPr>
        <w:t>2</w:t>
      </w:r>
      <w:r w:rsidR="00033C19" w:rsidRPr="003A08E3">
        <w:rPr>
          <w:rFonts w:ascii="Times New Roman" w:hAnsi="Times New Roman" w:cs="Times New Roman"/>
          <w:sz w:val="24"/>
          <w:szCs w:val="24"/>
        </w:rPr>
        <w:t xml:space="preserve"> value of -0.003. This underscores a severe limitation of the external validation procedure: </w:t>
      </w:r>
      <w:r w:rsidR="00066F1A" w:rsidRPr="003A08E3">
        <w:rPr>
          <w:rFonts w:ascii="Times New Roman" w:hAnsi="Times New Roman" w:cs="Times New Roman"/>
          <w:sz w:val="24"/>
          <w:szCs w:val="24"/>
        </w:rPr>
        <w:t>if such a split</w:t>
      </w:r>
      <w:r w:rsidR="00F666FB" w:rsidRPr="003A08E3">
        <w:rPr>
          <w:rFonts w:ascii="Times New Roman" w:hAnsi="Times New Roman" w:cs="Times New Roman"/>
          <w:sz w:val="24"/>
          <w:szCs w:val="24"/>
        </w:rPr>
        <w:t xml:space="preserve"> of a real-world </w:t>
      </w:r>
      <w:r w:rsidR="00066F1A" w:rsidRPr="003A08E3">
        <w:rPr>
          <w:rFonts w:ascii="Times New Roman" w:hAnsi="Times New Roman" w:cs="Times New Roman"/>
          <w:sz w:val="24"/>
          <w:szCs w:val="24"/>
        </w:rPr>
        <w:t>data</w:t>
      </w:r>
      <w:r w:rsidR="00F666FB" w:rsidRPr="003A08E3">
        <w:rPr>
          <w:rFonts w:ascii="Times New Roman" w:hAnsi="Times New Roman" w:cs="Times New Roman"/>
          <w:sz w:val="24"/>
          <w:szCs w:val="24"/>
        </w:rPr>
        <w:t>set</w:t>
      </w:r>
      <w:r w:rsidR="00066F1A" w:rsidRPr="003A08E3">
        <w:rPr>
          <w:rFonts w:ascii="Times New Roman" w:hAnsi="Times New Roman" w:cs="Times New Roman"/>
          <w:sz w:val="24"/>
          <w:szCs w:val="24"/>
        </w:rPr>
        <w:t xml:space="preserve"> is used to validate a </w:t>
      </w:r>
      <w:r w:rsidR="00033C19" w:rsidRPr="003A08E3">
        <w:rPr>
          <w:rFonts w:ascii="Times New Roman" w:hAnsi="Times New Roman" w:cs="Times New Roman"/>
          <w:sz w:val="24"/>
          <w:szCs w:val="24"/>
        </w:rPr>
        <w:t xml:space="preserve">QSAR </w:t>
      </w:r>
      <w:r w:rsidR="00066F1A" w:rsidRPr="003A08E3">
        <w:rPr>
          <w:rFonts w:ascii="Times New Roman" w:hAnsi="Times New Roman" w:cs="Times New Roman"/>
          <w:sz w:val="24"/>
          <w:szCs w:val="24"/>
        </w:rPr>
        <w:t>model, the whole modelling practice</w:t>
      </w:r>
      <w:r w:rsidR="00033C19" w:rsidRPr="003A08E3">
        <w:rPr>
          <w:rFonts w:ascii="Times New Roman" w:hAnsi="Times New Roman" w:cs="Times New Roman"/>
          <w:sz w:val="24"/>
          <w:szCs w:val="24"/>
        </w:rPr>
        <w:t xml:space="preserve"> </w:t>
      </w:r>
      <w:r w:rsidR="00066F1A" w:rsidRPr="003A08E3">
        <w:rPr>
          <w:rFonts w:ascii="Times New Roman" w:hAnsi="Times New Roman" w:cs="Times New Roman"/>
          <w:sz w:val="24"/>
          <w:szCs w:val="24"/>
        </w:rPr>
        <w:t>becomes nothing but a waste of resources.</w:t>
      </w:r>
    </w:p>
    <w:p w14:paraId="0E6139E0" w14:textId="77777777" w:rsidR="00683C2C" w:rsidRPr="003A08E3" w:rsidRDefault="00683C2C" w:rsidP="00683C2C">
      <w:pPr>
        <w:jc w:val="both"/>
        <w:rPr>
          <w:rFonts w:ascii="Times New Roman" w:hAnsi="Times New Roman" w:cs="Times New Roman"/>
          <w:sz w:val="24"/>
          <w:szCs w:val="24"/>
        </w:rPr>
      </w:pPr>
      <w:r w:rsidRPr="003A08E3">
        <w:rPr>
          <w:rFonts w:ascii="Times New Roman" w:hAnsi="Times New Roman" w:cs="Times New Roman"/>
          <w:sz w:val="24"/>
          <w:szCs w:val="24"/>
        </w:rPr>
        <w:lastRenderedPageBreak/>
        <w:t>&lt;Insert table 2&gt;</w:t>
      </w:r>
    </w:p>
    <w:p w14:paraId="42F60491" w14:textId="77777777" w:rsidR="00683C2C" w:rsidRPr="003A08E3" w:rsidRDefault="00683C2C" w:rsidP="00683C2C">
      <w:pPr>
        <w:pStyle w:val="Caption"/>
        <w:keepNext/>
        <w:jc w:val="center"/>
        <w:rPr>
          <w:rFonts w:ascii="Times New Roman" w:hAnsi="Times New Roman" w:cs="Times New Roman"/>
          <w:i w:val="0"/>
          <w:iCs w:val="0"/>
          <w:color w:val="auto"/>
          <w:sz w:val="24"/>
          <w:szCs w:val="24"/>
        </w:rPr>
      </w:pPr>
      <w:r w:rsidRPr="003A08E3">
        <w:rPr>
          <w:rFonts w:ascii="Times New Roman" w:hAnsi="Times New Roman" w:cs="Times New Roman"/>
          <w:b/>
          <w:bCs/>
          <w:i w:val="0"/>
          <w:iCs w:val="0"/>
          <w:color w:val="auto"/>
          <w:sz w:val="24"/>
          <w:szCs w:val="24"/>
        </w:rPr>
        <w:t xml:space="preserve">Table </w:t>
      </w:r>
      <w:r w:rsidRPr="003A08E3">
        <w:rPr>
          <w:rFonts w:ascii="Times New Roman" w:hAnsi="Times New Roman" w:cs="Times New Roman"/>
          <w:b/>
          <w:bCs/>
          <w:i w:val="0"/>
          <w:iCs w:val="0"/>
          <w:color w:val="auto"/>
          <w:sz w:val="24"/>
          <w:szCs w:val="24"/>
        </w:rPr>
        <w:fldChar w:fldCharType="begin"/>
      </w:r>
      <w:r w:rsidRPr="003A08E3">
        <w:rPr>
          <w:rFonts w:ascii="Times New Roman" w:hAnsi="Times New Roman" w:cs="Times New Roman"/>
          <w:b/>
          <w:bCs/>
          <w:i w:val="0"/>
          <w:iCs w:val="0"/>
          <w:color w:val="auto"/>
          <w:sz w:val="24"/>
          <w:szCs w:val="24"/>
        </w:rPr>
        <w:instrText xml:space="preserve"> SEQ Table \* ARABIC </w:instrText>
      </w:r>
      <w:r w:rsidRPr="003A08E3">
        <w:rPr>
          <w:rFonts w:ascii="Times New Roman" w:hAnsi="Times New Roman" w:cs="Times New Roman"/>
          <w:b/>
          <w:bCs/>
          <w:i w:val="0"/>
          <w:iCs w:val="0"/>
          <w:color w:val="auto"/>
          <w:sz w:val="24"/>
          <w:szCs w:val="24"/>
        </w:rPr>
        <w:fldChar w:fldCharType="separate"/>
      </w:r>
      <w:r w:rsidR="00A35FF7" w:rsidRPr="003A08E3">
        <w:rPr>
          <w:rFonts w:ascii="Times New Roman" w:hAnsi="Times New Roman" w:cs="Times New Roman"/>
          <w:b/>
          <w:bCs/>
          <w:i w:val="0"/>
          <w:iCs w:val="0"/>
          <w:noProof/>
          <w:color w:val="auto"/>
          <w:sz w:val="24"/>
          <w:szCs w:val="24"/>
        </w:rPr>
        <w:t>3</w:t>
      </w:r>
      <w:r w:rsidRPr="003A08E3">
        <w:rPr>
          <w:rFonts w:ascii="Times New Roman" w:hAnsi="Times New Roman" w:cs="Times New Roman"/>
          <w:b/>
          <w:bCs/>
          <w:i w:val="0"/>
          <w:iCs w:val="0"/>
          <w:color w:val="auto"/>
          <w:sz w:val="24"/>
          <w:szCs w:val="24"/>
        </w:rPr>
        <w:fldChar w:fldCharType="end"/>
      </w:r>
      <w:r w:rsidRPr="003A08E3">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004261" w:rsidRPr="003A08E3" w14:paraId="0EC44D72" w14:textId="77777777" w:rsidTr="00683C2C">
        <w:trPr>
          <w:jc w:val="center"/>
        </w:trPr>
        <w:tc>
          <w:tcPr>
            <w:tcW w:w="3662" w:type="dxa"/>
            <w:gridSpan w:val="2"/>
          </w:tcPr>
          <w:p w14:paraId="7319FF5F" w14:textId="77777777" w:rsidR="00004261" w:rsidRPr="003A08E3" w:rsidRDefault="00004261" w:rsidP="00A73B99">
            <w:pPr>
              <w:jc w:val="center"/>
              <w:rPr>
                <w:rFonts w:ascii="Times New Roman" w:hAnsi="Times New Roman" w:cs="Times New Roman"/>
                <w:i/>
                <w:iCs/>
                <w:sz w:val="24"/>
                <w:szCs w:val="24"/>
              </w:rPr>
            </w:pPr>
            <w:r w:rsidRPr="003A08E3">
              <w:rPr>
                <w:rFonts w:ascii="Times New Roman" w:hAnsi="Times New Roman" w:cs="Times New Roman"/>
                <w:sz w:val="24"/>
                <w:szCs w:val="24"/>
              </w:rPr>
              <w:t>Number of predictors (</w:t>
            </w:r>
            <w:r w:rsidRPr="003A08E3">
              <w:rPr>
                <w:rFonts w:ascii="Times New Roman" w:hAnsi="Times New Roman" w:cs="Times New Roman"/>
                <w:i/>
                <w:iCs/>
                <w:sz w:val="24"/>
                <w:szCs w:val="24"/>
              </w:rPr>
              <w:t>p</w:t>
            </w:r>
            <w:r w:rsidRPr="003A08E3">
              <w:rPr>
                <w:rFonts w:ascii="Times New Roman" w:hAnsi="Times New Roman" w:cs="Times New Roman"/>
                <w:sz w:val="24"/>
                <w:szCs w:val="24"/>
              </w:rPr>
              <w:t>)</w:t>
            </w:r>
          </w:p>
        </w:tc>
        <w:tc>
          <w:tcPr>
            <w:tcW w:w="1103" w:type="dxa"/>
          </w:tcPr>
          <w:p w14:paraId="4766D167" w14:textId="77777777" w:rsidR="00004261" w:rsidRPr="003A08E3" w:rsidRDefault="00004261" w:rsidP="00A73B99">
            <w:pPr>
              <w:jc w:val="center"/>
              <w:rPr>
                <w:rFonts w:ascii="Times New Roman" w:hAnsi="Times New Roman" w:cs="Times New Roman"/>
                <w:sz w:val="24"/>
                <w:szCs w:val="24"/>
              </w:rPr>
            </w:pPr>
            <w:r w:rsidRPr="003A08E3">
              <w:rPr>
                <w:rFonts w:ascii="Times New Roman" w:hAnsi="Times New Roman" w:cs="Times New Roman"/>
                <w:i/>
                <w:iCs/>
                <w:sz w:val="24"/>
                <w:szCs w:val="24"/>
              </w:rPr>
              <w:t>q</w:t>
            </w:r>
            <w:r w:rsidRPr="003A08E3">
              <w:rPr>
                <w:rFonts w:ascii="Times New Roman" w:hAnsi="Times New Roman" w:cs="Times New Roman"/>
                <w:sz w:val="24"/>
                <w:szCs w:val="24"/>
                <w:vertAlign w:val="superscript"/>
              </w:rPr>
              <w:t>2</w:t>
            </w:r>
          </w:p>
        </w:tc>
        <w:tc>
          <w:tcPr>
            <w:tcW w:w="1260" w:type="dxa"/>
          </w:tcPr>
          <w:p w14:paraId="4E7C39DA" w14:textId="77777777" w:rsidR="00004261" w:rsidRPr="003A08E3" w:rsidRDefault="00004261" w:rsidP="00A73B99">
            <w:pPr>
              <w:jc w:val="center"/>
              <w:rPr>
                <w:rFonts w:ascii="Times New Roman" w:hAnsi="Times New Roman" w:cs="Times New Roman"/>
                <w:sz w:val="24"/>
                <w:szCs w:val="24"/>
              </w:rPr>
            </w:pPr>
            <w:r w:rsidRPr="003A08E3">
              <w:rPr>
                <w:rFonts w:ascii="Times New Roman" w:hAnsi="Times New Roman" w:cs="Times New Roman"/>
                <w:sz w:val="24"/>
                <w:szCs w:val="24"/>
              </w:rPr>
              <w:t>PRESS</w:t>
            </w:r>
          </w:p>
        </w:tc>
      </w:tr>
      <w:tr w:rsidR="00004261" w:rsidRPr="003A08E3" w14:paraId="743B339D" w14:textId="77777777" w:rsidTr="00683C2C">
        <w:trPr>
          <w:jc w:val="center"/>
        </w:trPr>
        <w:tc>
          <w:tcPr>
            <w:tcW w:w="3662" w:type="dxa"/>
            <w:gridSpan w:val="2"/>
          </w:tcPr>
          <w:p w14:paraId="1BDBBB73" w14:textId="77777777" w:rsidR="00004261" w:rsidRPr="003A08E3" w:rsidRDefault="00004261" w:rsidP="00A73B99">
            <w:pPr>
              <w:jc w:val="center"/>
              <w:rPr>
                <w:rFonts w:ascii="Times New Roman" w:hAnsi="Times New Roman" w:cs="Times New Roman"/>
                <w:sz w:val="24"/>
                <w:szCs w:val="24"/>
              </w:rPr>
            </w:pPr>
            <w:r w:rsidRPr="003A08E3">
              <w:rPr>
                <w:rFonts w:ascii="Times New Roman" w:hAnsi="Times New Roman" w:cs="Times New Roman"/>
                <w:sz w:val="24"/>
                <w:szCs w:val="24"/>
              </w:rPr>
              <w:t>LOO-cv</w:t>
            </w:r>
          </w:p>
        </w:tc>
        <w:tc>
          <w:tcPr>
            <w:tcW w:w="1103" w:type="dxa"/>
          </w:tcPr>
          <w:p w14:paraId="57B2E49F" w14:textId="77777777" w:rsidR="00004261" w:rsidRPr="003A08E3" w:rsidRDefault="00004261" w:rsidP="00A73B99">
            <w:pPr>
              <w:jc w:val="center"/>
              <w:rPr>
                <w:rFonts w:ascii="Times New Roman" w:hAnsi="Times New Roman" w:cs="Times New Roman"/>
                <w:sz w:val="24"/>
                <w:szCs w:val="24"/>
              </w:rPr>
            </w:pPr>
            <w:r w:rsidRPr="003A08E3">
              <w:rPr>
                <w:rFonts w:ascii="Times New Roman" w:hAnsi="Times New Roman" w:cs="Times New Roman"/>
                <w:sz w:val="24"/>
                <w:szCs w:val="24"/>
              </w:rPr>
              <w:t>0.77</w:t>
            </w:r>
          </w:p>
        </w:tc>
        <w:tc>
          <w:tcPr>
            <w:tcW w:w="1260" w:type="dxa"/>
          </w:tcPr>
          <w:p w14:paraId="04F98A4C" w14:textId="77777777" w:rsidR="00004261" w:rsidRPr="003A08E3" w:rsidRDefault="00004261" w:rsidP="00A73B99">
            <w:pPr>
              <w:jc w:val="center"/>
              <w:rPr>
                <w:rFonts w:ascii="Times New Roman" w:hAnsi="Times New Roman" w:cs="Times New Roman"/>
                <w:sz w:val="24"/>
                <w:szCs w:val="24"/>
              </w:rPr>
            </w:pPr>
            <w:r w:rsidRPr="003A08E3">
              <w:rPr>
                <w:rFonts w:ascii="Times New Roman" w:hAnsi="Times New Roman" w:cs="Times New Roman"/>
                <w:sz w:val="24"/>
                <w:szCs w:val="24"/>
              </w:rPr>
              <w:t>0.86</w:t>
            </w:r>
          </w:p>
        </w:tc>
      </w:tr>
      <w:tr w:rsidR="00004261" w:rsidRPr="003A08E3" w14:paraId="20CEC39D" w14:textId="77777777" w:rsidTr="00683C2C">
        <w:trPr>
          <w:jc w:val="center"/>
        </w:trPr>
        <w:tc>
          <w:tcPr>
            <w:tcW w:w="3662" w:type="dxa"/>
            <w:gridSpan w:val="2"/>
          </w:tcPr>
          <w:p w14:paraId="1E37FC1B" w14:textId="77777777" w:rsidR="00004261" w:rsidRPr="003A08E3" w:rsidRDefault="00004261" w:rsidP="00A73B99">
            <w:pPr>
              <w:jc w:val="center"/>
              <w:rPr>
                <w:rFonts w:ascii="Times New Roman" w:hAnsi="Times New Roman" w:cs="Times New Roman"/>
                <w:sz w:val="24"/>
                <w:szCs w:val="24"/>
              </w:rPr>
            </w:pPr>
            <w:r w:rsidRPr="003A08E3">
              <w:rPr>
                <w:rFonts w:ascii="Times New Roman" w:hAnsi="Times New Roman" w:cs="Times New Roman"/>
                <w:sz w:val="24"/>
                <w:szCs w:val="24"/>
              </w:rPr>
              <w:t>5-fold cv</w:t>
            </w:r>
          </w:p>
        </w:tc>
        <w:tc>
          <w:tcPr>
            <w:tcW w:w="1103" w:type="dxa"/>
          </w:tcPr>
          <w:p w14:paraId="64CF6B34" w14:textId="77777777" w:rsidR="00004261" w:rsidRPr="003A08E3" w:rsidRDefault="00004261" w:rsidP="00A73B99">
            <w:pPr>
              <w:jc w:val="center"/>
              <w:rPr>
                <w:rFonts w:ascii="Times New Roman" w:hAnsi="Times New Roman" w:cs="Times New Roman"/>
                <w:sz w:val="24"/>
                <w:szCs w:val="24"/>
              </w:rPr>
            </w:pPr>
            <w:r w:rsidRPr="003A08E3">
              <w:rPr>
                <w:rFonts w:ascii="Times New Roman" w:hAnsi="Times New Roman" w:cs="Times New Roman"/>
                <w:sz w:val="24"/>
                <w:szCs w:val="24"/>
              </w:rPr>
              <w:t>0.73</w:t>
            </w:r>
          </w:p>
        </w:tc>
        <w:tc>
          <w:tcPr>
            <w:tcW w:w="1260" w:type="dxa"/>
          </w:tcPr>
          <w:p w14:paraId="04508A1A" w14:textId="77777777" w:rsidR="00004261" w:rsidRPr="003A08E3" w:rsidRDefault="00004261" w:rsidP="00A73B99">
            <w:pPr>
              <w:jc w:val="center"/>
              <w:rPr>
                <w:rFonts w:ascii="Times New Roman" w:hAnsi="Times New Roman" w:cs="Times New Roman"/>
                <w:sz w:val="24"/>
                <w:szCs w:val="24"/>
              </w:rPr>
            </w:pPr>
            <w:r w:rsidRPr="003A08E3">
              <w:rPr>
                <w:rFonts w:ascii="Times New Roman" w:hAnsi="Times New Roman" w:cs="Times New Roman"/>
                <w:sz w:val="24"/>
                <w:szCs w:val="24"/>
              </w:rPr>
              <w:t>1.05</w:t>
            </w:r>
          </w:p>
        </w:tc>
      </w:tr>
      <w:tr w:rsidR="00004261" w:rsidRPr="003A08E3" w14:paraId="1BAEB1D9" w14:textId="77777777" w:rsidTr="00683C2C">
        <w:trPr>
          <w:jc w:val="center"/>
        </w:trPr>
        <w:tc>
          <w:tcPr>
            <w:tcW w:w="1832" w:type="dxa"/>
            <w:vMerge w:val="restart"/>
            <w:tcBorders>
              <w:right w:val="single" w:sz="4" w:space="0" w:color="auto"/>
            </w:tcBorders>
          </w:tcPr>
          <w:p w14:paraId="37333268" w14:textId="77777777" w:rsidR="00004261" w:rsidRPr="003A08E3" w:rsidRDefault="00004261" w:rsidP="00A73B99">
            <w:pPr>
              <w:jc w:val="both"/>
              <w:rPr>
                <w:rFonts w:ascii="Times New Roman" w:hAnsi="Times New Roman" w:cs="Times New Roman"/>
                <w:sz w:val="24"/>
                <w:szCs w:val="24"/>
              </w:rPr>
            </w:pPr>
          </w:p>
          <w:p w14:paraId="4221877D" w14:textId="77777777" w:rsidR="00004261" w:rsidRPr="003A08E3" w:rsidRDefault="00004261" w:rsidP="00A73B99">
            <w:pPr>
              <w:jc w:val="center"/>
              <w:rPr>
                <w:rFonts w:ascii="Times New Roman" w:hAnsi="Times New Roman" w:cs="Times New Roman"/>
                <w:sz w:val="24"/>
                <w:szCs w:val="24"/>
              </w:rPr>
            </w:pPr>
            <w:r w:rsidRPr="003A08E3">
              <w:rPr>
                <w:rFonts w:ascii="Times New Roman" w:hAnsi="Times New Roman" w:cs="Times New Roman"/>
                <w:sz w:val="24"/>
                <w:szCs w:val="24"/>
              </w:rPr>
              <w:t>External validation</w:t>
            </w:r>
          </w:p>
          <w:p w14:paraId="1B5799BC" w14:textId="77777777" w:rsidR="00004261" w:rsidRPr="003A08E3"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14:paraId="0AB1742D" w14:textId="77777777" w:rsidR="00004261" w:rsidRPr="003A08E3" w:rsidRDefault="00004261" w:rsidP="00A73B99">
            <w:pPr>
              <w:rPr>
                <w:rFonts w:ascii="Times New Roman" w:hAnsi="Times New Roman" w:cs="Times New Roman"/>
                <w:sz w:val="24"/>
                <w:szCs w:val="24"/>
              </w:rPr>
            </w:pPr>
            <w:r w:rsidRPr="003A08E3">
              <w:rPr>
                <w:rFonts w:ascii="Times New Roman" w:hAnsi="Times New Roman" w:cs="Times New Roman"/>
                <w:sz w:val="24"/>
                <w:szCs w:val="24"/>
              </w:rPr>
              <w:t>Min</w:t>
            </w:r>
          </w:p>
        </w:tc>
        <w:tc>
          <w:tcPr>
            <w:tcW w:w="1103" w:type="dxa"/>
            <w:tcBorders>
              <w:top w:val="single" w:sz="4" w:space="0" w:color="auto"/>
              <w:left w:val="single" w:sz="4" w:space="0" w:color="auto"/>
              <w:bottom w:val="nil"/>
              <w:right w:val="single" w:sz="4" w:space="0" w:color="auto"/>
            </w:tcBorders>
          </w:tcPr>
          <w:p w14:paraId="54C2A2A3" w14:textId="77777777" w:rsidR="00004261" w:rsidRPr="003A08E3" w:rsidRDefault="00033C19" w:rsidP="00683C2C">
            <w:pPr>
              <w:jc w:val="center"/>
              <w:rPr>
                <w:rFonts w:ascii="Times New Roman" w:hAnsi="Times New Roman" w:cs="Times New Roman"/>
                <w:sz w:val="24"/>
                <w:szCs w:val="24"/>
              </w:rPr>
            </w:pPr>
            <w:r w:rsidRPr="003A08E3">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14:paraId="49E61B36" w14:textId="77777777" w:rsidR="00004261" w:rsidRPr="003A08E3" w:rsidRDefault="00004261" w:rsidP="00683C2C">
            <w:pPr>
              <w:jc w:val="center"/>
              <w:rPr>
                <w:rFonts w:ascii="Times New Roman" w:hAnsi="Times New Roman" w:cs="Times New Roman"/>
                <w:sz w:val="24"/>
                <w:szCs w:val="24"/>
              </w:rPr>
            </w:pPr>
            <w:r w:rsidRPr="003A08E3">
              <w:rPr>
                <w:rFonts w:ascii="Times New Roman" w:hAnsi="Times New Roman" w:cs="Times New Roman"/>
                <w:sz w:val="24"/>
                <w:szCs w:val="24"/>
              </w:rPr>
              <w:t>0.27</w:t>
            </w:r>
          </w:p>
        </w:tc>
      </w:tr>
      <w:tr w:rsidR="00004261" w:rsidRPr="003A08E3" w14:paraId="321DF670" w14:textId="77777777" w:rsidTr="00683C2C">
        <w:trPr>
          <w:jc w:val="center"/>
        </w:trPr>
        <w:tc>
          <w:tcPr>
            <w:tcW w:w="1832" w:type="dxa"/>
            <w:vMerge/>
            <w:tcBorders>
              <w:right w:val="single" w:sz="4" w:space="0" w:color="auto"/>
            </w:tcBorders>
          </w:tcPr>
          <w:p w14:paraId="17E99366" w14:textId="77777777" w:rsidR="00004261" w:rsidRPr="003A08E3"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C8610E" w14:textId="77777777" w:rsidR="00004261" w:rsidRPr="003A08E3" w:rsidRDefault="00004261" w:rsidP="00A73B99">
            <w:pPr>
              <w:rPr>
                <w:rFonts w:ascii="Times New Roman" w:hAnsi="Times New Roman" w:cs="Times New Roman"/>
                <w:sz w:val="24"/>
                <w:szCs w:val="24"/>
              </w:rPr>
            </w:pPr>
            <w:r w:rsidRPr="003A08E3">
              <w:rPr>
                <w:rFonts w:ascii="Times New Roman" w:hAnsi="Times New Roman" w:cs="Times New Roman"/>
                <w:sz w:val="24"/>
                <w:szCs w:val="24"/>
              </w:rPr>
              <w:t>25</w:t>
            </w:r>
            <w:r w:rsidRPr="003A08E3">
              <w:rPr>
                <w:rFonts w:ascii="Times New Roman" w:hAnsi="Times New Roman" w:cs="Times New Roman"/>
                <w:sz w:val="24"/>
                <w:szCs w:val="24"/>
                <w:vertAlign w:val="superscript"/>
              </w:rPr>
              <w:t>th</w:t>
            </w:r>
            <w:r w:rsidRPr="003A08E3">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00404E5A" w14:textId="77777777" w:rsidR="00004261" w:rsidRPr="003A08E3" w:rsidRDefault="00683C2C" w:rsidP="00683C2C">
            <w:pPr>
              <w:jc w:val="center"/>
              <w:rPr>
                <w:rFonts w:ascii="Times New Roman" w:hAnsi="Times New Roman" w:cs="Times New Roman"/>
                <w:sz w:val="24"/>
                <w:szCs w:val="24"/>
              </w:rPr>
            </w:pPr>
            <w:r w:rsidRPr="003A08E3">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14:paraId="3E0A7457" w14:textId="77777777" w:rsidR="00004261" w:rsidRPr="003A08E3" w:rsidRDefault="00683C2C" w:rsidP="00683C2C">
            <w:pPr>
              <w:jc w:val="center"/>
              <w:rPr>
                <w:rFonts w:ascii="Times New Roman" w:hAnsi="Times New Roman" w:cs="Times New Roman"/>
                <w:sz w:val="24"/>
                <w:szCs w:val="24"/>
              </w:rPr>
            </w:pPr>
            <w:r w:rsidRPr="003A08E3">
              <w:rPr>
                <w:rFonts w:ascii="Times New Roman" w:hAnsi="Times New Roman" w:cs="Times New Roman"/>
                <w:sz w:val="24"/>
                <w:szCs w:val="24"/>
              </w:rPr>
              <w:t>0.61</w:t>
            </w:r>
          </w:p>
        </w:tc>
      </w:tr>
      <w:tr w:rsidR="00004261" w:rsidRPr="003A08E3" w14:paraId="1810C4A2" w14:textId="77777777" w:rsidTr="00683C2C">
        <w:trPr>
          <w:jc w:val="center"/>
        </w:trPr>
        <w:tc>
          <w:tcPr>
            <w:tcW w:w="1832" w:type="dxa"/>
            <w:vMerge/>
            <w:tcBorders>
              <w:right w:val="single" w:sz="4" w:space="0" w:color="auto"/>
            </w:tcBorders>
          </w:tcPr>
          <w:p w14:paraId="4283FDD4" w14:textId="77777777" w:rsidR="00004261" w:rsidRPr="003A08E3"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5CAD915E" w14:textId="77777777" w:rsidR="00004261" w:rsidRPr="003A08E3" w:rsidRDefault="00004261" w:rsidP="00A73B99">
            <w:pPr>
              <w:rPr>
                <w:rFonts w:ascii="Times New Roman" w:hAnsi="Times New Roman" w:cs="Times New Roman"/>
                <w:sz w:val="24"/>
                <w:szCs w:val="24"/>
              </w:rPr>
            </w:pPr>
            <w:r w:rsidRPr="003A08E3">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14:paraId="09AEBDCF" w14:textId="77777777" w:rsidR="00004261" w:rsidRPr="003A08E3" w:rsidRDefault="00683C2C" w:rsidP="00683C2C">
            <w:pPr>
              <w:jc w:val="center"/>
              <w:rPr>
                <w:rFonts w:ascii="Times New Roman" w:hAnsi="Times New Roman" w:cs="Times New Roman"/>
                <w:sz w:val="24"/>
                <w:szCs w:val="24"/>
              </w:rPr>
            </w:pPr>
            <w:r w:rsidRPr="003A08E3">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14:paraId="0FB46EF1" w14:textId="77777777" w:rsidR="00004261" w:rsidRPr="003A08E3" w:rsidRDefault="00683C2C" w:rsidP="00683C2C">
            <w:pPr>
              <w:jc w:val="center"/>
              <w:rPr>
                <w:rFonts w:ascii="Times New Roman" w:hAnsi="Times New Roman" w:cs="Times New Roman"/>
                <w:sz w:val="24"/>
                <w:szCs w:val="24"/>
              </w:rPr>
            </w:pPr>
            <w:r w:rsidRPr="003A08E3">
              <w:rPr>
                <w:rFonts w:ascii="Times New Roman" w:hAnsi="Times New Roman" w:cs="Times New Roman"/>
                <w:sz w:val="24"/>
                <w:szCs w:val="24"/>
              </w:rPr>
              <w:t>0.88</w:t>
            </w:r>
          </w:p>
        </w:tc>
      </w:tr>
      <w:tr w:rsidR="00004261" w:rsidRPr="003A08E3" w14:paraId="7806FD7A" w14:textId="77777777" w:rsidTr="00683C2C">
        <w:trPr>
          <w:jc w:val="center"/>
        </w:trPr>
        <w:tc>
          <w:tcPr>
            <w:tcW w:w="1832" w:type="dxa"/>
            <w:vMerge/>
            <w:tcBorders>
              <w:right w:val="single" w:sz="4" w:space="0" w:color="auto"/>
            </w:tcBorders>
          </w:tcPr>
          <w:p w14:paraId="56542D5A" w14:textId="77777777" w:rsidR="00004261" w:rsidRPr="003A08E3"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5CBFDE" w14:textId="77777777" w:rsidR="00004261" w:rsidRPr="003A08E3" w:rsidRDefault="00004261" w:rsidP="00A73B99">
            <w:pPr>
              <w:rPr>
                <w:rFonts w:ascii="Times New Roman" w:hAnsi="Times New Roman" w:cs="Times New Roman"/>
                <w:sz w:val="24"/>
                <w:szCs w:val="24"/>
              </w:rPr>
            </w:pPr>
            <w:r w:rsidRPr="003A08E3">
              <w:rPr>
                <w:rFonts w:ascii="Times New Roman" w:hAnsi="Times New Roman" w:cs="Times New Roman"/>
                <w:sz w:val="24"/>
                <w:szCs w:val="24"/>
              </w:rPr>
              <w:t>75</w:t>
            </w:r>
            <w:r w:rsidRPr="003A08E3">
              <w:rPr>
                <w:rFonts w:ascii="Times New Roman" w:hAnsi="Times New Roman" w:cs="Times New Roman"/>
                <w:sz w:val="24"/>
                <w:szCs w:val="24"/>
                <w:vertAlign w:val="superscript"/>
              </w:rPr>
              <w:t>th</w:t>
            </w:r>
            <w:r w:rsidRPr="003A08E3">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5F39903F" w14:textId="77777777" w:rsidR="00004261" w:rsidRPr="003A08E3" w:rsidRDefault="00683C2C" w:rsidP="00683C2C">
            <w:pPr>
              <w:jc w:val="center"/>
              <w:rPr>
                <w:rFonts w:ascii="Times New Roman" w:hAnsi="Times New Roman" w:cs="Times New Roman"/>
                <w:sz w:val="24"/>
                <w:szCs w:val="24"/>
              </w:rPr>
            </w:pPr>
            <w:r w:rsidRPr="003A08E3">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14:paraId="3E5FB09B" w14:textId="77777777" w:rsidR="00004261" w:rsidRPr="003A08E3" w:rsidRDefault="00683C2C" w:rsidP="00683C2C">
            <w:pPr>
              <w:jc w:val="center"/>
              <w:rPr>
                <w:rFonts w:ascii="Times New Roman" w:hAnsi="Times New Roman" w:cs="Times New Roman"/>
                <w:sz w:val="24"/>
                <w:szCs w:val="24"/>
              </w:rPr>
            </w:pPr>
            <w:r w:rsidRPr="003A08E3">
              <w:rPr>
                <w:rFonts w:ascii="Times New Roman" w:hAnsi="Times New Roman" w:cs="Times New Roman"/>
                <w:sz w:val="24"/>
                <w:szCs w:val="24"/>
              </w:rPr>
              <w:t>1.28</w:t>
            </w:r>
          </w:p>
        </w:tc>
      </w:tr>
      <w:tr w:rsidR="00004261" w:rsidRPr="003A08E3" w14:paraId="7279C1B6" w14:textId="77777777" w:rsidTr="00683C2C">
        <w:trPr>
          <w:jc w:val="center"/>
        </w:trPr>
        <w:tc>
          <w:tcPr>
            <w:tcW w:w="1832" w:type="dxa"/>
            <w:vMerge/>
            <w:tcBorders>
              <w:right w:val="single" w:sz="4" w:space="0" w:color="auto"/>
            </w:tcBorders>
          </w:tcPr>
          <w:p w14:paraId="3F3722FD" w14:textId="77777777" w:rsidR="00004261" w:rsidRPr="003A08E3"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14:paraId="41460C84" w14:textId="77777777" w:rsidR="00004261" w:rsidRPr="003A08E3" w:rsidRDefault="00004261" w:rsidP="00A73B99">
            <w:pPr>
              <w:rPr>
                <w:rFonts w:ascii="Times New Roman" w:hAnsi="Times New Roman" w:cs="Times New Roman"/>
                <w:sz w:val="24"/>
                <w:szCs w:val="24"/>
              </w:rPr>
            </w:pPr>
            <w:r w:rsidRPr="003A08E3">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14:paraId="375AFE2B" w14:textId="77777777" w:rsidR="00004261" w:rsidRPr="003A08E3" w:rsidRDefault="00004261" w:rsidP="00683C2C">
            <w:pPr>
              <w:jc w:val="center"/>
              <w:rPr>
                <w:rFonts w:ascii="Times New Roman" w:hAnsi="Times New Roman" w:cs="Times New Roman"/>
                <w:sz w:val="24"/>
                <w:szCs w:val="24"/>
              </w:rPr>
            </w:pPr>
            <w:r w:rsidRPr="003A08E3">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14:paraId="38D585C6" w14:textId="77777777" w:rsidR="00004261" w:rsidRPr="003A08E3" w:rsidRDefault="00004261" w:rsidP="00683C2C">
            <w:pPr>
              <w:jc w:val="center"/>
              <w:rPr>
                <w:rFonts w:ascii="Times New Roman" w:hAnsi="Times New Roman" w:cs="Times New Roman"/>
                <w:sz w:val="24"/>
                <w:szCs w:val="24"/>
              </w:rPr>
            </w:pPr>
            <w:r w:rsidRPr="003A08E3">
              <w:rPr>
                <w:rFonts w:ascii="Times New Roman" w:hAnsi="Times New Roman" w:cs="Times New Roman"/>
                <w:sz w:val="24"/>
                <w:szCs w:val="24"/>
              </w:rPr>
              <w:t>2.01</w:t>
            </w:r>
          </w:p>
        </w:tc>
      </w:tr>
      <w:tr w:rsidR="00004261" w:rsidRPr="003A08E3" w14:paraId="760FEBBB" w14:textId="77777777" w:rsidTr="00683C2C">
        <w:trPr>
          <w:jc w:val="center"/>
        </w:trPr>
        <w:tc>
          <w:tcPr>
            <w:tcW w:w="3662" w:type="dxa"/>
            <w:gridSpan w:val="2"/>
          </w:tcPr>
          <w:p w14:paraId="44095994" w14:textId="77777777" w:rsidR="00004261" w:rsidRPr="003A08E3" w:rsidRDefault="00004261" w:rsidP="00A73B99">
            <w:pPr>
              <w:jc w:val="center"/>
              <w:rPr>
                <w:rFonts w:ascii="Times New Roman" w:hAnsi="Times New Roman" w:cs="Times New Roman"/>
                <w:sz w:val="24"/>
                <w:szCs w:val="24"/>
              </w:rPr>
            </w:pPr>
            <w:r w:rsidRPr="003A08E3">
              <w:rPr>
                <w:rFonts w:ascii="Times New Roman" w:hAnsi="Times New Roman" w:cs="Times New Roman"/>
                <w:sz w:val="24"/>
                <w:szCs w:val="24"/>
              </w:rPr>
              <w:t>Repeated external validation</w:t>
            </w:r>
          </w:p>
        </w:tc>
        <w:tc>
          <w:tcPr>
            <w:tcW w:w="1103" w:type="dxa"/>
          </w:tcPr>
          <w:p w14:paraId="35BE6359" w14:textId="77777777" w:rsidR="00004261" w:rsidRPr="003A08E3" w:rsidRDefault="00004261" w:rsidP="00A73B99">
            <w:pPr>
              <w:jc w:val="center"/>
              <w:rPr>
                <w:rFonts w:ascii="Times New Roman" w:hAnsi="Times New Roman" w:cs="Times New Roman"/>
                <w:sz w:val="24"/>
                <w:szCs w:val="24"/>
              </w:rPr>
            </w:pPr>
            <w:r w:rsidRPr="003A08E3">
              <w:rPr>
                <w:rFonts w:ascii="Times New Roman" w:hAnsi="Times New Roman" w:cs="Times New Roman"/>
                <w:sz w:val="24"/>
                <w:szCs w:val="24"/>
              </w:rPr>
              <w:t>0.71</w:t>
            </w:r>
          </w:p>
        </w:tc>
        <w:tc>
          <w:tcPr>
            <w:tcW w:w="1260" w:type="dxa"/>
          </w:tcPr>
          <w:p w14:paraId="63F62C57" w14:textId="77777777" w:rsidR="00004261" w:rsidRPr="003A08E3" w:rsidRDefault="00004261" w:rsidP="00A73B99">
            <w:pPr>
              <w:jc w:val="center"/>
              <w:rPr>
                <w:rFonts w:ascii="Times New Roman" w:hAnsi="Times New Roman" w:cs="Times New Roman"/>
                <w:sz w:val="24"/>
                <w:szCs w:val="24"/>
              </w:rPr>
            </w:pPr>
            <w:r w:rsidRPr="003A08E3">
              <w:rPr>
                <w:rFonts w:ascii="Times New Roman" w:hAnsi="Times New Roman" w:cs="Times New Roman"/>
                <w:sz w:val="24"/>
                <w:szCs w:val="24"/>
              </w:rPr>
              <w:t>0.97</w:t>
            </w:r>
          </w:p>
        </w:tc>
      </w:tr>
    </w:tbl>
    <w:p w14:paraId="5BD354E0" w14:textId="77777777" w:rsidR="009E0EE9" w:rsidRPr="003A08E3" w:rsidRDefault="009E0EE9" w:rsidP="00C65C49">
      <w:pPr>
        <w:spacing w:before="240" w:after="120"/>
        <w:jc w:val="both"/>
        <w:rPr>
          <w:rFonts w:ascii="Times New Roman" w:hAnsi="Times New Roman" w:cs="Times New Roman"/>
          <w:sz w:val="24"/>
          <w:szCs w:val="24"/>
        </w:rPr>
      </w:pPr>
    </w:p>
    <w:p w14:paraId="556BFD99" w14:textId="77777777" w:rsidR="00EA5591" w:rsidRPr="003A08E3" w:rsidRDefault="002748B8" w:rsidP="00784205">
      <w:pPr>
        <w:jc w:val="both"/>
        <w:rPr>
          <w:rFonts w:ascii="Times New Roman" w:hAnsi="Times New Roman" w:cs="Times New Roman"/>
          <w:b/>
          <w:bCs/>
          <w:sz w:val="24"/>
          <w:szCs w:val="24"/>
        </w:rPr>
      </w:pPr>
      <w:r w:rsidRPr="003A08E3">
        <w:rPr>
          <w:rFonts w:ascii="Times New Roman" w:hAnsi="Times New Roman" w:cs="Times New Roman"/>
          <w:b/>
          <w:bCs/>
          <w:sz w:val="24"/>
          <w:szCs w:val="24"/>
        </w:rPr>
        <w:t>5</w:t>
      </w:r>
      <w:r w:rsidR="00EA5591" w:rsidRPr="003A08E3">
        <w:rPr>
          <w:rFonts w:ascii="Times New Roman" w:hAnsi="Times New Roman" w:cs="Times New Roman"/>
          <w:b/>
          <w:bCs/>
          <w:sz w:val="24"/>
          <w:szCs w:val="24"/>
        </w:rPr>
        <w:t>. Discussion</w:t>
      </w:r>
    </w:p>
    <w:p w14:paraId="2AECC9D3" w14:textId="622D34D8" w:rsidR="00F16E75" w:rsidRPr="003A08E3" w:rsidRDefault="00F16E75" w:rsidP="00784205">
      <w:pPr>
        <w:jc w:val="both"/>
        <w:rPr>
          <w:rFonts w:ascii="Times New Roman" w:hAnsi="Times New Roman" w:cs="Times New Roman"/>
          <w:color w:val="FF0000"/>
          <w:sz w:val="24"/>
          <w:szCs w:val="24"/>
        </w:rPr>
      </w:pPr>
      <w:r w:rsidRPr="003A08E3">
        <w:rPr>
          <w:rFonts w:ascii="Times New Roman" w:hAnsi="Times New Roman" w:cs="Times New Roman"/>
          <w:color w:val="FF0000"/>
          <w:sz w:val="24"/>
          <w:szCs w:val="24"/>
        </w:rPr>
        <w:t>&lt;Multiple peaks point</w:t>
      </w:r>
      <w:r w:rsidR="00764E91" w:rsidRPr="003A08E3">
        <w:rPr>
          <w:rFonts w:ascii="Times New Roman" w:hAnsi="Times New Roman" w:cs="Times New Roman"/>
          <w:color w:val="FF0000"/>
          <w:sz w:val="24"/>
          <w:szCs w:val="24"/>
        </w:rPr>
        <w:t xml:space="preserve"> from trouble with QSAR paper </w:t>
      </w:r>
      <w:r w:rsidRPr="003A08E3">
        <w:rPr>
          <w:rFonts w:ascii="Times New Roman" w:hAnsi="Times New Roman" w:cs="Times New Roman"/>
          <w:color w:val="FF0000"/>
          <w:sz w:val="24"/>
          <w:szCs w:val="24"/>
        </w:rPr>
        <w:t>&gt;</w:t>
      </w:r>
    </w:p>
    <w:p w14:paraId="7B512AEA" w14:textId="643108C4" w:rsidR="00D45D7F" w:rsidRPr="003A08E3" w:rsidRDefault="00D45D7F" w:rsidP="00784205">
      <w:pPr>
        <w:jc w:val="both"/>
        <w:rPr>
          <w:rFonts w:ascii="Times New Roman" w:hAnsi="Times New Roman" w:cs="Times New Roman"/>
          <w:color w:val="FF0000"/>
          <w:sz w:val="24"/>
          <w:szCs w:val="24"/>
        </w:rPr>
      </w:pPr>
      <w:r w:rsidRPr="003A08E3">
        <w:rPr>
          <w:rFonts w:ascii="Times New Roman" w:hAnsi="Times New Roman" w:cs="Times New Roman"/>
          <w:color w:val="FF0000"/>
          <w:sz w:val="24"/>
          <w:szCs w:val="24"/>
        </w:rPr>
        <w:t xml:space="preserve">TWQSAR paper says caveats include multiple peaks, overfitting </w:t>
      </w:r>
      <w:proofErr w:type="spellStart"/>
      <w:r w:rsidRPr="003A08E3">
        <w:rPr>
          <w:rFonts w:ascii="Times New Roman" w:hAnsi="Times New Roman" w:cs="Times New Roman"/>
          <w:color w:val="FF0000"/>
          <w:sz w:val="24"/>
          <w:szCs w:val="24"/>
        </w:rPr>
        <w:t>etc</w:t>
      </w:r>
      <w:proofErr w:type="spellEnd"/>
      <w:r w:rsidRPr="003A08E3">
        <w:rPr>
          <w:rFonts w:ascii="Times New Roman" w:hAnsi="Times New Roman" w:cs="Times New Roman"/>
          <w:color w:val="FF0000"/>
          <w:sz w:val="24"/>
          <w:szCs w:val="24"/>
        </w:rPr>
        <w:t xml:space="preserve"> that are exhibited by external validation. The problem is larger for small datasets because high predictor dimension means more error </w:t>
      </w:r>
      <w:proofErr w:type="gramStart"/>
      <w:r w:rsidRPr="003A08E3">
        <w:rPr>
          <w:rFonts w:ascii="Times New Roman" w:hAnsi="Times New Roman" w:cs="Times New Roman"/>
          <w:color w:val="FF0000"/>
          <w:sz w:val="24"/>
          <w:szCs w:val="24"/>
        </w:rPr>
        <w:t>variability..</w:t>
      </w:r>
      <w:proofErr w:type="gramEnd"/>
      <w:r w:rsidRPr="003A08E3">
        <w:rPr>
          <w:rFonts w:ascii="Times New Roman" w:hAnsi="Times New Roman" w:cs="Times New Roman"/>
          <w:color w:val="FF0000"/>
          <w:sz w:val="24"/>
          <w:szCs w:val="24"/>
        </w:rPr>
        <w:t xml:space="preserve"> so high chance</w:t>
      </w:r>
      <w:bookmarkStart w:id="252" w:name="_GoBack"/>
      <w:bookmarkEnd w:id="252"/>
      <w:r w:rsidRPr="003A08E3">
        <w:rPr>
          <w:rFonts w:ascii="Times New Roman" w:hAnsi="Times New Roman" w:cs="Times New Roman"/>
          <w:color w:val="FF0000"/>
          <w:sz w:val="24"/>
          <w:szCs w:val="24"/>
        </w:rPr>
        <w:t xml:space="preserve"> that training and test sets are dissimilar.</w:t>
      </w:r>
    </w:p>
    <w:p w14:paraId="59076510" w14:textId="10C7FEB1" w:rsidR="00F666FB" w:rsidRPr="003A08E3" w:rsidRDefault="009C126B" w:rsidP="00784205">
      <w:pPr>
        <w:jc w:val="both"/>
        <w:rPr>
          <w:rFonts w:ascii="Times New Roman" w:hAnsi="Times New Roman" w:cs="Times New Roman"/>
          <w:sz w:val="24"/>
          <w:szCs w:val="24"/>
        </w:rPr>
      </w:pPr>
      <w:r w:rsidRPr="003A08E3">
        <w:rPr>
          <w:rFonts w:ascii="Times New Roman" w:hAnsi="Times New Roman" w:cs="Times New Roman"/>
          <w:sz w:val="24"/>
          <w:szCs w:val="24"/>
        </w:rPr>
        <w:t xml:space="preserve">QSAR modelling is </w:t>
      </w:r>
      <w:r w:rsidR="00F16E75" w:rsidRPr="003A08E3">
        <w:rPr>
          <w:rFonts w:ascii="Times New Roman" w:hAnsi="Times New Roman" w:cs="Times New Roman"/>
          <w:sz w:val="24"/>
          <w:szCs w:val="24"/>
        </w:rPr>
        <w:t>extensively</w:t>
      </w:r>
      <w:r w:rsidRPr="003A08E3">
        <w:rPr>
          <w:rFonts w:ascii="Times New Roman" w:hAnsi="Times New Roman" w:cs="Times New Roman"/>
          <w:sz w:val="24"/>
          <w:szCs w:val="24"/>
        </w:rPr>
        <w:t xml:space="preserve"> used in academia and industry setup for virtual screening of chemical compounds</w:t>
      </w:r>
      <w:sdt>
        <w:sdtPr>
          <w:rPr>
            <w:rFonts w:ascii="Times New Roman" w:hAnsi="Times New Roman" w:cs="Times New Roman"/>
            <w:sz w:val="24"/>
            <w:szCs w:val="24"/>
          </w:rPr>
          <w:id w:val="-870915509"/>
          <w:citation/>
        </w:sdtPr>
        <w:sdtContent>
          <w:r w:rsidR="00764E91" w:rsidRPr="003A08E3">
            <w:rPr>
              <w:rFonts w:ascii="Times New Roman" w:hAnsi="Times New Roman" w:cs="Times New Roman"/>
              <w:sz w:val="24"/>
              <w:szCs w:val="24"/>
            </w:rPr>
            <w:fldChar w:fldCharType="begin"/>
          </w:r>
          <w:r w:rsidR="00764E91" w:rsidRPr="003A08E3">
            <w:rPr>
              <w:rFonts w:ascii="Times New Roman" w:hAnsi="Times New Roman" w:cs="Times New Roman"/>
              <w:b/>
              <w:bCs/>
              <w:sz w:val="24"/>
              <w:szCs w:val="24"/>
            </w:rPr>
            <w:instrText xml:space="preserve"> CITATION Bas13 \l 1033 </w:instrText>
          </w:r>
          <w:r w:rsidR="00764E91" w:rsidRPr="003A08E3">
            <w:rPr>
              <w:rFonts w:ascii="Times New Roman" w:hAnsi="Times New Roman" w:cs="Times New Roman"/>
              <w:sz w:val="24"/>
              <w:szCs w:val="24"/>
            </w:rPr>
            <w:fldChar w:fldCharType="separate"/>
          </w:r>
          <w:r w:rsidR="00E72185">
            <w:rPr>
              <w:rFonts w:ascii="Times New Roman" w:hAnsi="Times New Roman" w:cs="Times New Roman"/>
              <w:b/>
              <w:bCs/>
              <w:noProof/>
              <w:sz w:val="24"/>
              <w:szCs w:val="24"/>
            </w:rPr>
            <w:t xml:space="preserve"> </w:t>
          </w:r>
          <w:r w:rsidR="00E72185" w:rsidRPr="00E72185">
            <w:rPr>
              <w:rFonts w:ascii="Times New Roman" w:hAnsi="Times New Roman" w:cs="Times New Roman"/>
              <w:noProof/>
              <w:sz w:val="24"/>
              <w:szCs w:val="24"/>
            </w:rPr>
            <w:t>[17]</w:t>
          </w:r>
          <w:r w:rsidR="00764E91" w:rsidRPr="003A08E3">
            <w:rPr>
              <w:rFonts w:ascii="Times New Roman" w:hAnsi="Times New Roman" w:cs="Times New Roman"/>
              <w:sz w:val="24"/>
              <w:szCs w:val="24"/>
            </w:rPr>
            <w:fldChar w:fldCharType="end"/>
          </w:r>
        </w:sdtContent>
      </w:sdt>
      <w:sdt>
        <w:sdtPr>
          <w:rPr>
            <w:rFonts w:ascii="Times New Roman" w:hAnsi="Times New Roman" w:cs="Times New Roman"/>
            <w:sz w:val="24"/>
            <w:szCs w:val="24"/>
          </w:rPr>
          <w:id w:val="1180007889"/>
          <w:citation/>
        </w:sdtPr>
        <w:sdtContent>
          <w:r w:rsidR="00764E91" w:rsidRPr="003A08E3">
            <w:rPr>
              <w:rFonts w:ascii="Times New Roman" w:hAnsi="Times New Roman" w:cs="Times New Roman"/>
              <w:sz w:val="24"/>
              <w:szCs w:val="24"/>
            </w:rPr>
            <w:fldChar w:fldCharType="begin"/>
          </w:r>
          <w:r w:rsidR="00764E91" w:rsidRPr="003A08E3">
            <w:rPr>
              <w:rFonts w:ascii="Times New Roman" w:hAnsi="Times New Roman" w:cs="Times New Roman"/>
              <w:sz w:val="24"/>
              <w:szCs w:val="24"/>
            </w:rPr>
            <w:instrText xml:space="preserve"> CITATION Bas152 \l 1033 </w:instrText>
          </w:r>
          <w:r w:rsidR="00764E91" w:rsidRPr="003A08E3">
            <w:rPr>
              <w:rFonts w:ascii="Times New Roman" w:hAnsi="Times New Roman" w:cs="Times New Roman"/>
              <w:sz w:val="24"/>
              <w:szCs w:val="24"/>
            </w:rPr>
            <w:fldChar w:fldCharType="separate"/>
          </w:r>
          <w:r w:rsidR="00E72185">
            <w:rPr>
              <w:rFonts w:ascii="Times New Roman" w:hAnsi="Times New Roman" w:cs="Times New Roman"/>
              <w:noProof/>
              <w:sz w:val="24"/>
              <w:szCs w:val="24"/>
            </w:rPr>
            <w:t xml:space="preserve"> </w:t>
          </w:r>
          <w:r w:rsidR="00E72185" w:rsidRPr="00E72185">
            <w:rPr>
              <w:rFonts w:ascii="Times New Roman" w:hAnsi="Times New Roman" w:cs="Times New Roman"/>
              <w:noProof/>
              <w:sz w:val="24"/>
              <w:szCs w:val="24"/>
            </w:rPr>
            <w:t>[42]</w:t>
          </w:r>
          <w:r w:rsidR="00764E91" w:rsidRPr="003A08E3">
            <w:rPr>
              <w:rFonts w:ascii="Times New Roman" w:hAnsi="Times New Roman" w:cs="Times New Roman"/>
              <w:sz w:val="24"/>
              <w:szCs w:val="24"/>
            </w:rPr>
            <w:fldChar w:fldCharType="end"/>
          </w:r>
        </w:sdtContent>
      </w:sdt>
      <w:r w:rsidRPr="003A08E3">
        <w:rPr>
          <w:rFonts w:ascii="Times New Roman" w:hAnsi="Times New Roman" w:cs="Times New Roman"/>
          <w:sz w:val="24"/>
          <w:szCs w:val="24"/>
        </w:rPr>
        <w:t xml:space="preserve">. These compounds often have lasting impact in human lives and the environment around us. In this situation, a </w:t>
      </w:r>
      <w:r w:rsidRPr="003A08E3">
        <w:rPr>
          <w:rFonts w:ascii="Times New Roman" w:hAnsi="Times New Roman" w:cs="Times New Roman"/>
          <w:i/>
          <w:iCs/>
          <w:sz w:val="24"/>
          <w:szCs w:val="24"/>
        </w:rPr>
        <w:t>laissez-faire</w:t>
      </w:r>
      <w:r w:rsidRPr="003A08E3">
        <w:rPr>
          <w:rFonts w:ascii="Times New Roman" w:hAnsi="Times New Roman" w:cs="Times New Roman"/>
          <w:sz w:val="24"/>
          <w:szCs w:val="24"/>
        </w:rPr>
        <w:t xml:space="preserve"> use of external validation using small validation sets can have enormous consequences if the wrong compounds get selected in the screening procedure</w:t>
      </w:r>
      <w:r w:rsidR="00F16E75" w:rsidRPr="003A08E3">
        <w:rPr>
          <w:rFonts w:ascii="Times New Roman" w:hAnsi="Times New Roman" w:cs="Times New Roman"/>
          <w:sz w:val="24"/>
          <w:szCs w:val="24"/>
        </w:rPr>
        <w:t xml:space="preserve">. </w:t>
      </w:r>
      <w:r w:rsidRPr="003A08E3">
        <w:rPr>
          <w:rFonts w:ascii="Times New Roman" w:hAnsi="Times New Roman" w:cs="Times New Roman"/>
          <w:sz w:val="24"/>
          <w:szCs w:val="24"/>
        </w:rPr>
        <w:t>Thus</w:t>
      </w:r>
      <w:r w:rsidR="006A122B" w:rsidRPr="003A08E3">
        <w:rPr>
          <w:rFonts w:ascii="Times New Roman" w:hAnsi="Times New Roman" w:cs="Times New Roman"/>
          <w:sz w:val="24"/>
          <w:szCs w:val="24"/>
        </w:rPr>
        <w:t>,</w:t>
      </w:r>
      <w:r w:rsidRPr="003A08E3">
        <w:rPr>
          <w:rFonts w:ascii="Times New Roman" w:hAnsi="Times New Roman" w:cs="Times New Roman"/>
          <w:sz w:val="24"/>
          <w:szCs w:val="24"/>
        </w:rPr>
        <w:t xml:space="preserve"> it is difficult to overstate the importance of proper</w:t>
      </w:r>
      <w:r w:rsidR="00F16E75" w:rsidRPr="003A08E3">
        <w:rPr>
          <w:rFonts w:ascii="Times New Roman" w:hAnsi="Times New Roman" w:cs="Times New Roman"/>
          <w:sz w:val="24"/>
          <w:szCs w:val="24"/>
        </w:rPr>
        <w:t>, stable</w:t>
      </w:r>
      <w:r w:rsidRPr="003A08E3">
        <w:rPr>
          <w:rFonts w:ascii="Times New Roman" w:hAnsi="Times New Roman" w:cs="Times New Roman"/>
          <w:sz w:val="24"/>
          <w:szCs w:val="24"/>
        </w:rPr>
        <w:t xml:space="preserve"> and rigorous validation</w:t>
      </w:r>
      <w:r w:rsidR="00F16E75" w:rsidRPr="003A08E3">
        <w:rPr>
          <w:rFonts w:ascii="Times New Roman" w:hAnsi="Times New Roman" w:cs="Times New Roman"/>
          <w:sz w:val="24"/>
          <w:szCs w:val="24"/>
        </w:rPr>
        <w:t xml:space="preserve"> methods.</w:t>
      </w:r>
    </w:p>
    <w:p w14:paraId="2EA5B754" w14:textId="482A42FC" w:rsidR="00F5713F" w:rsidRPr="003A08E3" w:rsidRDefault="009965C5" w:rsidP="00784205">
      <w:pPr>
        <w:jc w:val="both"/>
        <w:rPr>
          <w:rFonts w:ascii="Times New Roman" w:hAnsi="Times New Roman" w:cs="Times New Roman"/>
          <w:color w:val="FF0000"/>
          <w:sz w:val="24"/>
          <w:szCs w:val="24"/>
        </w:rPr>
      </w:pPr>
      <w:r w:rsidRPr="003A08E3">
        <w:rPr>
          <w:rFonts w:ascii="Times New Roman" w:hAnsi="Times New Roman" w:cs="Times New Roman"/>
          <w:color w:val="FF0000"/>
          <w:sz w:val="24"/>
          <w:szCs w:val="24"/>
        </w:rPr>
        <w:t xml:space="preserve">More </w:t>
      </w:r>
      <w:r w:rsidR="0084053F" w:rsidRPr="003A08E3">
        <w:rPr>
          <w:rFonts w:ascii="Times New Roman" w:hAnsi="Times New Roman" w:cs="Times New Roman"/>
          <w:color w:val="FF0000"/>
          <w:sz w:val="24"/>
          <w:szCs w:val="24"/>
        </w:rPr>
        <w:t>discussion</w:t>
      </w:r>
    </w:p>
    <w:p w14:paraId="3AAB99AE" w14:textId="77777777" w:rsidR="00F5713F" w:rsidRPr="003A08E3" w:rsidRDefault="00F5713F" w:rsidP="00784205">
      <w:pPr>
        <w:jc w:val="both"/>
        <w:rPr>
          <w:rFonts w:ascii="Times New Roman" w:hAnsi="Times New Roman" w:cs="Times New Roman"/>
          <w:color w:val="FF0000"/>
          <w:sz w:val="24"/>
          <w:szCs w:val="24"/>
        </w:rPr>
      </w:pPr>
    </w:p>
    <w:sdt>
      <w:sdtPr>
        <w:rPr>
          <w:rFonts w:ascii="Times New Roman" w:hAnsi="Times New Roman" w:cs="Times New Roman"/>
        </w:rPr>
        <w:id w:val="1621412712"/>
        <w:docPartObj>
          <w:docPartGallery w:val="Bibliographies"/>
          <w:docPartUnique/>
        </w:docPartObj>
      </w:sdtPr>
      <w:sdtContent>
        <w:sdt>
          <w:sdtPr>
            <w:rPr>
              <w:rFonts w:ascii="Times New Roman" w:hAnsi="Times New Roman" w:cs="Times New Roman"/>
            </w:rPr>
            <w:id w:val="-573587230"/>
            <w:bibliography/>
          </w:sdtPr>
          <w:sdtContent>
            <w:p w14:paraId="2E8F3267" w14:textId="77777777" w:rsidR="00E72185" w:rsidRDefault="00A35FF7" w:rsidP="003C4618">
              <w:pPr>
                <w:rPr>
                  <w:noProof/>
                </w:rPr>
              </w:pPr>
              <w:r w:rsidRPr="003A08E3">
                <w:rPr>
                  <w:rFonts w:ascii="Times New Roman" w:hAnsi="Times New Roman" w:cs="Times New Roman"/>
                </w:rPr>
                <w:fldChar w:fldCharType="begin"/>
              </w:r>
              <w:r w:rsidRPr="003A08E3">
                <w:rPr>
                  <w:rFonts w:ascii="Times New Roman" w:hAnsi="Times New Roman" w:cs="Times New Roman"/>
                </w:rPr>
                <w:instrText xml:space="preserve"> BIBLIOGRAPHY </w:instrText>
              </w:r>
              <w:r w:rsidRPr="003A08E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647"/>
              </w:tblGrid>
              <w:tr w:rsidR="00E72185" w14:paraId="68E56473" w14:textId="77777777">
                <w:trPr>
                  <w:divId w:val="572393666"/>
                  <w:tblCellSpacing w:w="15" w:type="dxa"/>
                </w:trPr>
                <w:tc>
                  <w:tcPr>
                    <w:tcW w:w="50" w:type="pct"/>
                    <w:hideMark/>
                  </w:tcPr>
                  <w:p w14:paraId="76576391" w14:textId="5229F455" w:rsidR="00E72185" w:rsidRDefault="00E72185">
                    <w:pPr>
                      <w:pStyle w:val="Bibliography"/>
                      <w:rPr>
                        <w:rFonts w:cs="Times New Roman"/>
                        <w:noProof/>
                        <w:sz w:val="24"/>
                        <w:szCs w:val="24"/>
                      </w:rPr>
                    </w:pPr>
                    <w:r>
                      <w:rPr>
                        <w:noProof/>
                      </w:rPr>
                      <w:t xml:space="preserve">[1] </w:t>
                    </w:r>
                  </w:p>
                </w:tc>
                <w:tc>
                  <w:tcPr>
                    <w:tcW w:w="0" w:type="auto"/>
                    <w:hideMark/>
                  </w:tcPr>
                  <w:p w14:paraId="1193A9CA" w14:textId="77777777" w:rsidR="00E72185" w:rsidRDefault="00E72185">
                    <w:pPr>
                      <w:pStyle w:val="Bibliography"/>
                      <w:rPr>
                        <w:noProof/>
                      </w:rPr>
                    </w:pPr>
                    <w:r>
                      <w:rPr>
                        <w:noProof/>
                      </w:rPr>
                      <w:t xml:space="preserve">A. Crum-Brown and T. R. Fraser, "On the connection between chemical constitution and physiological action. Part 1. On the physiological action of the ammonium bases, derived from Strychia, Brucia, Thebaia, Codeia, Morphia and Nicotia," </w:t>
                    </w:r>
                    <w:r>
                      <w:rPr>
                        <w:i/>
                        <w:iCs/>
                        <w:noProof/>
                      </w:rPr>
                      <w:t xml:space="preserve">Trans. Roy. Soc. Edinburgh, </w:t>
                    </w:r>
                    <w:r>
                      <w:rPr>
                        <w:noProof/>
                      </w:rPr>
                      <w:t xml:space="preserve">vol. 25, pp. 151-203, 1868. </w:t>
                    </w:r>
                  </w:p>
                </w:tc>
              </w:tr>
              <w:tr w:rsidR="00E72185" w14:paraId="628B82BD" w14:textId="77777777">
                <w:trPr>
                  <w:divId w:val="572393666"/>
                  <w:tblCellSpacing w:w="15" w:type="dxa"/>
                </w:trPr>
                <w:tc>
                  <w:tcPr>
                    <w:tcW w:w="50" w:type="pct"/>
                    <w:hideMark/>
                  </w:tcPr>
                  <w:p w14:paraId="434B8737" w14:textId="77777777" w:rsidR="00E72185" w:rsidRDefault="00E72185">
                    <w:pPr>
                      <w:pStyle w:val="Bibliography"/>
                      <w:rPr>
                        <w:noProof/>
                      </w:rPr>
                    </w:pPr>
                    <w:r>
                      <w:rPr>
                        <w:noProof/>
                      </w:rPr>
                      <w:t xml:space="preserve">[2] </w:t>
                    </w:r>
                  </w:p>
                </w:tc>
                <w:tc>
                  <w:tcPr>
                    <w:tcW w:w="0" w:type="auto"/>
                    <w:hideMark/>
                  </w:tcPr>
                  <w:p w14:paraId="438F10FD" w14:textId="77777777" w:rsidR="00E72185" w:rsidRDefault="00E72185">
                    <w:pPr>
                      <w:pStyle w:val="Bibliography"/>
                      <w:rPr>
                        <w:noProof/>
                      </w:rPr>
                    </w:pPr>
                    <w:r>
                      <w:rPr>
                        <w:noProof/>
                      </w:rPr>
                      <w:t xml:space="preserve">M. C. Richet, "Note sur le rapport entre la toxicite et les proprire te s physiques des corps," </w:t>
                    </w:r>
                    <w:r>
                      <w:rPr>
                        <w:i/>
                        <w:iCs/>
                        <w:noProof/>
                      </w:rPr>
                      <w:t xml:space="preserve">Comput. Rend. Soc. Biol. (Paris), </w:t>
                    </w:r>
                    <w:r>
                      <w:rPr>
                        <w:noProof/>
                      </w:rPr>
                      <w:t xml:space="preserve">vol. 45, p. 775, 1893. </w:t>
                    </w:r>
                  </w:p>
                </w:tc>
              </w:tr>
              <w:tr w:rsidR="00E72185" w14:paraId="28EA0053" w14:textId="77777777">
                <w:trPr>
                  <w:divId w:val="572393666"/>
                  <w:tblCellSpacing w:w="15" w:type="dxa"/>
                </w:trPr>
                <w:tc>
                  <w:tcPr>
                    <w:tcW w:w="50" w:type="pct"/>
                    <w:hideMark/>
                  </w:tcPr>
                  <w:p w14:paraId="1D237BC8" w14:textId="77777777" w:rsidR="00E72185" w:rsidRDefault="00E72185">
                    <w:pPr>
                      <w:pStyle w:val="Bibliography"/>
                      <w:rPr>
                        <w:noProof/>
                      </w:rPr>
                    </w:pPr>
                    <w:r>
                      <w:rPr>
                        <w:noProof/>
                      </w:rPr>
                      <w:t xml:space="preserve">[3] </w:t>
                    </w:r>
                  </w:p>
                </w:tc>
                <w:tc>
                  <w:tcPr>
                    <w:tcW w:w="0" w:type="auto"/>
                    <w:hideMark/>
                  </w:tcPr>
                  <w:p w14:paraId="75506971" w14:textId="77777777" w:rsidR="00E72185" w:rsidRDefault="00E72185">
                    <w:pPr>
                      <w:pStyle w:val="Bibliography"/>
                      <w:rPr>
                        <w:noProof/>
                      </w:rPr>
                    </w:pPr>
                    <w:r>
                      <w:rPr>
                        <w:noProof/>
                      </w:rPr>
                      <w:t xml:space="preserve">C. Hansch and A. Leo, Exploring QSARs: Fundamentals and Applications in Chemistry and Biology, Washington, DC: American Chemical Society, 1995. </w:t>
                    </w:r>
                  </w:p>
                </w:tc>
              </w:tr>
              <w:tr w:rsidR="00E72185" w14:paraId="41207CD3" w14:textId="77777777">
                <w:trPr>
                  <w:divId w:val="572393666"/>
                  <w:tblCellSpacing w:w="15" w:type="dxa"/>
                </w:trPr>
                <w:tc>
                  <w:tcPr>
                    <w:tcW w:w="50" w:type="pct"/>
                    <w:hideMark/>
                  </w:tcPr>
                  <w:p w14:paraId="341B35C3" w14:textId="77777777" w:rsidR="00E72185" w:rsidRDefault="00E72185">
                    <w:pPr>
                      <w:pStyle w:val="Bibliography"/>
                      <w:rPr>
                        <w:noProof/>
                      </w:rPr>
                    </w:pPr>
                    <w:r>
                      <w:rPr>
                        <w:noProof/>
                      </w:rPr>
                      <w:t xml:space="preserve">[4] </w:t>
                    </w:r>
                  </w:p>
                </w:tc>
                <w:tc>
                  <w:tcPr>
                    <w:tcW w:w="0" w:type="auto"/>
                    <w:hideMark/>
                  </w:tcPr>
                  <w:p w14:paraId="12EA49DE" w14:textId="77777777" w:rsidR="00E72185" w:rsidRDefault="00E72185">
                    <w:pPr>
                      <w:pStyle w:val="Bibliography"/>
                      <w:rPr>
                        <w:noProof/>
                      </w:rPr>
                    </w:pPr>
                    <w:r>
                      <w:rPr>
                        <w:noProof/>
                      </w:rPr>
                      <w:t xml:space="preserve">S. Majumdar, S. C. Basak and G. D. Grunwald, "Adapting interrelated two-way clustering method for quantitative structure-activity relationship (QSAR) modeling of mutagenicity/non-mutagenicity of a diverse set of chemicals," </w:t>
                    </w:r>
                    <w:r>
                      <w:rPr>
                        <w:i/>
                        <w:iCs/>
                        <w:noProof/>
                      </w:rPr>
                      <w:t xml:space="preserve">Curr. Comput. Aided Drug Des., </w:t>
                    </w:r>
                    <w:r>
                      <w:rPr>
                        <w:noProof/>
                      </w:rPr>
                      <w:t xml:space="preserve">vol. 9, pp. 463-471, 2013. </w:t>
                    </w:r>
                  </w:p>
                </w:tc>
              </w:tr>
              <w:tr w:rsidR="00E72185" w14:paraId="11BF6C6B" w14:textId="77777777">
                <w:trPr>
                  <w:divId w:val="572393666"/>
                  <w:tblCellSpacing w:w="15" w:type="dxa"/>
                </w:trPr>
                <w:tc>
                  <w:tcPr>
                    <w:tcW w:w="50" w:type="pct"/>
                    <w:hideMark/>
                  </w:tcPr>
                  <w:p w14:paraId="166186D1" w14:textId="77777777" w:rsidR="00E72185" w:rsidRDefault="00E72185">
                    <w:pPr>
                      <w:pStyle w:val="Bibliography"/>
                      <w:rPr>
                        <w:noProof/>
                      </w:rPr>
                    </w:pPr>
                    <w:r>
                      <w:rPr>
                        <w:noProof/>
                      </w:rPr>
                      <w:lastRenderedPageBreak/>
                      <w:t xml:space="preserve">[5] </w:t>
                    </w:r>
                  </w:p>
                </w:tc>
                <w:tc>
                  <w:tcPr>
                    <w:tcW w:w="0" w:type="auto"/>
                    <w:hideMark/>
                  </w:tcPr>
                  <w:p w14:paraId="367DC370" w14:textId="77777777" w:rsidR="00E72185" w:rsidRDefault="00E72185">
                    <w:pPr>
                      <w:pStyle w:val="Bibliography"/>
                      <w:rPr>
                        <w:noProof/>
                      </w:rPr>
                    </w:pPr>
                    <w:r>
                      <w:rPr>
                        <w:noProof/>
                      </w:rPr>
                      <w:t xml:space="preserve">S. C. Basak, "Mathematical Descriptors for the Prediction of Property, Bioactivity, and Toxicity of Chemicals from their Structure: A Chemical-Cum-Biochemical Approach," </w:t>
                    </w:r>
                    <w:r>
                      <w:rPr>
                        <w:i/>
                        <w:iCs/>
                        <w:noProof/>
                      </w:rPr>
                      <w:t xml:space="preserve">Curr. Comput. Aided Drug. Des., </w:t>
                    </w:r>
                    <w:r>
                      <w:rPr>
                        <w:noProof/>
                      </w:rPr>
                      <w:t xml:space="preserve">vol. 9, pp. 449-462, 2013. </w:t>
                    </w:r>
                  </w:p>
                </w:tc>
              </w:tr>
              <w:tr w:rsidR="00E72185" w14:paraId="02F63FE8" w14:textId="77777777">
                <w:trPr>
                  <w:divId w:val="572393666"/>
                  <w:tblCellSpacing w:w="15" w:type="dxa"/>
                </w:trPr>
                <w:tc>
                  <w:tcPr>
                    <w:tcW w:w="50" w:type="pct"/>
                    <w:hideMark/>
                  </w:tcPr>
                  <w:p w14:paraId="77AEF858" w14:textId="77777777" w:rsidR="00E72185" w:rsidRDefault="00E72185">
                    <w:pPr>
                      <w:pStyle w:val="Bibliography"/>
                      <w:rPr>
                        <w:noProof/>
                      </w:rPr>
                    </w:pPr>
                    <w:r>
                      <w:rPr>
                        <w:noProof/>
                      </w:rPr>
                      <w:t xml:space="preserve">[6] </w:t>
                    </w:r>
                  </w:p>
                </w:tc>
                <w:tc>
                  <w:tcPr>
                    <w:tcW w:w="0" w:type="auto"/>
                    <w:hideMark/>
                  </w:tcPr>
                  <w:p w14:paraId="0E7A4002" w14:textId="77777777" w:rsidR="00E72185" w:rsidRDefault="00E72185">
                    <w:pPr>
                      <w:pStyle w:val="Bibliography"/>
                      <w:rPr>
                        <w:noProof/>
                      </w:rPr>
                    </w:pPr>
                    <w:r>
                      <w:rPr>
                        <w:noProof/>
                      </w:rPr>
                      <w:t xml:space="preserve">L. B. Kier and L. H. Hall, Molecular Connectivity in Chemistry and Drug Research, New York, NY: Academic Press, 1976. </w:t>
                    </w:r>
                  </w:p>
                </w:tc>
              </w:tr>
              <w:tr w:rsidR="00E72185" w14:paraId="14CFF2D0" w14:textId="77777777">
                <w:trPr>
                  <w:divId w:val="572393666"/>
                  <w:tblCellSpacing w:w="15" w:type="dxa"/>
                </w:trPr>
                <w:tc>
                  <w:tcPr>
                    <w:tcW w:w="50" w:type="pct"/>
                    <w:hideMark/>
                  </w:tcPr>
                  <w:p w14:paraId="3BFE5D15" w14:textId="77777777" w:rsidR="00E72185" w:rsidRDefault="00E72185">
                    <w:pPr>
                      <w:pStyle w:val="Bibliography"/>
                      <w:rPr>
                        <w:noProof/>
                      </w:rPr>
                    </w:pPr>
                    <w:r>
                      <w:rPr>
                        <w:noProof/>
                      </w:rPr>
                      <w:t xml:space="preserve">[7] </w:t>
                    </w:r>
                  </w:p>
                </w:tc>
                <w:tc>
                  <w:tcPr>
                    <w:tcW w:w="0" w:type="auto"/>
                    <w:hideMark/>
                  </w:tcPr>
                  <w:p w14:paraId="2845B225" w14:textId="77777777" w:rsidR="00E72185" w:rsidRDefault="00E72185">
                    <w:pPr>
                      <w:pStyle w:val="Bibliography"/>
                      <w:rPr>
                        <w:noProof/>
                      </w:rPr>
                    </w:pPr>
                    <w:r>
                      <w:rPr>
                        <w:noProof/>
                      </w:rPr>
                      <w:t xml:space="preserve">L. B. Kier and L. H. Hall, Molecular Connectivity in Structure Activity Analysis, London, UK: Wiley, 1986. </w:t>
                    </w:r>
                  </w:p>
                </w:tc>
              </w:tr>
              <w:tr w:rsidR="00E72185" w14:paraId="5D3EBAF4" w14:textId="77777777">
                <w:trPr>
                  <w:divId w:val="572393666"/>
                  <w:tblCellSpacing w:w="15" w:type="dxa"/>
                </w:trPr>
                <w:tc>
                  <w:tcPr>
                    <w:tcW w:w="50" w:type="pct"/>
                    <w:hideMark/>
                  </w:tcPr>
                  <w:p w14:paraId="08A2BFFA" w14:textId="77777777" w:rsidR="00E72185" w:rsidRDefault="00E72185">
                    <w:pPr>
                      <w:pStyle w:val="Bibliography"/>
                      <w:rPr>
                        <w:noProof/>
                      </w:rPr>
                    </w:pPr>
                    <w:r>
                      <w:rPr>
                        <w:noProof/>
                      </w:rPr>
                      <w:t xml:space="preserve">[8] </w:t>
                    </w:r>
                  </w:p>
                </w:tc>
                <w:tc>
                  <w:tcPr>
                    <w:tcW w:w="0" w:type="auto"/>
                    <w:hideMark/>
                  </w:tcPr>
                  <w:p w14:paraId="66AB85F3" w14:textId="77777777" w:rsidR="00E72185" w:rsidRDefault="00E72185">
                    <w:pPr>
                      <w:pStyle w:val="Bibliography"/>
                      <w:rPr>
                        <w:noProof/>
                      </w:rPr>
                    </w:pPr>
                    <w:r>
                      <w:rPr>
                        <w:noProof/>
                      </w:rPr>
                      <w:t>J. Devillers and A. T. Balaban, Eds., Topological Indices and Related Descriptors in QSAR and QSPR, Amsterdam, Netherlands: Gordon and Breach, 1999, p. 811.</w:t>
                    </w:r>
                  </w:p>
                </w:tc>
              </w:tr>
              <w:tr w:rsidR="00E72185" w14:paraId="5E29CB95" w14:textId="77777777">
                <w:trPr>
                  <w:divId w:val="572393666"/>
                  <w:tblCellSpacing w:w="15" w:type="dxa"/>
                </w:trPr>
                <w:tc>
                  <w:tcPr>
                    <w:tcW w:w="50" w:type="pct"/>
                    <w:hideMark/>
                  </w:tcPr>
                  <w:p w14:paraId="4A971043" w14:textId="77777777" w:rsidR="00E72185" w:rsidRDefault="00E72185">
                    <w:pPr>
                      <w:pStyle w:val="Bibliography"/>
                      <w:rPr>
                        <w:noProof/>
                      </w:rPr>
                    </w:pPr>
                    <w:r>
                      <w:rPr>
                        <w:noProof/>
                      </w:rPr>
                      <w:t xml:space="preserve">[9] </w:t>
                    </w:r>
                  </w:p>
                </w:tc>
                <w:tc>
                  <w:tcPr>
                    <w:tcW w:w="0" w:type="auto"/>
                    <w:hideMark/>
                  </w:tcPr>
                  <w:p w14:paraId="2057AA37" w14:textId="77777777" w:rsidR="00E72185" w:rsidRDefault="00E72185">
                    <w:pPr>
                      <w:pStyle w:val="Bibliography"/>
                      <w:rPr>
                        <w:noProof/>
                      </w:rPr>
                    </w:pPr>
                    <w:r>
                      <w:rPr>
                        <w:noProof/>
                      </w:rPr>
                      <w:t xml:space="preserve">R. E. Carhart, D. Smith and R. Venkataraghavan, "Atom Pairs as Molecular Features in Structure-Activity Studies: Definition and Applications," </w:t>
                    </w:r>
                    <w:r>
                      <w:rPr>
                        <w:i/>
                        <w:iCs/>
                        <w:noProof/>
                      </w:rPr>
                      <w:t xml:space="preserve">J. Che. Inf. Comput. Sci., </w:t>
                    </w:r>
                    <w:r>
                      <w:rPr>
                        <w:noProof/>
                      </w:rPr>
                      <w:t xml:space="preserve">vol. 25, pp. 64-73, 1985. </w:t>
                    </w:r>
                  </w:p>
                </w:tc>
              </w:tr>
              <w:tr w:rsidR="00E72185" w14:paraId="4C9D062D" w14:textId="77777777">
                <w:trPr>
                  <w:divId w:val="572393666"/>
                  <w:tblCellSpacing w:w="15" w:type="dxa"/>
                </w:trPr>
                <w:tc>
                  <w:tcPr>
                    <w:tcW w:w="50" w:type="pct"/>
                    <w:hideMark/>
                  </w:tcPr>
                  <w:p w14:paraId="0473F789" w14:textId="77777777" w:rsidR="00E72185" w:rsidRDefault="00E72185">
                    <w:pPr>
                      <w:pStyle w:val="Bibliography"/>
                      <w:rPr>
                        <w:noProof/>
                      </w:rPr>
                    </w:pPr>
                    <w:r>
                      <w:rPr>
                        <w:noProof/>
                      </w:rPr>
                      <w:t xml:space="preserve">[10] </w:t>
                    </w:r>
                  </w:p>
                </w:tc>
                <w:tc>
                  <w:tcPr>
                    <w:tcW w:w="0" w:type="auto"/>
                    <w:hideMark/>
                  </w:tcPr>
                  <w:p w14:paraId="6FEC0587" w14:textId="77777777" w:rsidR="00E72185" w:rsidRDefault="00E72185">
                    <w:pPr>
                      <w:pStyle w:val="Bibliography"/>
                      <w:rPr>
                        <w:noProof/>
                      </w:rPr>
                    </w:pPr>
                    <w:r>
                      <w:rPr>
                        <w:noProof/>
                      </w:rPr>
                      <w:t xml:space="preserve">S. C. Basak, "Role of mathematical chemodescriptors and proteomics-based biodescriptors in drug discovery," </w:t>
                    </w:r>
                    <w:r>
                      <w:rPr>
                        <w:i/>
                        <w:iCs/>
                        <w:noProof/>
                      </w:rPr>
                      <w:t xml:space="preserve">Drug. Dev. Res., </w:t>
                    </w:r>
                    <w:r>
                      <w:rPr>
                        <w:noProof/>
                      </w:rPr>
                      <w:t xml:space="preserve">vol. 72, pp. 1-9, 2010. </w:t>
                    </w:r>
                  </w:p>
                </w:tc>
              </w:tr>
              <w:tr w:rsidR="00E72185" w14:paraId="64242430" w14:textId="77777777">
                <w:trPr>
                  <w:divId w:val="572393666"/>
                  <w:tblCellSpacing w:w="15" w:type="dxa"/>
                </w:trPr>
                <w:tc>
                  <w:tcPr>
                    <w:tcW w:w="50" w:type="pct"/>
                    <w:hideMark/>
                  </w:tcPr>
                  <w:p w14:paraId="3F02C92F" w14:textId="77777777" w:rsidR="00E72185" w:rsidRDefault="00E72185">
                    <w:pPr>
                      <w:pStyle w:val="Bibliography"/>
                      <w:rPr>
                        <w:noProof/>
                      </w:rPr>
                    </w:pPr>
                    <w:r>
                      <w:rPr>
                        <w:noProof/>
                      </w:rPr>
                      <w:t xml:space="preserve">[11] </w:t>
                    </w:r>
                  </w:p>
                </w:tc>
                <w:tc>
                  <w:tcPr>
                    <w:tcW w:w="0" w:type="auto"/>
                    <w:hideMark/>
                  </w:tcPr>
                  <w:p w14:paraId="68ECEBEF" w14:textId="77777777" w:rsidR="00E72185" w:rsidRDefault="00E72185">
                    <w:pPr>
                      <w:pStyle w:val="Bibliography"/>
                      <w:rPr>
                        <w:noProof/>
                      </w:rPr>
                    </w:pPr>
                    <w:r>
                      <w:rPr>
                        <w:noProof/>
                      </w:rPr>
                      <w:t>S. C. Basak, D. K. Harriss and V. R. Magnuson, "POLLY v2.3," Copyright of the University of Minnesota, 1988.</w:t>
                    </w:r>
                  </w:p>
                </w:tc>
              </w:tr>
              <w:tr w:rsidR="00E72185" w14:paraId="711323B2" w14:textId="77777777">
                <w:trPr>
                  <w:divId w:val="572393666"/>
                  <w:tblCellSpacing w:w="15" w:type="dxa"/>
                </w:trPr>
                <w:tc>
                  <w:tcPr>
                    <w:tcW w:w="50" w:type="pct"/>
                    <w:hideMark/>
                  </w:tcPr>
                  <w:p w14:paraId="598D22A6" w14:textId="77777777" w:rsidR="00E72185" w:rsidRDefault="00E72185">
                    <w:pPr>
                      <w:pStyle w:val="Bibliography"/>
                      <w:rPr>
                        <w:noProof/>
                      </w:rPr>
                    </w:pPr>
                    <w:r>
                      <w:rPr>
                        <w:noProof/>
                      </w:rPr>
                      <w:t xml:space="preserve">[12] </w:t>
                    </w:r>
                  </w:p>
                </w:tc>
                <w:tc>
                  <w:tcPr>
                    <w:tcW w:w="0" w:type="auto"/>
                    <w:hideMark/>
                  </w:tcPr>
                  <w:p w14:paraId="167712A6" w14:textId="77777777" w:rsidR="00E72185" w:rsidRDefault="00E72185">
                    <w:pPr>
                      <w:pStyle w:val="Bibliography"/>
                      <w:rPr>
                        <w:noProof/>
                      </w:rPr>
                    </w:pPr>
                    <w:r>
                      <w:rPr>
                        <w:noProof/>
                      </w:rPr>
                      <w:t>S. C. Basak and G. D. Grunwald, "APProbe," Copyright of the University of Minnesota, 1993.</w:t>
                    </w:r>
                  </w:p>
                </w:tc>
              </w:tr>
              <w:tr w:rsidR="00E72185" w14:paraId="6B38B065" w14:textId="77777777">
                <w:trPr>
                  <w:divId w:val="572393666"/>
                  <w:tblCellSpacing w:w="15" w:type="dxa"/>
                </w:trPr>
                <w:tc>
                  <w:tcPr>
                    <w:tcW w:w="50" w:type="pct"/>
                    <w:hideMark/>
                  </w:tcPr>
                  <w:p w14:paraId="064D691D" w14:textId="77777777" w:rsidR="00E72185" w:rsidRDefault="00E72185">
                    <w:pPr>
                      <w:pStyle w:val="Bibliography"/>
                      <w:rPr>
                        <w:noProof/>
                      </w:rPr>
                    </w:pPr>
                    <w:r>
                      <w:rPr>
                        <w:noProof/>
                      </w:rPr>
                      <w:t xml:space="preserve">[13] </w:t>
                    </w:r>
                  </w:p>
                </w:tc>
                <w:tc>
                  <w:tcPr>
                    <w:tcW w:w="0" w:type="auto"/>
                    <w:hideMark/>
                  </w:tcPr>
                  <w:p w14:paraId="62C64457" w14:textId="77777777" w:rsidR="00E72185" w:rsidRDefault="00E72185">
                    <w:pPr>
                      <w:pStyle w:val="Bibliography"/>
                      <w:rPr>
                        <w:noProof/>
                      </w:rPr>
                    </w:pPr>
                    <w:r>
                      <w:rPr>
                        <w:noProof/>
                      </w:rPr>
                      <w:t xml:space="preserve">MolconnZ v4.05, Quincy, MA: Hall Ass. Consult., 2003. </w:t>
                    </w:r>
                  </w:p>
                </w:tc>
              </w:tr>
              <w:tr w:rsidR="00E72185" w14:paraId="19D6744C" w14:textId="77777777">
                <w:trPr>
                  <w:divId w:val="572393666"/>
                  <w:tblCellSpacing w:w="15" w:type="dxa"/>
                </w:trPr>
                <w:tc>
                  <w:tcPr>
                    <w:tcW w:w="50" w:type="pct"/>
                    <w:hideMark/>
                  </w:tcPr>
                  <w:p w14:paraId="78D3F704" w14:textId="77777777" w:rsidR="00E72185" w:rsidRDefault="00E72185">
                    <w:pPr>
                      <w:pStyle w:val="Bibliography"/>
                      <w:rPr>
                        <w:noProof/>
                      </w:rPr>
                    </w:pPr>
                    <w:r>
                      <w:rPr>
                        <w:noProof/>
                      </w:rPr>
                      <w:t xml:space="preserve">[14] </w:t>
                    </w:r>
                  </w:p>
                </w:tc>
                <w:tc>
                  <w:tcPr>
                    <w:tcW w:w="0" w:type="auto"/>
                    <w:hideMark/>
                  </w:tcPr>
                  <w:p w14:paraId="76B85D0B" w14:textId="77777777" w:rsidR="00E72185" w:rsidRDefault="00E72185">
                    <w:pPr>
                      <w:pStyle w:val="Bibliography"/>
                      <w:rPr>
                        <w:noProof/>
                      </w:rPr>
                    </w:pPr>
                    <w:r>
                      <w:rPr>
                        <w:noProof/>
                      </w:rPr>
                      <w:t xml:space="preserve">R. Todeschini, V. Consonni, A. Mauri and P. M., DRAGON - Software for the Calculation of Molecular Descriptors, Version 5.4, Milan, Italy: Talete srl, 2006. </w:t>
                    </w:r>
                  </w:p>
                </w:tc>
              </w:tr>
              <w:tr w:rsidR="00E72185" w14:paraId="37D1F747" w14:textId="77777777">
                <w:trPr>
                  <w:divId w:val="572393666"/>
                  <w:tblCellSpacing w:w="15" w:type="dxa"/>
                </w:trPr>
                <w:tc>
                  <w:tcPr>
                    <w:tcW w:w="50" w:type="pct"/>
                    <w:hideMark/>
                  </w:tcPr>
                  <w:p w14:paraId="5338407B" w14:textId="77777777" w:rsidR="00E72185" w:rsidRDefault="00E72185">
                    <w:pPr>
                      <w:pStyle w:val="Bibliography"/>
                      <w:rPr>
                        <w:noProof/>
                      </w:rPr>
                    </w:pPr>
                    <w:r>
                      <w:rPr>
                        <w:noProof/>
                      </w:rPr>
                      <w:t xml:space="preserve">[15] </w:t>
                    </w:r>
                  </w:p>
                </w:tc>
                <w:tc>
                  <w:tcPr>
                    <w:tcW w:w="0" w:type="auto"/>
                    <w:hideMark/>
                  </w:tcPr>
                  <w:p w14:paraId="300E835B" w14:textId="77777777" w:rsidR="00E72185" w:rsidRDefault="00E72185">
                    <w:pPr>
                      <w:pStyle w:val="Bibliography"/>
                      <w:rPr>
                        <w:noProof/>
                      </w:rPr>
                    </w:pPr>
                    <w:r>
                      <w:rPr>
                        <w:noProof/>
                      </w:rPr>
                      <w:t xml:space="preserve">C. W. Yap, "PaDEL-descriptor: An open source software to calculate molecular descriptors and fingerprints," </w:t>
                    </w:r>
                    <w:r>
                      <w:rPr>
                        <w:i/>
                        <w:iCs/>
                        <w:noProof/>
                      </w:rPr>
                      <w:t xml:space="preserve">J. Comput. Chem., </w:t>
                    </w:r>
                    <w:r>
                      <w:rPr>
                        <w:noProof/>
                      </w:rPr>
                      <w:t xml:space="preserve">vol. 32, pp. 1466-1474, 2011. </w:t>
                    </w:r>
                  </w:p>
                </w:tc>
              </w:tr>
              <w:tr w:rsidR="00E72185" w14:paraId="4F85A1A3" w14:textId="77777777">
                <w:trPr>
                  <w:divId w:val="572393666"/>
                  <w:tblCellSpacing w:w="15" w:type="dxa"/>
                </w:trPr>
                <w:tc>
                  <w:tcPr>
                    <w:tcW w:w="50" w:type="pct"/>
                    <w:hideMark/>
                  </w:tcPr>
                  <w:p w14:paraId="0D0821A2" w14:textId="77777777" w:rsidR="00E72185" w:rsidRDefault="00E72185">
                    <w:pPr>
                      <w:pStyle w:val="Bibliography"/>
                      <w:rPr>
                        <w:noProof/>
                      </w:rPr>
                    </w:pPr>
                    <w:r>
                      <w:rPr>
                        <w:noProof/>
                      </w:rPr>
                      <w:t xml:space="preserve">[16] </w:t>
                    </w:r>
                  </w:p>
                </w:tc>
                <w:tc>
                  <w:tcPr>
                    <w:tcW w:w="0" w:type="auto"/>
                    <w:hideMark/>
                  </w:tcPr>
                  <w:p w14:paraId="0BFEF83B" w14:textId="77777777" w:rsidR="00E72185" w:rsidRDefault="00E72185">
                    <w:pPr>
                      <w:pStyle w:val="Bibliography"/>
                      <w:rPr>
                        <w:noProof/>
                      </w:rPr>
                    </w:pPr>
                    <w:r>
                      <w:rPr>
                        <w:noProof/>
                      </w:rPr>
                      <w:t xml:space="preserve">P. A. Filip, T. S. Balaban and A. T. Balaban, "A new approach for devising local graph invariants: derived topological indices with low degeneracy and good correlation ability," </w:t>
                    </w:r>
                    <w:r>
                      <w:rPr>
                        <w:i/>
                        <w:iCs/>
                        <w:noProof/>
                      </w:rPr>
                      <w:t xml:space="preserve">J. Math. Chem., </w:t>
                    </w:r>
                    <w:r>
                      <w:rPr>
                        <w:noProof/>
                      </w:rPr>
                      <w:t xml:space="preserve">vol. 1, pp. 61-83, 1987. </w:t>
                    </w:r>
                  </w:p>
                </w:tc>
              </w:tr>
              <w:tr w:rsidR="00E72185" w14:paraId="45091EB4" w14:textId="77777777">
                <w:trPr>
                  <w:divId w:val="572393666"/>
                  <w:tblCellSpacing w:w="15" w:type="dxa"/>
                </w:trPr>
                <w:tc>
                  <w:tcPr>
                    <w:tcW w:w="50" w:type="pct"/>
                    <w:hideMark/>
                  </w:tcPr>
                  <w:p w14:paraId="5496B884" w14:textId="77777777" w:rsidR="00E72185" w:rsidRDefault="00E72185">
                    <w:pPr>
                      <w:pStyle w:val="Bibliography"/>
                      <w:rPr>
                        <w:noProof/>
                      </w:rPr>
                    </w:pPr>
                    <w:r>
                      <w:rPr>
                        <w:noProof/>
                      </w:rPr>
                      <w:t xml:space="preserve">[17] </w:t>
                    </w:r>
                  </w:p>
                </w:tc>
                <w:tc>
                  <w:tcPr>
                    <w:tcW w:w="0" w:type="auto"/>
                    <w:hideMark/>
                  </w:tcPr>
                  <w:p w14:paraId="353172AD" w14:textId="77777777" w:rsidR="00E72185" w:rsidRDefault="00E72185">
                    <w:pPr>
                      <w:pStyle w:val="Bibliography"/>
                      <w:rPr>
                        <w:noProof/>
                      </w:rPr>
                    </w:pPr>
                    <w:r>
                      <w:rPr>
                        <w:noProof/>
                      </w:rPr>
                      <w:t xml:space="preserve">S. C. Basak, "Philosophy of Mathematical Chemistry: A Personal Perspective," </w:t>
                    </w:r>
                    <w:r>
                      <w:rPr>
                        <w:i/>
                        <w:iCs/>
                        <w:noProof/>
                      </w:rPr>
                      <w:t xml:space="preserve">Hyle- Int. J. Phil. Chem., </w:t>
                    </w:r>
                    <w:r>
                      <w:rPr>
                        <w:noProof/>
                      </w:rPr>
                      <w:t xml:space="preserve">vol. 19, pp. 3-17, 2013. </w:t>
                    </w:r>
                  </w:p>
                </w:tc>
              </w:tr>
              <w:tr w:rsidR="00E72185" w14:paraId="26E97E60" w14:textId="77777777">
                <w:trPr>
                  <w:divId w:val="572393666"/>
                  <w:tblCellSpacing w:w="15" w:type="dxa"/>
                </w:trPr>
                <w:tc>
                  <w:tcPr>
                    <w:tcW w:w="50" w:type="pct"/>
                    <w:hideMark/>
                  </w:tcPr>
                  <w:p w14:paraId="09EBC0A7" w14:textId="77777777" w:rsidR="00E72185" w:rsidRDefault="00E72185">
                    <w:pPr>
                      <w:pStyle w:val="Bibliography"/>
                      <w:rPr>
                        <w:noProof/>
                      </w:rPr>
                    </w:pPr>
                    <w:r>
                      <w:rPr>
                        <w:noProof/>
                      </w:rPr>
                      <w:t xml:space="preserve">[18] </w:t>
                    </w:r>
                  </w:p>
                </w:tc>
                <w:tc>
                  <w:tcPr>
                    <w:tcW w:w="0" w:type="auto"/>
                    <w:hideMark/>
                  </w:tcPr>
                  <w:p w14:paraId="344A714E" w14:textId="77777777" w:rsidR="00E72185" w:rsidRDefault="00E72185">
                    <w:pPr>
                      <w:pStyle w:val="Bibliography"/>
                      <w:rPr>
                        <w:noProof/>
                      </w:rPr>
                    </w:pPr>
                    <w:r>
                      <w:rPr>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Pr>
                        <w:i/>
                        <w:iCs/>
                        <w:noProof/>
                      </w:rPr>
                      <w:t>Advances in Mathematical Chemistry and Applications</w:t>
                    </w:r>
                    <w:r>
                      <w:rPr>
                        <w:noProof/>
                      </w:rPr>
                      <w:t>, Bentham e-Books, 2016, pp. 251-281.</w:t>
                    </w:r>
                  </w:p>
                </w:tc>
              </w:tr>
              <w:tr w:rsidR="00E72185" w14:paraId="0943A45E" w14:textId="77777777">
                <w:trPr>
                  <w:divId w:val="572393666"/>
                  <w:tblCellSpacing w:w="15" w:type="dxa"/>
                </w:trPr>
                <w:tc>
                  <w:tcPr>
                    <w:tcW w:w="50" w:type="pct"/>
                    <w:hideMark/>
                  </w:tcPr>
                  <w:p w14:paraId="66A1F5D3" w14:textId="77777777" w:rsidR="00E72185" w:rsidRDefault="00E72185">
                    <w:pPr>
                      <w:pStyle w:val="Bibliography"/>
                      <w:rPr>
                        <w:noProof/>
                      </w:rPr>
                    </w:pPr>
                    <w:r>
                      <w:rPr>
                        <w:noProof/>
                      </w:rPr>
                      <w:t xml:space="preserve">[19] </w:t>
                    </w:r>
                  </w:p>
                </w:tc>
                <w:tc>
                  <w:tcPr>
                    <w:tcW w:w="0" w:type="auto"/>
                    <w:hideMark/>
                  </w:tcPr>
                  <w:p w14:paraId="6E608E65" w14:textId="77777777" w:rsidR="00E72185" w:rsidRDefault="00E72185">
                    <w:pPr>
                      <w:pStyle w:val="Bibliography"/>
                      <w:rPr>
                        <w:noProof/>
                      </w:rPr>
                    </w:pPr>
                    <w:r>
                      <w:rPr>
                        <w:noProof/>
                      </w:rPr>
                      <w:t xml:space="preserve">S. C. Basak, D. Mills, D. M. Hawkins and J. J. Kraker, "Proper statistical modeling and validation in QSAR: A case study in the prediction of rat fat-air partitioning," in </w:t>
                    </w:r>
                    <w:r>
                      <w:rPr>
                        <w:i/>
                        <w:iCs/>
                        <w:noProof/>
                      </w:rPr>
                      <w:t>Computation in Modern Science and Engineering, Proceedings of the International Conference on Computational Methods in Science and Engineering 2007 (ICCMSE 2007)</w:t>
                    </w:r>
                    <w:r>
                      <w:rPr>
                        <w:noProof/>
                      </w:rPr>
                      <w:t xml:space="preserve">, Melville, NY, 2007. </w:t>
                    </w:r>
                  </w:p>
                </w:tc>
              </w:tr>
              <w:tr w:rsidR="00E72185" w14:paraId="744A5268" w14:textId="77777777">
                <w:trPr>
                  <w:divId w:val="572393666"/>
                  <w:tblCellSpacing w:w="15" w:type="dxa"/>
                </w:trPr>
                <w:tc>
                  <w:tcPr>
                    <w:tcW w:w="50" w:type="pct"/>
                    <w:hideMark/>
                  </w:tcPr>
                  <w:p w14:paraId="03055E61" w14:textId="77777777" w:rsidR="00E72185" w:rsidRDefault="00E72185">
                    <w:pPr>
                      <w:pStyle w:val="Bibliography"/>
                      <w:rPr>
                        <w:noProof/>
                      </w:rPr>
                    </w:pPr>
                    <w:r>
                      <w:rPr>
                        <w:noProof/>
                      </w:rPr>
                      <w:lastRenderedPageBreak/>
                      <w:t xml:space="preserve">[20] </w:t>
                    </w:r>
                  </w:p>
                </w:tc>
                <w:tc>
                  <w:tcPr>
                    <w:tcW w:w="0" w:type="auto"/>
                    <w:hideMark/>
                  </w:tcPr>
                  <w:p w14:paraId="00025382" w14:textId="77777777" w:rsidR="00E72185" w:rsidRDefault="00E72185">
                    <w:pPr>
                      <w:pStyle w:val="Bibliography"/>
                      <w:rPr>
                        <w:noProof/>
                      </w:rPr>
                    </w:pPr>
                    <w:r>
                      <w:rPr>
                        <w:noProof/>
                      </w:rPr>
                      <w:t xml:space="preserve">A. Golbraikh and A. Tropsha, "Beware of q2!," </w:t>
                    </w:r>
                    <w:r>
                      <w:rPr>
                        <w:i/>
                        <w:iCs/>
                        <w:noProof/>
                      </w:rPr>
                      <w:t xml:space="preserve">J. Mol. Graphics Model., </w:t>
                    </w:r>
                    <w:r>
                      <w:rPr>
                        <w:noProof/>
                      </w:rPr>
                      <w:t xml:space="preserve">vol. 20, pp. 269-276, 2002. </w:t>
                    </w:r>
                  </w:p>
                </w:tc>
              </w:tr>
              <w:tr w:rsidR="00E72185" w14:paraId="6703FAAE" w14:textId="77777777">
                <w:trPr>
                  <w:divId w:val="572393666"/>
                  <w:tblCellSpacing w:w="15" w:type="dxa"/>
                </w:trPr>
                <w:tc>
                  <w:tcPr>
                    <w:tcW w:w="50" w:type="pct"/>
                    <w:hideMark/>
                  </w:tcPr>
                  <w:p w14:paraId="624848C0" w14:textId="77777777" w:rsidR="00E72185" w:rsidRDefault="00E72185">
                    <w:pPr>
                      <w:pStyle w:val="Bibliography"/>
                      <w:rPr>
                        <w:noProof/>
                      </w:rPr>
                    </w:pPr>
                    <w:r>
                      <w:rPr>
                        <w:noProof/>
                      </w:rPr>
                      <w:t xml:space="preserve">[21] </w:t>
                    </w:r>
                  </w:p>
                </w:tc>
                <w:tc>
                  <w:tcPr>
                    <w:tcW w:w="0" w:type="auto"/>
                    <w:hideMark/>
                  </w:tcPr>
                  <w:p w14:paraId="0A1BC93E" w14:textId="77777777" w:rsidR="00E72185" w:rsidRDefault="00E72185">
                    <w:pPr>
                      <w:pStyle w:val="Bibliography"/>
                      <w:rPr>
                        <w:noProof/>
                      </w:rPr>
                    </w:pPr>
                    <w:r>
                      <w:rPr>
                        <w:noProof/>
                      </w:rPr>
                      <w:t xml:space="preserve">D. Hawkins, S. Basak and D. Mills, "Assessing model fit by cross-validation," </w:t>
                    </w:r>
                    <w:r>
                      <w:rPr>
                        <w:i/>
                        <w:iCs/>
                        <w:noProof/>
                      </w:rPr>
                      <w:t xml:space="preserve">J. Che. Inf. Comput. Sci., </w:t>
                    </w:r>
                    <w:r>
                      <w:rPr>
                        <w:noProof/>
                      </w:rPr>
                      <w:t xml:space="preserve">vol. 3, pp. 579-586, 2003. </w:t>
                    </w:r>
                  </w:p>
                </w:tc>
              </w:tr>
              <w:tr w:rsidR="00E72185" w14:paraId="06828419" w14:textId="77777777">
                <w:trPr>
                  <w:divId w:val="572393666"/>
                  <w:tblCellSpacing w:w="15" w:type="dxa"/>
                </w:trPr>
                <w:tc>
                  <w:tcPr>
                    <w:tcW w:w="50" w:type="pct"/>
                    <w:hideMark/>
                  </w:tcPr>
                  <w:p w14:paraId="1EB4D708" w14:textId="77777777" w:rsidR="00E72185" w:rsidRDefault="00E72185">
                    <w:pPr>
                      <w:pStyle w:val="Bibliography"/>
                      <w:rPr>
                        <w:noProof/>
                      </w:rPr>
                    </w:pPr>
                    <w:r>
                      <w:rPr>
                        <w:noProof/>
                      </w:rPr>
                      <w:t xml:space="preserve">[22] </w:t>
                    </w:r>
                  </w:p>
                </w:tc>
                <w:tc>
                  <w:tcPr>
                    <w:tcW w:w="0" w:type="auto"/>
                    <w:hideMark/>
                  </w:tcPr>
                  <w:p w14:paraId="1AA9FE03" w14:textId="77777777" w:rsidR="00E72185" w:rsidRDefault="00E72185">
                    <w:pPr>
                      <w:pStyle w:val="Bibliography"/>
                      <w:rPr>
                        <w:noProof/>
                      </w:rPr>
                    </w:pPr>
                    <w:r>
                      <w:rPr>
                        <w:noProof/>
                      </w:rPr>
                      <w:t xml:space="preserve">R. Tibshirani, "Regression Shrinkage and Selection via the Lasso," </w:t>
                    </w:r>
                    <w:r>
                      <w:rPr>
                        <w:i/>
                        <w:iCs/>
                        <w:noProof/>
                      </w:rPr>
                      <w:t xml:space="preserve">J. R. Statist. Soc. B, </w:t>
                    </w:r>
                    <w:r>
                      <w:rPr>
                        <w:noProof/>
                      </w:rPr>
                      <w:t xml:space="preserve">vol. 58, pp. 267-288, 1996. </w:t>
                    </w:r>
                  </w:p>
                </w:tc>
              </w:tr>
              <w:tr w:rsidR="00E72185" w14:paraId="2EA8021A" w14:textId="77777777">
                <w:trPr>
                  <w:divId w:val="572393666"/>
                  <w:tblCellSpacing w:w="15" w:type="dxa"/>
                </w:trPr>
                <w:tc>
                  <w:tcPr>
                    <w:tcW w:w="50" w:type="pct"/>
                    <w:hideMark/>
                  </w:tcPr>
                  <w:p w14:paraId="58125FBD" w14:textId="77777777" w:rsidR="00E72185" w:rsidRDefault="00E72185">
                    <w:pPr>
                      <w:pStyle w:val="Bibliography"/>
                      <w:rPr>
                        <w:noProof/>
                      </w:rPr>
                    </w:pPr>
                    <w:r>
                      <w:rPr>
                        <w:noProof/>
                      </w:rPr>
                      <w:t xml:space="preserve">[23] </w:t>
                    </w:r>
                  </w:p>
                </w:tc>
                <w:tc>
                  <w:tcPr>
                    <w:tcW w:w="0" w:type="auto"/>
                    <w:hideMark/>
                  </w:tcPr>
                  <w:p w14:paraId="53EFB964" w14:textId="77777777" w:rsidR="00E72185" w:rsidRDefault="00E72185">
                    <w:pPr>
                      <w:pStyle w:val="Bibliography"/>
                      <w:rPr>
                        <w:noProof/>
                      </w:rPr>
                    </w:pPr>
                    <w:r>
                      <w:rPr>
                        <w:noProof/>
                      </w:rPr>
                      <w:t xml:space="preserve">D. Hawkins, S. Basak and D. Mills, "QSARs for chemical mutagens from structure: ridge regression fitting and diagnostics," </w:t>
                    </w:r>
                    <w:r>
                      <w:rPr>
                        <w:i/>
                        <w:iCs/>
                        <w:noProof/>
                      </w:rPr>
                      <w:t xml:space="preserve">Environ. Toxicol. Pharmacol., </w:t>
                    </w:r>
                    <w:r>
                      <w:rPr>
                        <w:noProof/>
                      </w:rPr>
                      <w:t xml:space="preserve">vol. 16, pp. 37-44, 2004. </w:t>
                    </w:r>
                  </w:p>
                </w:tc>
              </w:tr>
              <w:tr w:rsidR="00E72185" w14:paraId="318E22E8" w14:textId="77777777">
                <w:trPr>
                  <w:divId w:val="572393666"/>
                  <w:tblCellSpacing w:w="15" w:type="dxa"/>
                </w:trPr>
                <w:tc>
                  <w:tcPr>
                    <w:tcW w:w="50" w:type="pct"/>
                    <w:hideMark/>
                  </w:tcPr>
                  <w:p w14:paraId="7E6571F0" w14:textId="77777777" w:rsidR="00E72185" w:rsidRDefault="00E72185">
                    <w:pPr>
                      <w:pStyle w:val="Bibliography"/>
                      <w:rPr>
                        <w:noProof/>
                      </w:rPr>
                    </w:pPr>
                    <w:r>
                      <w:rPr>
                        <w:noProof/>
                      </w:rPr>
                      <w:t xml:space="preserve">[24] </w:t>
                    </w:r>
                  </w:p>
                </w:tc>
                <w:tc>
                  <w:tcPr>
                    <w:tcW w:w="0" w:type="auto"/>
                    <w:hideMark/>
                  </w:tcPr>
                  <w:p w14:paraId="14D103DE" w14:textId="77777777" w:rsidR="00E72185" w:rsidRDefault="00E72185">
                    <w:pPr>
                      <w:pStyle w:val="Bibliography"/>
                      <w:rPr>
                        <w:noProof/>
                      </w:rPr>
                    </w:pPr>
                    <w:r>
                      <w:rPr>
                        <w:noProof/>
                      </w:rPr>
                      <w:t xml:space="preserve">P. Filzmoser, B. Liebmann and K. Varmuza, "Repeated double cross validation," </w:t>
                    </w:r>
                    <w:r>
                      <w:rPr>
                        <w:i/>
                        <w:iCs/>
                        <w:noProof/>
                      </w:rPr>
                      <w:t xml:space="preserve">J. Chemometrics, </w:t>
                    </w:r>
                    <w:r>
                      <w:rPr>
                        <w:noProof/>
                      </w:rPr>
                      <w:t xml:space="preserve">vol. 23, pp. 160-171, 2009. </w:t>
                    </w:r>
                  </w:p>
                </w:tc>
              </w:tr>
              <w:tr w:rsidR="00E72185" w14:paraId="27D73CC2" w14:textId="77777777">
                <w:trPr>
                  <w:divId w:val="572393666"/>
                  <w:tblCellSpacing w:w="15" w:type="dxa"/>
                </w:trPr>
                <w:tc>
                  <w:tcPr>
                    <w:tcW w:w="50" w:type="pct"/>
                    <w:hideMark/>
                  </w:tcPr>
                  <w:p w14:paraId="34DDEE28" w14:textId="77777777" w:rsidR="00E72185" w:rsidRDefault="00E72185">
                    <w:pPr>
                      <w:pStyle w:val="Bibliography"/>
                      <w:rPr>
                        <w:noProof/>
                      </w:rPr>
                    </w:pPr>
                    <w:r>
                      <w:rPr>
                        <w:noProof/>
                      </w:rPr>
                      <w:t xml:space="preserve">[25] </w:t>
                    </w:r>
                  </w:p>
                </w:tc>
                <w:tc>
                  <w:tcPr>
                    <w:tcW w:w="0" w:type="auto"/>
                    <w:hideMark/>
                  </w:tcPr>
                  <w:p w14:paraId="41064022" w14:textId="77777777" w:rsidR="00E72185" w:rsidRDefault="00E72185">
                    <w:pPr>
                      <w:pStyle w:val="Bibliography"/>
                      <w:rPr>
                        <w:noProof/>
                      </w:rPr>
                    </w:pPr>
                    <w:r>
                      <w:rPr>
                        <w:noProof/>
                      </w:rPr>
                      <w:t xml:space="preserve">D. Bauman and K. Baumann, "Reliable estimation of prediction errors for QSAR models under model uncertainty using double cross-validation," </w:t>
                    </w:r>
                    <w:r>
                      <w:rPr>
                        <w:i/>
                        <w:iCs/>
                        <w:noProof/>
                      </w:rPr>
                      <w:t xml:space="preserve">J. Chemoinformatics, </w:t>
                    </w:r>
                    <w:r>
                      <w:rPr>
                        <w:noProof/>
                      </w:rPr>
                      <w:t xml:space="preserve">vol. 6, p. 47, 2014. </w:t>
                    </w:r>
                  </w:p>
                </w:tc>
              </w:tr>
              <w:tr w:rsidR="00E72185" w14:paraId="3802AB26" w14:textId="77777777">
                <w:trPr>
                  <w:divId w:val="572393666"/>
                  <w:tblCellSpacing w:w="15" w:type="dxa"/>
                </w:trPr>
                <w:tc>
                  <w:tcPr>
                    <w:tcW w:w="50" w:type="pct"/>
                    <w:hideMark/>
                  </w:tcPr>
                  <w:p w14:paraId="0742A13E" w14:textId="77777777" w:rsidR="00E72185" w:rsidRDefault="00E72185">
                    <w:pPr>
                      <w:pStyle w:val="Bibliography"/>
                      <w:rPr>
                        <w:noProof/>
                      </w:rPr>
                    </w:pPr>
                    <w:r>
                      <w:rPr>
                        <w:noProof/>
                      </w:rPr>
                      <w:t xml:space="preserve">[26] </w:t>
                    </w:r>
                  </w:p>
                </w:tc>
                <w:tc>
                  <w:tcPr>
                    <w:tcW w:w="0" w:type="auto"/>
                    <w:hideMark/>
                  </w:tcPr>
                  <w:p w14:paraId="223074EF" w14:textId="77777777" w:rsidR="00E72185" w:rsidRDefault="00E72185">
                    <w:pPr>
                      <w:pStyle w:val="Bibliography"/>
                      <w:rPr>
                        <w:noProof/>
                      </w:rPr>
                    </w:pPr>
                    <w:r>
                      <w:rPr>
                        <w:noProof/>
                      </w:rPr>
                      <w:t xml:space="preserve">M. Stone, "Cross-validatory choice and assessment of statistical predictions," </w:t>
                    </w:r>
                    <w:r>
                      <w:rPr>
                        <w:i/>
                        <w:iCs/>
                        <w:noProof/>
                      </w:rPr>
                      <w:t xml:space="preserve">J. R. Statist. Soc. B, </w:t>
                    </w:r>
                    <w:r>
                      <w:rPr>
                        <w:noProof/>
                      </w:rPr>
                      <w:t xml:space="preserve">vol. 36, pp. 111-147, 1974. </w:t>
                    </w:r>
                  </w:p>
                </w:tc>
              </w:tr>
              <w:tr w:rsidR="00E72185" w14:paraId="528194CF" w14:textId="77777777">
                <w:trPr>
                  <w:divId w:val="572393666"/>
                  <w:tblCellSpacing w:w="15" w:type="dxa"/>
                </w:trPr>
                <w:tc>
                  <w:tcPr>
                    <w:tcW w:w="50" w:type="pct"/>
                    <w:hideMark/>
                  </w:tcPr>
                  <w:p w14:paraId="596C9EBB" w14:textId="77777777" w:rsidR="00E72185" w:rsidRDefault="00E72185">
                    <w:pPr>
                      <w:pStyle w:val="Bibliography"/>
                      <w:rPr>
                        <w:noProof/>
                      </w:rPr>
                    </w:pPr>
                    <w:r>
                      <w:rPr>
                        <w:noProof/>
                      </w:rPr>
                      <w:t xml:space="preserve">[27] </w:t>
                    </w:r>
                  </w:p>
                </w:tc>
                <w:tc>
                  <w:tcPr>
                    <w:tcW w:w="0" w:type="auto"/>
                    <w:hideMark/>
                  </w:tcPr>
                  <w:p w14:paraId="3712422D" w14:textId="77777777" w:rsidR="00E72185" w:rsidRDefault="00E72185">
                    <w:pPr>
                      <w:pStyle w:val="Bibliography"/>
                      <w:rPr>
                        <w:noProof/>
                      </w:rPr>
                    </w:pPr>
                    <w:r>
                      <w:rPr>
                        <w:noProof/>
                      </w:rPr>
                      <w:t xml:space="preserve">Y. Yang, "Consistency of cross validation for comparing regression procedures," </w:t>
                    </w:r>
                    <w:r>
                      <w:rPr>
                        <w:i/>
                        <w:iCs/>
                        <w:noProof/>
                      </w:rPr>
                      <w:t xml:space="preserve">Ann. Statist., </w:t>
                    </w:r>
                    <w:r>
                      <w:rPr>
                        <w:noProof/>
                      </w:rPr>
                      <w:t xml:space="preserve">vol. 35, pp. 2450-2473, 2007. </w:t>
                    </w:r>
                  </w:p>
                </w:tc>
              </w:tr>
              <w:tr w:rsidR="00E72185" w14:paraId="5DE98DA2" w14:textId="77777777">
                <w:trPr>
                  <w:divId w:val="572393666"/>
                  <w:tblCellSpacing w:w="15" w:type="dxa"/>
                </w:trPr>
                <w:tc>
                  <w:tcPr>
                    <w:tcW w:w="50" w:type="pct"/>
                    <w:hideMark/>
                  </w:tcPr>
                  <w:p w14:paraId="5036A895" w14:textId="77777777" w:rsidR="00E72185" w:rsidRDefault="00E72185">
                    <w:pPr>
                      <w:pStyle w:val="Bibliography"/>
                      <w:rPr>
                        <w:noProof/>
                      </w:rPr>
                    </w:pPr>
                    <w:r>
                      <w:rPr>
                        <w:noProof/>
                      </w:rPr>
                      <w:t xml:space="preserve">[28] </w:t>
                    </w:r>
                  </w:p>
                </w:tc>
                <w:tc>
                  <w:tcPr>
                    <w:tcW w:w="0" w:type="auto"/>
                    <w:hideMark/>
                  </w:tcPr>
                  <w:p w14:paraId="5BEE3EBC" w14:textId="77777777" w:rsidR="00E72185" w:rsidRDefault="00E72185">
                    <w:pPr>
                      <w:pStyle w:val="Bibliography"/>
                      <w:rPr>
                        <w:noProof/>
                      </w:rPr>
                    </w:pPr>
                    <w:r>
                      <w:rPr>
                        <w:noProof/>
                      </w:rPr>
                      <w:t xml:space="preserve">Y. Zhang and Y. Yang, "Cross-validation for selecting a model selection procedure," </w:t>
                    </w:r>
                    <w:r>
                      <w:rPr>
                        <w:i/>
                        <w:iCs/>
                        <w:noProof/>
                      </w:rPr>
                      <w:t xml:space="preserve">J. Econometrics, </w:t>
                    </w:r>
                    <w:r>
                      <w:rPr>
                        <w:noProof/>
                      </w:rPr>
                      <w:t xml:space="preserve">vol. 187, pp. 95-112, 2015. </w:t>
                    </w:r>
                  </w:p>
                </w:tc>
              </w:tr>
              <w:tr w:rsidR="00E72185" w14:paraId="08079458" w14:textId="77777777">
                <w:trPr>
                  <w:divId w:val="572393666"/>
                  <w:tblCellSpacing w:w="15" w:type="dxa"/>
                </w:trPr>
                <w:tc>
                  <w:tcPr>
                    <w:tcW w:w="50" w:type="pct"/>
                    <w:hideMark/>
                  </w:tcPr>
                  <w:p w14:paraId="63EB69CC" w14:textId="77777777" w:rsidR="00E72185" w:rsidRDefault="00E72185">
                    <w:pPr>
                      <w:pStyle w:val="Bibliography"/>
                      <w:rPr>
                        <w:noProof/>
                      </w:rPr>
                    </w:pPr>
                    <w:r>
                      <w:rPr>
                        <w:noProof/>
                      </w:rPr>
                      <w:t xml:space="preserve">[29] </w:t>
                    </w:r>
                  </w:p>
                </w:tc>
                <w:tc>
                  <w:tcPr>
                    <w:tcW w:w="0" w:type="auto"/>
                    <w:hideMark/>
                  </w:tcPr>
                  <w:p w14:paraId="5946B12B" w14:textId="77777777" w:rsidR="00E72185" w:rsidRDefault="00E72185">
                    <w:pPr>
                      <w:pStyle w:val="Bibliography"/>
                      <w:rPr>
                        <w:noProof/>
                      </w:rPr>
                    </w:pPr>
                    <w:r>
                      <w:rPr>
                        <w:noProof/>
                      </w:rPr>
                      <w:t xml:space="preserve">P. Breheny and J. Huang, "Coordinate descent algorithms for nonconvex penalized regression, with applications to biological feature selection," </w:t>
                    </w:r>
                    <w:r>
                      <w:rPr>
                        <w:i/>
                        <w:iCs/>
                        <w:noProof/>
                      </w:rPr>
                      <w:t xml:space="preserve">Ann. Appl. Statist., </w:t>
                    </w:r>
                    <w:r>
                      <w:rPr>
                        <w:noProof/>
                      </w:rPr>
                      <w:t xml:space="preserve">vol. 5, pp. 232-253, 2011. </w:t>
                    </w:r>
                  </w:p>
                </w:tc>
              </w:tr>
              <w:tr w:rsidR="00E72185" w14:paraId="694C2AC0" w14:textId="77777777">
                <w:trPr>
                  <w:divId w:val="572393666"/>
                  <w:tblCellSpacing w:w="15" w:type="dxa"/>
                </w:trPr>
                <w:tc>
                  <w:tcPr>
                    <w:tcW w:w="50" w:type="pct"/>
                    <w:hideMark/>
                  </w:tcPr>
                  <w:p w14:paraId="25D29FA7" w14:textId="77777777" w:rsidR="00E72185" w:rsidRDefault="00E72185">
                    <w:pPr>
                      <w:pStyle w:val="Bibliography"/>
                      <w:rPr>
                        <w:noProof/>
                      </w:rPr>
                    </w:pPr>
                    <w:r>
                      <w:rPr>
                        <w:noProof/>
                      </w:rPr>
                      <w:t xml:space="preserve">[30] </w:t>
                    </w:r>
                  </w:p>
                </w:tc>
                <w:tc>
                  <w:tcPr>
                    <w:tcW w:w="0" w:type="auto"/>
                    <w:hideMark/>
                  </w:tcPr>
                  <w:p w14:paraId="1C439F8A" w14:textId="77777777" w:rsidR="00E72185" w:rsidRDefault="00E72185">
                    <w:pPr>
                      <w:pStyle w:val="Bibliography"/>
                      <w:rPr>
                        <w:noProof/>
                      </w:rPr>
                    </w:pPr>
                    <w:r>
                      <w:rPr>
                        <w:noProof/>
                      </w:rPr>
                      <w:t xml:space="preserve">S. Majumdar and S. C. Basak, "Exploring intrinsic dimensionality of chemical spaces for robust QSAR model development: A comparison of several statistical approaches," </w:t>
                    </w:r>
                    <w:r>
                      <w:rPr>
                        <w:i/>
                        <w:iCs/>
                        <w:noProof/>
                      </w:rPr>
                      <w:t xml:space="preserve">Curr. Comput. Aided Drug Des., </w:t>
                    </w:r>
                    <w:r>
                      <w:rPr>
                        <w:noProof/>
                      </w:rPr>
                      <w:t xml:space="preserve">vol. 12, no. 4, pp. 294-301, 2016. </w:t>
                    </w:r>
                  </w:p>
                </w:tc>
              </w:tr>
              <w:tr w:rsidR="00E72185" w14:paraId="6C498345" w14:textId="77777777">
                <w:trPr>
                  <w:divId w:val="572393666"/>
                  <w:tblCellSpacing w:w="15" w:type="dxa"/>
                </w:trPr>
                <w:tc>
                  <w:tcPr>
                    <w:tcW w:w="50" w:type="pct"/>
                    <w:hideMark/>
                  </w:tcPr>
                  <w:p w14:paraId="2A10FBBE" w14:textId="77777777" w:rsidR="00E72185" w:rsidRDefault="00E72185">
                    <w:pPr>
                      <w:pStyle w:val="Bibliography"/>
                      <w:rPr>
                        <w:noProof/>
                      </w:rPr>
                    </w:pPr>
                    <w:r>
                      <w:rPr>
                        <w:noProof/>
                      </w:rPr>
                      <w:t xml:space="preserve">[31] </w:t>
                    </w:r>
                  </w:p>
                </w:tc>
                <w:tc>
                  <w:tcPr>
                    <w:tcW w:w="0" w:type="auto"/>
                    <w:hideMark/>
                  </w:tcPr>
                  <w:p w14:paraId="68966264" w14:textId="77777777" w:rsidR="00E72185" w:rsidRDefault="00E72185">
                    <w:pPr>
                      <w:pStyle w:val="Bibliography"/>
                      <w:rPr>
                        <w:noProof/>
                      </w:rPr>
                    </w:pPr>
                    <w:r>
                      <w:rPr>
                        <w:noProof/>
                      </w:rPr>
                      <w:t xml:space="preserve">S. C. Basak, V. R. Magnuson, G. J. Niemi, R. R. Regal and G. D. Veith, "Topological indices: their nature, mutual relatedness, and applications," </w:t>
                    </w:r>
                    <w:r>
                      <w:rPr>
                        <w:i/>
                        <w:iCs/>
                        <w:noProof/>
                      </w:rPr>
                      <w:t xml:space="preserve">Mathematical Modelling, </w:t>
                    </w:r>
                    <w:r>
                      <w:rPr>
                        <w:noProof/>
                      </w:rPr>
                      <w:t xml:space="preserve">vol. 8, pp. 300-305, 1987. </w:t>
                    </w:r>
                  </w:p>
                </w:tc>
              </w:tr>
              <w:tr w:rsidR="00E72185" w14:paraId="13B5C805" w14:textId="77777777">
                <w:trPr>
                  <w:divId w:val="572393666"/>
                  <w:tblCellSpacing w:w="15" w:type="dxa"/>
                </w:trPr>
                <w:tc>
                  <w:tcPr>
                    <w:tcW w:w="50" w:type="pct"/>
                    <w:hideMark/>
                  </w:tcPr>
                  <w:p w14:paraId="5B3DF250" w14:textId="77777777" w:rsidR="00E72185" w:rsidRDefault="00E72185">
                    <w:pPr>
                      <w:pStyle w:val="Bibliography"/>
                      <w:rPr>
                        <w:noProof/>
                      </w:rPr>
                    </w:pPr>
                    <w:r>
                      <w:rPr>
                        <w:noProof/>
                      </w:rPr>
                      <w:t xml:space="preserve">[32] </w:t>
                    </w:r>
                  </w:p>
                </w:tc>
                <w:tc>
                  <w:tcPr>
                    <w:tcW w:w="0" w:type="auto"/>
                    <w:hideMark/>
                  </w:tcPr>
                  <w:p w14:paraId="7285D7D4" w14:textId="77777777" w:rsidR="00E72185" w:rsidRDefault="00E72185">
                    <w:pPr>
                      <w:pStyle w:val="Bibliography"/>
                      <w:rPr>
                        <w:noProof/>
                      </w:rPr>
                    </w:pPr>
                    <w:r>
                      <w:rPr>
                        <w:noProof/>
                      </w:rPr>
                      <w:t xml:space="preserve">A. Debnath, G. Debnath, A. Shusterman and C. Hansch, "A QSAR Investigation of the Role of Hydrophobicity in Regulating Muagenicity in the Ames Test: 1. Mutagenicity of Aromatic and Heteroaromatic Amines in Salmonella typhimurium TA98 and TA100," </w:t>
                    </w:r>
                    <w:r>
                      <w:rPr>
                        <w:i/>
                        <w:iCs/>
                        <w:noProof/>
                      </w:rPr>
                      <w:t xml:space="preserve">Environ. Mol. Mutagen., </w:t>
                    </w:r>
                    <w:r>
                      <w:rPr>
                        <w:noProof/>
                      </w:rPr>
                      <w:t xml:space="preserve">vol. 19, pp. 37-52, 1992. </w:t>
                    </w:r>
                  </w:p>
                </w:tc>
              </w:tr>
              <w:tr w:rsidR="00E72185" w14:paraId="14C52B34" w14:textId="77777777">
                <w:trPr>
                  <w:divId w:val="572393666"/>
                  <w:tblCellSpacing w:w="15" w:type="dxa"/>
                </w:trPr>
                <w:tc>
                  <w:tcPr>
                    <w:tcW w:w="50" w:type="pct"/>
                    <w:hideMark/>
                  </w:tcPr>
                  <w:p w14:paraId="3FC71FCA" w14:textId="77777777" w:rsidR="00E72185" w:rsidRDefault="00E72185">
                    <w:pPr>
                      <w:pStyle w:val="Bibliography"/>
                      <w:rPr>
                        <w:noProof/>
                      </w:rPr>
                    </w:pPr>
                    <w:r>
                      <w:rPr>
                        <w:noProof/>
                      </w:rPr>
                      <w:t xml:space="preserve">[33] </w:t>
                    </w:r>
                  </w:p>
                </w:tc>
                <w:tc>
                  <w:tcPr>
                    <w:tcW w:w="0" w:type="auto"/>
                    <w:hideMark/>
                  </w:tcPr>
                  <w:p w14:paraId="551B5628" w14:textId="77777777" w:rsidR="00E72185" w:rsidRDefault="00E72185">
                    <w:pPr>
                      <w:pStyle w:val="Bibliography"/>
                      <w:rPr>
                        <w:noProof/>
                      </w:rPr>
                    </w:pPr>
                    <w:r>
                      <w:rPr>
                        <w:noProof/>
                      </w:rPr>
                      <w:t>S. Basak, G. Grunwald and A. Balaban, "TRIPLET," Copyright of the Regents of the University of Minnesota, 1993.</w:t>
                    </w:r>
                  </w:p>
                </w:tc>
              </w:tr>
              <w:tr w:rsidR="00E72185" w14:paraId="30ACFBE7" w14:textId="77777777">
                <w:trPr>
                  <w:divId w:val="572393666"/>
                  <w:tblCellSpacing w:w="15" w:type="dxa"/>
                </w:trPr>
                <w:tc>
                  <w:tcPr>
                    <w:tcW w:w="50" w:type="pct"/>
                    <w:hideMark/>
                  </w:tcPr>
                  <w:p w14:paraId="6B17283B" w14:textId="77777777" w:rsidR="00E72185" w:rsidRDefault="00E72185">
                    <w:pPr>
                      <w:pStyle w:val="Bibliography"/>
                      <w:rPr>
                        <w:noProof/>
                      </w:rPr>
                    </w:pPr>
                    <w:r>
                      <w:rPr>
                        <w:noProof/>
                      </w:rPr>
                      <w:t xml:space="preserve">[34] </w:t>
                    </w:r>
                  </w:p>
                </w:tc>
                <w:tc>
                  <w:tcPr>
                    <w:tcW w:w="0" w:type="auto"/>
                    <w:hideMark/>
                  </w:tcPr>
                  <w:p w14:paraId="726F3E11" w14:textId="77777777" w:rsidR="00E72185" w:rsidRDefault="00E72185">
                    <w:pPr>
                      <w:pStyle w:val="Bibliography"/>
                      <w:rPr>
                        <w:noProof/>
                      </w:rPr>
                    </w:pPr>
                    <w:r>
                      <w:rPr>
                        <w:noProof/>
                      </w:rPr>
                      <w:t xml:space="preserve">Sybyl Version 6.2, St. Louis, MO: Tripos Associates, Inc., 1995. </w:t>
                    </w:r>
                  </w:p>
                </w:tc>
              </w:tr>
              <w:tr w:rsidR="00E72185" w14:paraId="42B5CCB5" w14:textId="77777777">
                <w:trPr>
                  <w:divId w:val="572393666"/>
                  <w:tblCellSpacing w:w="15" w:type="dxa"/>
                </w:trPr>
                <w:tc>
                  <w:tcPr>
                    <w:tcW w:w="50" w:type="pct"/>
                    <w:hideMark/>
                  </w:tcPr>
                  <w:p w14:paraId="77488BC8" w14:textId="77777777" w:rsidR="00E72185" w:rsidRDefault="00E72185">
                    <w:pPr>
                      <w:pStyle w:val="Bibliography"/>
                      <w:rPr>
                        <w:noProof/>
                      </w:rPr>
                    </w:pPr>
                    <w:r>
                      <w:rPr>
                        <w:noProof/>
                      </w:rPr>
                      <w:t xml:space="preserve">[35] </w:t>
                    </w:r>
                  </w:p>
                </w:tc>
                <w:tc>
                  <w:tcPr>
                    <w:tcW w:w="0" w:type="auto"/>
                    <w:hideMark/>
                  </w:tcPr>
                  <w:p w14:paraId="352760B5" w14:textId="77777777" w:rsidR="00E72185" w:rsidRDefault="00E72185">
                    <w:pPr>
                      <w:pStyle w:val="Bibliography"/>
                      <w:rPr>
                        <w:noProof/>
                      </w:rPr>
                    </w:pPr>
                    <w:r>
                      <w:rPr>
                        <w:noProof/>
                      </w:rPr>
                      <w:t xml:space="preserve">J. Stewart, MOPAC Version 6.00, QCPE #455, Frank J. Seiler Research Laboratory: US Air Force Academy, CO, 1990. </w:t>
                    </w:r>
                  </w:p>
                </w:tc>
              </w:tr>
              <w:tr w:rsidR="00E72185" w14:paraId="76BB58B1" w14:textId="77777777">
                <w:trPr>
                  <w:divId w:val="572393666"/>
                  <w:tblCellSpacing w:w="15" w:type="dxa"/>
                </w:trPr>
                <w:tc>
                  <w:tcPr>
                    <w:tcW w:w="50" w:type="pct"/>
                    <w:hideMark/>
                  </w:tcPr>
                  <w:p w14:paraId="537B0422" w14:textId="77777777" w:rsidR="00E72185" w:rsidRDefault="00E72185">
                    <w:pPr>
                      <w:pStyle w:val="Bibliography"/>
                      <w:rPr>
                        <w:noProof/>
                      </w:rPr>
                    </w:pPr>
                    <w:r>
                      <w:rPr>
                        <w:noProof/>
                      </w:rPr>
                      <w:lastRenderedPageBreak/>
                      <w:t xml:space="preserve">[36] </w:t>
                    </w:r>
                  </w:p>
                </w:tc>
                <w:tc>
                  <w:tcPr>
                    <w:tcW w:w="0" w:type="auto"/>
                    <w:hideMark/>
                  </w:tcPr>
                  <w:p w14:paraId="315A7806" w14:textId="77777777" w:rsidR="00E72185" w:rsidRDefault="00E72185">
                    <w:pPr>
                      <w:pStyle w:val="Bibliography"/>
                      <w:rPr>
                        <w:noProof/>
                      </w:rPr>
                    </w:pPr>
                    <w:r>
                      <w:rPr>
                        <w:noProof/>
                      </w:rPr>
                      <w:t xml:space="preserve">S. C. Basak, B. D. Gute and G. D. Grunwald, "A hierarchical approach to the development of QSAR models using topological, geometrical and quantum chemical parameters," in </w:t>
                    </w:r>
                    <w:r>
                      <w:rPr>
                        <w:i/>
                        <w:iCs/>
                        <w:noProof/>
                      </w:rPr>
                      <w:t>Topological Indices and Related Descriptors in QSAR and QSPR</w:t>
                    </w:r>
                    <w:r>
                      <w:rPr>
                        <w:noProof/>
                      </w:rPr>
                      <w:t>, J. Devillers and A. T. Balaban, Eds., Amsterdam, The Netherlands, Gordon and Breach Science Publishers, 1999, pp. 675-696.</w:t>
                    </w:r>
                  </w:p>
                </w:tc>
              </w:tr>
              <w:tr w:rsidR="00E72185" w14:paraId="6A6A8D64" w14:textId="77777777">
                <w:trPr>
                  <w:divId w:val="572393666"/>
                  <w:tblCellSpacing w:w="15" w:type="dxa"/>
                </w:trPr>
                <w:tc>
                  <w:tcPr>
                    <w:tcW w:w="50" w:type="pct"/>
                    <w:hideMark/>
                  </w:tcPr>
                  <w:p w14:paraId="0C466854" w14:textId="77777777" w:rsidR="00E72185" w:rsidRDefault="00E72185">
                    <w:pPr>
                      <w:pStyle w:val="Bibliography"/>
                      <w:rPr>
                        <w:noProof/>
                      </w:rPr>
                    </w:pPr>
                    <w:r>
                      <w:rPr>
                        <w:noProof/>
                      </w:rPr>
                      <w:t xml:space="preserve">[37] </w:t>
                    </w:r>
                  </w:p>
                </w:tc>
                <w:tc>
                  <w:tcPr>
                    <w:tcW w:w="0" w:type="auto"/>
                    <w:hideMark/>
                  </w:tcPr>
                  <w:p w14:paraId="041D12E5" w14:textId="77777777" w:rsidR="00E72185" w:rsidRDefault="00E72185">
                    <w:pPr>
                      <w:pStyle w:val="Bibliography"/>
                      <w:rPr>
                        <w:noProof/>
                      </w:rPr>
                    </w:pPr>
                    <w:r>
                      <w:rPr>
                        <w:noProof/>
                      </w:rPr>
                      <w:t xml:space="preserve">S. Majumdar and S. C. Basak, "Prediction of Mutagenicity of Chemicals from Their Calculated Molecular Descriptors: A Case Study with Structurally Homogeneous versus Diverse Datasets," </w:t>
                    </w:r>
                    <w:r>
                      <w:rPr>
                        <w:i/>
                        <w:iCs/>
                        <w:noProof/>
                      </w:rPr>
                      <w:t xml:space="preserve">Curr. Comput. Aided Drug. Des., </w:t>
                    </w:r>
                    <w:r>
                      <w:rPr>
                        <w:noProof/>
                      </w:rPr>
                      <w:t xml:space="preserve">vol. 11, pp. 117-123, 2015. </w:t>
                    </w:r>
                  </w:p>
                </w:tc>
              </w:tr>
              <w:tr w:rsidR="00E72185" w14:paraId="0C97497F" w14:textId="77777777">
                <w:trPr>
                  <w:divId w:val="572393666"/>
                  <w:tblCellSpacing w:w="15" w:type="dxa"/>
                </w:trPr>
                <w:tc>
                  <w:tcPr>
                    <w:tcW w:w="50" w:type="pct"/>
                    <w:hideMark/>
                  </w:tcPr>
                  <w:p w14:paraId="14BF29FF" w14:textId="77777777" w:rsidR="00E72185" w:rsidRDefault="00E72185">
                    <w:pPr>
                      <w:pStyle w:val="Bibliography"/>
                      <w:rPr>
                        <w:noProof/>
                      </w:rPr>
                    </w:pPr>
                    <w:r>
                      <w:rPr>
                        <w:noProof/>
                      </w:rPr>
                      <w:t xml:space="preserve">[38] </w:t>
                    </w:r>
                  </w:p>
                </w:tc>
                <w:tc>
                  <w:tcPr>
                    <w:tcW w:w="0" w:type="auto"/>
                    <w:hideMark/>
                  </w:tcPr>
                  <w:p w14:paraId="04BAC800" w14:textId="77777777" w:rsidR="00E72185" w:rsidRDefault="00E72185">
                    <w:pPr>
                      <w:pStyle w:val="Bibliography"/>
                      <w:rPr>
                        <w:noProof/>
                      </w:rPr>
                    </w:pPr>
                    <w:r>
                      <w:rPr>
                        <w:noProof/>
                      </w:rPr>
                      <w:t xml:space="preserve">S. C. Basak, R. Natarajan, D. Mills, D. M. Hawkins and J. J. Kraker, "Quantitative structure-activity relationship modeling of juvenile hormone mimetic compounds for Culex pipiens larvae, with a discussion of descriptor-thinning methods," </w:t>
                    </w:r>
                    <w:r>
                      <w:rPr>
                        <w:i/>
                        <w:iCs/>
                        <w:noProof/>
                      </w:rPr>
                      <w:t xml:space="preserve">J. Chem. Inf. Model., </w:t>
                    </w:r>
                    <w:r>
                      <w:rPr>
                        <w:noProof/>
                      </w:rPr>
                      <w:t xml:space="preserve">vol. 46, pp. 65-77, 2006. </w:t>
                    </w:r>
                  </w:p>
                </w:tc>
              </w:tr>
              <w:tr w:rsidR="00E72185" w14:paraId="5A9C2451" w14:textId="77777777">
                <w:trPr>
                  <w:divId w:val="572393666"/>
                  <w:tblCellSpacing w:w="15" w:type="dxa"/>
                </w:trPr>
                <w:tc>
                  <w:tcPr>
                    <w:tcW w:w="50" w:type="pct"/>
                    <w:hideMark/>
                  </w:tcPr>
                  <w:p w14:paraId="22EB4808" w14:textId="77777777" w:rsidR="00E72185" w:rsidRDefault="00E72185">
                    <w:pPr>
                      <w:pStyle w:val="Bibliography"/>
                      <w:rPr>
                        <w:noProof/>
                      </w:rPr>
                    </w:pPr>
                    <w:r>
                      <w:rPr>
                        <w:noProof/>
                      </w:rPr>
                      <w:t xml:space="preserve">[39] </w:t>
                    </w:r>
                  </w:p>
                </w:tc>
                <w:tc>
                  <w:tcPr>
                    <w:tcW w:w="0" w:type="auto"/>
                    <w:hideMark/>
                  </w:tcPr>
                  <w:p w14:paraId="37372BE8" w14:textId="77777777" w:rsidR="00E72185" w:rsidRDefault="00E72185">
                    <w:pPr>
                      <w:pStyle w:val="Bibliography"/>
                      <w:rPr>
                        <w:noProof/>
                      </w:rPr>
                    </w:pPr>
                    <w:r>
                      <w:rPr>
                        <w:noProof/>
                      </w:rPr>
                      <w:t xml:space="preserve">G. Ghasemi, S. Arshadi, A. N. Rashtehroodi and others, "QSAR Investigation on Quinolizidinyl Derivatives in Alzheimer’s Disease," </w:t>
                    </w:r>
                    <w:r>
                      <w:rPr>
                        <w:i/>
                        <w:iCs/>
                        <w:noProof/>
                      </w:rPr>
                      <w:t xml:space="preserve">J. Comput. Med., </w:t>
                    </w:r>
                    <w:r>
                      <w:rPr>
                        <w:noProof/>
                      </w:rPr>
                      <w:t xml:space="preserve">vol. 2013, pp. 1-8, 2013. </w:t>
                    </w:r>
                  </w:p>
                </w:tc>
              </w:tr>
              <w:tr w:rsidR="00E72185" w14:paraId="3BDBF217" w14:textId="77777777">
                <w:trPr>
                  <w:divId w:val="572393666"/>
                  <w:tblCellSpacing w:w="15" w:type="dxa"/>
                </w:trPr>
                <w:tc>
                  <w:tcPr>
                    <w:tcW w:w="50" w:type="pct"/>
                    <w:hideMark/>
                  </w:tcPr>
                  <w:p w14:paraId="332A2ABE" w14:textId="77777777" w:rsidR="00E72185" w:rsidRDefault="00E72185">
                    <w:pPr>
                      <w:pStyle w:val="Bibliography"/>
                      <w:rPr>
                        <w:noProof/>
                      </w:rPr>
                    </w:pPr>
                    <w:r>
                      <w:rPr>
                        <w:noProof/>
                      </w:rPr>
                      <w:t xml:space="preserve">[40] </w:t>
                    </w:r>
                  </w:p>
                </w:tc>
                <w:tc>
                  <w:tcPr>
                    <w:tcW w:w="0" w:type="auto"/>
                    <w:hideMark/>
                  </w:tcPr>
                  <w:p w14:paraId="73B68367" w14:textId="77777777" w:rsidR="00E72185" w:rsidRDefault="00E72185">
                    <w:pPr>
                      <w:pStyle w:val="Bibliography"/>
                      <w:rPr>
                        <w:noProof/>
                      </w:rPr>
                    </w:pPr>
                    <w:r>
                      <w:rPr>
                        <w:noProof/>
                      </w:rPr>
                      <w:t xml:space="preserve">Z. Y. Algamal, M. H. Lee, A. M. Al-Fakih and M. Aziz, "High-dimensional QSAR prediction of anticancer potency of imidazo[4,5-b]pyridine derivatives using adjusted adaptive LASSO," </w:t>
                    </w:r>
                    <w:r>
                      <w:rPr>
                        <w:i/>
                        <w:iCs/>
                        <w:noProof/>
                      </w:rPr>
                      <w:t xml:space="preserve">J. Chemometrics, </w:t>
                    </w:r>
                    <w:r>
                      <w:rPr>
                        <w:noProof/>
                      </w:rPr>
                      <w:t xml:space="preserve">vol. 29, pp. 547-556, 2015. </w:t>
                    </w:r>
                  </w:p>
                </w:tc>
              </w:tr>
              <w:tr w:rsidR="00E72185" w14:paraId="364B270A" w14:textId="77777777">
                <w:trPr>
                  <w:divId w:val="572393666"/>
                  <w:tblCellSpacing w:w="15" w:type="dxa"/>
                </w:trPr>
                <w:tc>
                  <w:tcPr>
                    <w:tcW w:w="50" w:type="pct"/>
                    <w:hideMark/>
                  </w:tcPr>
                  <w:p w14:paraId="7FE336F1" w14:textId="77777777" w:rsidR="00E72185" w:rsidRDefault="00E72185">
                    <w:pPr>
                      <w:pStyle w:val="Bibliography"/>
                      <w:rPr>
                        <w:noProof/>
                      </w:rPr>
                    </w:pPr>
                    <w:r>
                      <w:rPr>
                        <w:noProof/>
                      </w:rPr>
                      <w:t xml:space="preserve">[41] </w:t>
                    </w:r>
                  </w:p>
                </w:tc>
                <w:tc>
                  <w:tcPr>
                    <w:tcW w:w="0" w:type="auto"/>
                    <w:hideMark/>
                  </w:tcPr>
                  <w:p w14:paraId="4ABFAC8B" w14:textId="77777777" w:rsidR="00E72185" w:rsidRDefault="00E72185">
                    <w:pPr>
                      <w:pStyle w:val="Bibliography"/>
                      <w:rPr>
                        <w:noProof/>
                      </w:rPr>
                    </w:pPr>
                    <w:r>
                      <w:rPr>
                        <w:noProof/>
                      </w:rPr>
                      <w:t xml:space="preserve">A. Cherkasov, E. N. Muratov, D. Fourches and others, "QSAR Modeling: Where Have You Been? Where Are You Going To?," </w:t>
                    </w:r>
                    <w:r>
                      <w:rPr>
                        <w:i/>
                        <w:iCs/>
                        <w:noProof/>
                      </w:rPr>
                      <w:t xml:space="preserve">J. Med. Chem., </w:t>
                    </w:r>
                    <w:r>
                      <w:rPr>
                        <w:noProof/>
                      </w:rPr>
                      <w:t xml:space="preserve">vol. 57, no. 12, pp. 4977-5010, 2014. </w:t>
                    </w:r>
                  </w:p>
                </w:tc>
              </w:tr>
              <w:tr w:rsidR="00E72185" w14:paraId="7A7C766E" w14:textId="77777777">
                <w:trPr>
                  <w:divId w:val="572393666"/>
                  <w:tblCellSpacing w:w="15" w:type="dxa"/>
                </w:trPr>
                <w:tc>
                  <w:tcPr>
                    <w:tcW w:w="50" w:type="pct"/>
                    <w:hideMark/>
                  </w:tcPr>
                  <w:p w14:paraId="7C257C9A" w14:textId="77777777" w:rsidR="00E72185" w:rsidRDefault="00E72185">
                    <w:pPr>
                      <w:pStyle w:val="Bibliography"/>
                      <w:rPr>
                        <w:noProof/>
                      </w:rPr>
                    </w:pPr>
                    <w:r>
                      <w:rPr>
                        <w:noProof/>
                      </w:rPr>
                      <w:t xml:space="preserve">[42] </w:t>
                    </w:r>
                  </w:p>
                </w:tc>
                <w:tc>
                  <w:tcPr>
                    <w:tcW w:w="0" w:type="auto"/>
                    <w:hideMark/>
                  </w:tcPr>
                  <w:p w14:paraId="452A1535" w14:textId="77777777" w:rsidR="00E72185" w:rsidRDefault="00E72185">
                    <w:pPr>
                      <w:pStyle w:val="Bibliography"/>
                      <w:rPr>
                        <w:noProof/>
                      </w:rPr>
                    </w:pPr>
                    <w:r>
                      <w:rPr>
                        <w:noProof/>
                      </w:rPr>
                      <w:t xml:space="preserve">S. C. Basak and S. Majumdar, "Editorial: The Importance of Rigorous Statistical Practice in the Current Landscape of QSAR Modelling," </w:t>
                    </w:r>
                    <w:r>
                      <w:rPr>
                        <w:i/>
                        <w:iCs/>
                        <w:noProof/>
                      </w:rPr>
                      <w:t xml:space="preserve">Curr. Comput. Aided Drug Des., </w:t>
                    </w:r>
                    <w:r>
                      <w:rPr>
                        <w:noProof/>
                      </w:rPr>
                      <w:t xml:space="preserve">vol. 11, no. 1, pp. 2-4, 2015. </w:t>
                    </w:r>
                  </w:p>
                </w:tc>
              </w:tr>
              <w:tr w:rsidR="00E72185" w14:paraId="6DF9540C" w14:textId="77777777">
                <w:trPr>
                  <w:divId w:val="572393666"/>
                  <w:tblCellSpacing w:w="15" w:type="dxa"/>
                </w:trPr>
                <w:tc>
                  <w:tcPr>
                    <w:tcW w:w="50" w:type="pct"/>
                    <w:hideMark/>
                  </w:tcPr>
                  <w:p w14:paraId="13D8548C" w14:textId="77777777" w:rsidR="00E72185" w:rsidRDefault="00E72185">
                    <w:pPr>
                      <w:pStyle w:val="Bibliography"/>
                      <w:rPr>
                        <w:noProof/>
                      </w:rPr>
                    </w:pPr>
                    <w:r>
                      <w:rPr>
                        <w:noProof/>
                      </w:rPr>
                      <w:t xml:space="preserve">[43] </w:t>
                    </w:r>
                  </w:p>
                </w:tc>
                <w:tc>
                  <w:tcPr>
                    <w:tcW w:w="0" w:type="auto"/>
                    <w:hideMark/>
                  </w:tcPr>
                  <w:p w14:paraId="6D3038A0" w14:textId="77777777" w:rsidR="00E72185" w:rsidRDefault="00E72185">
                    <w:pPr>
                      <w:pStyle w:val="Bibliography"/>
                      <w:rPr>
                        <w:noProof/>
                      </w:rPr>
                    </w:pPr>
                    <w:r>
                      <w:rPr>
                        <w:noProof/>
                      </w:rPr>
                      <w:t xml:space="preserve">Y. Zuo and R. Serfling, "General notions of statistical depth functions," </w:t>
                    </w:r>
                    <w:r>
                      <w:rPr>
                        <w:i/>
                        <w:iCs/>
                        <w:noProof/>
                      </w:rPr>
                      <w:t xml:space="preserve">Ann. Statist., </w:t>
                    </w:r>
                    <w:r>
                      <w:rPr>
                        <w:noProof/>
                      </w:rPr>
                      <w:t xml:space="preserve">vol. 28, pp. 461-482, 2000. </w:t>
                    </w:r>
                  </w:p>
                </w:tc>
              </w:tr>
              <w:tr w:rsidR="00E72185" w14:paraId="38045F8F" w14:textId="77777777">
                <w:trPr>
                  <w:divId w:val="572393666"/>
                  <w:tblCellSpacing w:w="15" w:type="dxa"/>
                </w:trPr>
                <w:tc>
                  <w:tcPr>
                    <w:tcW w:w="50" w:type="pct"/>
                    <w:hideMark/>
                  </w:tcPr>
                  <w:p w14:paraId="111A4F5E" w14:textId="77777777" w:rsidR="00E72185" w:rsidRDefault="00E72185">
                    <w:pPr>
                      <w:pStyle w:val="Bibliography"/>
                      <w:rPr>
                        <w:noProof/>
                      </w:rPr>
                    </w:pPr>
                    <w:r>
                      <w:rPr>
                        <w:noProof/>
                      </w:rPr>
                      <w:t xml:space="preserve">[44] </w:t>
                    </w:r>
                  </w:p>
                </w:tc>
                <w:tc>
                  <w:tcPr>
                    <w:tcW w:w="0" w:type="auto"/>
                    <w:hideMark/>
                  </w:tcPr>
                  <w:p w14:paraId="39637821" w14:textId="77777777" w:rsidR="00E72185" w:rsidRDefault="00E72185">
                    <w:pPr>
                      <w:pStyle w:val="Bibliography"/>
                      <w:rPr>
                        <w:noProof/>
                      </w:rPr>
                    </w:pPr>
                    <w:r>
                      <w:rPr>
                        <w:noProof/>
                      </w:rPr>
                      <w:t xml:space="preserve">H. Xu, C. Caramanis and S. Mannor, "Outlier-Robust PCA: The High-Dimensional Case," </w:t>
                    </w:r>
                    <w:r>
                      <w:rPr>
                        <w:i/>
                        <w:iCs/>
                        <w:noProof/>
                      </w:rPr>
                      <w:t xml:space="preserve">IEEE Trans. Inf. Theory, </w:t>
                    </w:r>
                    <w:r>
                      <w:rPr>
                        <w:noProof/>
                      </w:rPr>
                      <w:t xml:space="preserve">vol. 59, pp. 546-572, 2013. </w:t>
                    </w:r>
                  </w:p>
                </w:tc>
              </w:tr>
              <w:tr w:rsidR="00E72185" w14:paraId="57FEF32F" w14:textId="77777777">
                <w:trPr>
                  <w:divId w:val="572393666"/>
                  <w:tblCellSpacing w:w="15" w:type="dxa"/>
                </w:trPr>
                <w:tc>
                  <w:tcPr>
                    <w:tcW w:w="50" w:type="pct"/>
                    <w:hideMark/>
                  </w:tcPr>
                  <w:p w14:paraId="1AD2B510" w14:textId="77777777" w:rsidR="00E72185" w:rsidRDefault="00E72185">
                    <w:pPr>
                      <w:pStyle w:val="Bibliography"/>
                      <w:rPr>
                        <w:noProof/>
                      </w:rPr>
                    </w:pPr>
                    <w:r>
                      <w:rPr>
                        <w:noProof/>
                      </w:rPr>
                      <w:t xml:space="preserve">[45] </w:t>
                    </w:r>
                  </w:p>
                </w:tc>
                <w:tc>
                  <w:tcPr>
                    <w:tcW w:w="0" w:type="auto"/>
                    <w:hideMark/>
                  </w:tcPr>
                  <w:p w14:paraId="2078DE90" w14:textId="77777777" w:rsidR="00E72185" w:rsidRDefault="00E72185">
                    <w:pPr>
                      <w:pStyle w:val="Bibliography"/>
                      <w:rPr>
                        <w:noProof/>
                      </w:rPr>
                    </w:pPr>
                    <w:r>
                      <w:rPr>
                        <w:noProof/>
                      </w:rPr>
                      <w:t xml:space="preserve">H. Wiener, "Structural determination of paraffin boiling points," </w:t>
                    </w:r>
                    <w:r>
                      <w:rPr>
                        <w:i/>
                        <w:iCs/>
                        <w:noProof/>
                      </w:rPr>
                      <w:t xml:space="preserve">J. Amer. Chem. Soc., </w:t>
                    </w:r>
                    <w:r>
                      <w:rPr>
                        <w:noProof/>
                      </w:rPr>
                      <w:t xml:space="preserve">vol. 69, pp. 17-20, 1947. </w:t>
                    </w:r>
                  </w:p>
                </w:tc>
              </w:tr>
              <w:tr w:rsidR="00E72185" w14:paraId="1AE23F39" w14:textId="77777777">
                <w:trPr>
                  <w:divId w:val="572393666"/>
                  <w:tblCellSpacing w:w="15" w:type="dxa"/>
                </w:trPr>
                <w:tc>
                  <w:tcPr>
                    <w:tcW w:w="50" w:type="pct"/>
                    <w:hideMark/>
                  </w:tcPr>
                  <w:p w14:paraId="6AC426BE" w14:textId="77777777" w:rsidR="00E72185" w:rsidRDefault="00E72185">
                    <w:pPr>
                      <w:pStyle w:val="Bibliography"/>
                      <w:rPr>
                        <w:noProof/>
                      </w:rPr>
                    </w:pPr>
                    <w:r>
                      <w:rPr>
                        <w:noProof/>
                      </w:rPr>
                      <w:t xml:space="preserve">[46] </w:t>
                    </w:r>
                  </w:p>
                </w:tc>
                <w:tc>
                  <w:tcPr>
                    <w:tcW w:w="0" w:type="auto"/>
                    <w:hideMark/>
                  </w:tcPr>
                  <w:p w14:paraId="020F2A9B" w14:textId="77777777" w:rsidR="00E72185" w:rsidRDefault="00E72185">
                    <w:pPr>
                      <w:pStyle w:val="Bibliography"/>
                      <w:rPr>
                        <w:noProof/>
                      </w:rPr>
                    </w:pPr>
                    <w:r>
                      <w:rPr>
                        <w:noProof/>
                      </w:rPr>
                      <w:t xml:space="preserve">R. P. Verma and C. Hansch, "An approach toward the problem of outliers in QSAR," </w:t>
                    </w:r>
                    <w:r>
                      <w:rPr>
                        <w:i/>
                        <w:iCs/>
                        <w:noProof/>
                      </w:rPr>
                      <w:t xml:space="preserve">Bio. Med. Chem., </w:t>
                    </w:r>
                    <w:r>
                      <w:rPr>
                        <w:noProof/>
                      </w:rPr>
                      <w:t xml:space="preserve">vol. 13, pp. 4597-4621, 2005. </w:t>
                    </w:r>
                  </w:p>
                </w:tc>
              </w:tr>
              <w:tr w:rsidR="00E72185" w14:paraId="0B7334BF" w14:textId="77777777">
                <w:trPr>
                  <w:divId w:val="572393666"/>
                  <w:tblCellSpacing w:w="15" w:type="dxa"/>
                </w:trPr>
                <w:tc>
                  <w:tcPr>
                    <w:tcW w:w="50" w:type="pct"/>
                    <w:hideMark/>
                  </w:tcPr>
                  <w:p w14:paraId="74A0290D" w14:textId="77777777" w:rsidR="00E72185" w:rsidRDefault="00E72185">
                    <w:pPr>
                      <w:pStyle w:val="Bibliography"/>
                      <w:rPr>
                        <w:noProof/>
                      </w:rPr>
                    </w:pPr>
                    <w:r>
                      <w:rPr>
                        <w:noProof/>
                      </w:rPr>
                      <w:t xml:space="preserve">[47] </w:t>
                    </w:r>
                  </w:p>
                </w:tc>
                <w:tc>
                  <w:tcPr>
                    <w:tcW w:w="0" w:type="auto"/>
                    <w:hideMark/>
                  </w:tcPr>
                  <w:p w14:paraId="3F53C32C" w14:textId="77777777" w:rsidR="00E72185" w:rsidRDefault="00E72185">
                    <w:pPr>
                      <w:pStyle w:val="Bibliography"/>
                      <w:rPr>
                        <w:noProof/>
                      </w:rPr>
                    </w:pPr>
                    <w:r>
                      <w:rPr>
                        <w:noProof/>
                      </w:rPr>
                      <w:t>N. Trinajstić, Chemical Graph Theory, Boca Raton, FL: CRC Press, 1992, p. 352.</w:t>
                    </w:r>
                  </w:p>
                </w:tc>
              </w:tr>
              <w:tr w:rsidR="00E72185" w14:paraId="16578962" w14:textId="77777777">
                <w:trPr>
                  <w:divId w:val="572393666"/>
                  <w:tblCellSpacing w:w="15" w:type="dxa"/>
                </w:trPr>
                <w:tc>
                  <w:tcPr>
                    <w:tcW w:w="50" w:type="pct"/>
                    <w:hideMark/>
                  </w:tcPr>
                  <w:p w14:paraId="5DBB3AFB" w14:textId="77777777" w:rsidR="00E72185" w:rsidRDefault="00E72185">
                    <w:pPr>
                      <w:pStyle w:val="Bibliography"/>
                      <w:rPr>
                        <w:noProof/>
                      </w:rPr>
                    </w:pPr>
                    <w:r>
                      <w:rPr>
                        <w:noProof/>
                      </w:rPr>
                      <w:t xml:space="preserve">[48] </w:t>
                    </w:r>
                  </w:p>
                </w:tc>
                <w:tc>
                  <w:tcPr>
                    <w:tcW w:w="0" w:type="auto"/>
                    <w:hideMark/>
                  </w:tcPr>
                  <w:p w14:paraId="72D2A6D7" w14:textId="77777777" w:rsidR="00E72185" w:rsidRDefault="00E72185">
                    <w:pPr>
                      <w:pStyle w:val="Bibliography"/>
                      <w:rPr>
                        <w:noProof/>
                      </w:rPr>
                    </w:pPr>
                    <w:r>
                      <w:rPr>
                        <w:noProof/>
                      </w:rPr>
                      <w:t xml:space="preserve">R. Todeschini and V. Consonni, Molecular Descriptors for Chemoinformatics, New York, NY: Wiley-VCH, 2009. </w:t>
                    </w:r>
                  </w:p>
                </w:tc>
              </w:tr>
              <w:tr w:rsidR="00E72185" w14:paraId="15266B76" w14:textId="77777777">
                <w:trPr>
                  <w:divId w:val="572393666"/>
                  <w:tblCellSpacing w:w="15" w:type="dxa"/>
                </w:trPr>
                <w:tc>
                  <w:tcPr>
                    <w:tcW w:w="50" w:type="pct"/>
                    <w:hideMark/>
                  </w:tcPr>
                  <w:p w14:paraId="373E3112" w14:textId="77777777" w:rsidR="00E72185" w:rsidRDefault="00E72185">
                    <w:pPr>
                      <w:pStyle w:val="Bibliography"/>
                      <w:rPr>
                        <w:noProof/>
                      </w:rPr>
                    </w:pPr>
                    <w:r>
                      <w:rPr>
                        <w:noProof/>
                      </w:rPr>
                      <w:t xml:space="preserve">[49] </w:t>
                    </w:r>
                  </w:p>
                </w:tc>
                <w:tc>
                  <w:tcPr>
                    <w:tcW w:w="0" w:type="auto"/>
                    <w:hideMark/>
                  </w:tcPr>
                  <w:p w14:paraId="67ED496B" w14:textId="77777777" w:rsidR="00E72185" w:rsidRDefault="00E72185">
                    <w:pPr>
                      <w:pStyle w:val="Bibliography"/>
                      <w:rPr>
                        <w:noProof/>
                      </w:rPr>
                    </w:pPr>
                    <w:r>
                      <w:rPr>
                        <w:noProof/>
                      </w:rPr>
                      <w:t xml:space="preserve">J. J. Sylvester, "On an application of the new atomic theory to the graphical representation of the invariants and covariants of binary quantics, with three appendices," </w:t>
                    </w:r>
                    <w:r>
                      <w:rPr>
                        <w:i/>
                        <w:iCs/>
                        <w:noProof/>
                      </w:rPr>
                      <w:t xml:space="preserve">Amer. J. Math., </w:t>
                    </w:r>
                    <w:r>
                      <w:rPr>
                        <w:noProof/>
                      </w:rPr>
                      <w:t xml:space="preserve">vol. 1, pp. 64-125, 1878. </w:t>
                    </w:r>
                  </w:p>
                </w:tc>
              </w:tr>
              <w:tr w:rsidR="00E72185" w14:paraId="68DD1C5E" w14:textId="77777777">
                <w:trPr>
                  <w:divId w:val="572393666"/>
                  <w:tblCellSpacing w:w="15" w:type="dxa"/>
                </w:trPr>
                <w:tc>
                  <w:tcPr>
                    <w:tcW w:w="50" w:type="pct"/>
                    <w:hideMark/>
                  </w:tcPr>
                  <w:p w14:paraId="7DF53C52" w14:textId="77777777" w:rsidR="00E72185" w:rsidRDefault="00E72185">
                    <w:pPr>
                      <w:pStyle w:val="Bibliography"/>
                      <w:rPr>
                        <w:noProof/>
                      </w:rPr>
                    </w:pPr>
                    <w:r>
                      <w:rPr>
                        <w:noProof/>
                      </w:rPr>
                      <w:lastRenderedPageBreak/>
                      <w:t xml:space="preserve">[50] </w:t>
                    </w:r>
                  </w:p>
                </w:tc>
                <w:tc>
                  <w:tcPr>
                    <w:tcW w:w="0" w:type="auto"/>
                    <w:hideMark/>
                  </w:tcPr>
                  <w:p w14:paraId="4418074E" w14:textId="77777777" w:rsidR="00E72185" w:rsidRDefault="00E72185">
                    <w:pPr>
                      <w:pStyle w:val="Bibliography"/>
                      <w:rPr>
                        <w:noProof/>
                      </w:rPr>
                    </w:pPr>
                    <w:r>
                      <w:rPr>
                        <w:noProof/>
                      </w:rPr>
                      <w:t xml:space="preserve">J. V. Soderman, CRC Handbook of Identified Carcinogens and Noncarcinogens: Carcinogenicity-Mutagenicity Database, Boca Raton, FL: CRC Press, 1982. </w:t>
                    </w:r>
                  </w:p>
                </w:tc>
              </w:tr>
              <w:tr w:rsidR="00E72185" w14:paraId="67BEE0F1" w14:textId="77777777">
                <w:trPr>
                  <w:divId w:val="572393666"/>
                  <w:tblCellSpacing w:w="15" w:type="dxa"/>
                </w:trPr>
                <w:tc>
                  <w:tcPr>
                    <w:tcW w:w="50" w:type="pct"/>
                    <w:hideMark/>
                  </w:tcPr>
                  <w:p w14:paraId="0596249C" w14:textId="77777777" w:rsidR="00E72185" w:rsidRDefault="00E72185">
                    <w:pPr>
                      <w:pStyle w:val="Bibliography"/>
                      <w:rPr>
                        <w:noProof/>
                      </w:rPr>
                    </w:pPr>
                    <w:r>
                      <w:rPr>
                        <w:noProof/>
                      </w:rPr>
                      <w:t xml:space="preserve">[51] </w:t>
                    </w:r>
                  </w:p>
                </w:tc>
                <w:tc>
                  <w:tcPr>
                    <w:tcW w:w="0" w:type="auto"/>
                    <w:hideMark/>
                  </w:tcPr>
                  <w:p w14:paraId="6C071BB5" w14:textId="77777777" w:rsidR="00E72185" w:rsidRDefault="00E72185">
                    <w:pPr>
                      <w:pStyle w:val="Bibliography"/>
                      <w:rPr>
                        <w:noProof/>
                      </w:rPr>
                    </w:pPr>
                    <w:r>
                      <w:rPr>
                        <w:noProof/>
                      </w:rPr>
                      <w:t xml:space="preserve">C. Raychaudhury, S. K. Ray, J. J. Ghosh, A. B. Roy and S. C. Basak, "Discrimination of isomeric structures using information-theoretic topological indices," </w:t>
                    </w:r>
                    <w:r>
                      <w:rPr>
                        <w:i/>
                        <w:iCs/>
                        <w:noProof/>
                      </w:rPr>
                      <w:t xml:space="preserve">J. Comput. Chem., </w:t>
                    </w:r>
                    <w:r>
                      <w:rPr>
                        <w:noProof/>
                      </w:rPr>
                      <w:t xml:space="preserve">vol. 5, pp. 581-588, 1984. </w:t>
                    </w:r>
                  </w:p>
                </w:tc>
              </w:tr>
              <w:tr w:rsidR="00E72185" w14:paraId="0EC7B879" w14:textId="77777777">
                <w:trPr>
                  <w:divId w:val="572393666"/>
                  <w:tblCellSpacing w:w="15" w:type="dxa"/>
                </w:trPr>
                <w:tc>
                  <w:tcPr>
                    <w:tcW w:w="50" w:type="pct"/>
                    <w:hideMark/>
                  </w:tcPr>
                  <w:p w14:paraId="20C876DD" w14:textId="77777777" w:rsidR="00E72185" w:rsidRDefault="00E72185">
                    <w:pPr>
                      <w:pStyle w:val="Bibliography"/>
                      <w:rPr>
                        <w:noProof/>
                      </w:rPr>
                    </w:pPr>
                    <w:r>
                      <w:rPr>
                        <w:noProof/>
                      </w:rPr>
                      <w:t xml:space="preserve">[52] </w:t>
                    </w:r>
                  </w:p>
                </w:tc>
                <w:tc>
                  <w:tcPr>
                    <w:tcW w:w="0" w:type="auto"/>
                    <w:hideMark/>
                  </w:tcPr>
                  <w:p w14:paraId="4584B2AF" w14:textId="77777777" w:rsidR="00E72185" w:rsidRDefault="00E72185">
                    <w:pPr>
                      <w:pStyle w:val="Bibliography"/>
                      <w:rPr>
                        <w:noProof/>
                      </w:rPr>
                    </w:pPr>
                    <w:r>
                      <w:rPr>
                        <w:noProof/>
                      </w:rPr>
                      <w:t xml:space="preserve">M. Randic, "Characterization of molecular branching," </w:t>
                    </w:r>
                    <w:r>
                      <w:rPr>
                        <w:i/>
                        <w:iCs/>
                        <w:noProof/>
                      </w:rPr>
                      <w:t xml:space="preserve">J. Amer. Chem. Soc., </w:t>
                    </w:r>
                    <w:r>
                      <w:rPr>
                        <w:noProof/>
                      </w:rPr>
                      <w:t xml:space="preserve">vol. 97, pp. 6609-6615, 1975. </w:t>
                    </w:r>
                  </w:p>
                </w:tc>
              </w:tr>
              <w:tr w:rsidR="00E72185" w14:paraId="68C01149" w14:textId="77777777">
                <w:trPr>
                  <w:divId w:val="572393666"/>
                  <w:tblCellSpacing w:w="15" w:type="dxa"/>
                </w:trPr>
                <w:tc>
                  <w:tcPr>
                    <w:tcW w:w="50" w:type="pct"/>
                    <w:hideMark/>
                  </w:tcPr>
                  <w:p w14:paraId="1EFCA5B8" w14:textId="77777777" w:rsidR="00E72185" w:rsidRDefault="00E72185">
                    <w:pPr>
                      <w:pStyle w:val="Bibliography"/>
                      <w:rPr>
                        <w:noProof/>
                      </w:rPr>
                    </w:pPr>
                    <w:r>
                      <w:rPr>
                        <w:noProof/>
                      </w:rPr>
                      <w:t xml:space="preserve">[53] </w:t>
                    </w:r>
                  </w:p>
                </w:tc>
                <w:tc>
                  <w:tcPr>
                    <w:tcW w:w="0" w:type="auto"/>
                    <w:hideMark/>
                  </w:tcPr>
                  <w:p w14:paraId="5D6E3A51" w14:textId="77777777" w:rsidR="00E72185" w:rsidRDefault="00E72185">
                    <w:pPr>
                      <w:pStyle w:val="Bibliography"/>
                      <w:rPr>
                        <w:noProof/>
                      </w:rPr>
                    </w:pPr>
                    <w:r>
                      <w:rPr>
                        <w:noProof/>
                      </w:rPr>
                      <w:t xml:space="preserve">R Core Team, </w:t>
                    </w:r>
                    <w:r>
                      <w:rPr>
                        <w:i/>
                        <w:iCs/>
                        <w:noProof/>
                      </w:rPr>
                      <w:t xml:space="preserve">R: A Language and Environment for Statistical Computing version 3.1.1, </w:t>
                    </w:r>
                    <w:r>
                      <w:rPr>
                        <w:noProof/>
                      </w:rPr>
                      <w:t xml:space="preserve">2014. </w:t>
                    </w:r>
                  </w:p>
                </w:tc>
              </w:tr>
              <w:tr w:rsidR="00E72185" w14:paraId="0BF31D68" w14:textId="77777777">
                <w:trPr>
                  <w:divId w:val="572393666"/>
                  <w:tblCellSpacing w:w="15" w:type="dxa"/>
                </w:trPr>
                <w:tc>
                  <w:tcPr>
                    <w:tcW w:w="50" w:type="pct"/>
                    <w:hideMark/>
                  </w:tcPr>
                  <w:p w14:paraId="2B6411E2" w14:textId="77777777" w:rsidR="00E72185" w:rsidRDefault="00E72185">
                    <w:pPr>
                      <w:pStyle w:val="Bibliography"/>
                      <w:rPr>
                        <w:noProof/>
                      </w:rPr>
                    </w:pPr>
                    <w:r>
                      <w:rPr>
                        <w:noProof/>
                      </w:rPr>
                      <w:t xml:space="preserve">[54] </w:t>
                    </w:r>
                  </w:p>
                </w:tc>
                <w:tc>
                  <w:tcPr>
                    <w:tcW w:w="0" w:type="auto"/>
                    <w:hideMark/>
                  </w:tcPr>
                  <w:p w14:paraId="390EE850" w14:textId="77777777" w:rsidR="00E72185" w:rsidRDefault="00E72185">
                    <w:pPr>
                      <w:pStyle w:val="Bibliography"/>
                      <w:rPr>
                        <w:noProof/>
                      </w:rPr>
                    </w:pPr>
                    <w:r>
                      <w:rPr>
                        <w:noProof/>
                      </w:rPr>
                      <w:t xml:space="preserve">A. H. M. Nandy and S. C. Basak, "Mathematical descriptors of DNA sequences: Development and application," </w:t>
                    </w:r>
                    <w:r>
                      <w:rPr>
                        <w:i/>
                        <w:iCs/>
                        <w:noProof/>
                      </w:rPr>
                      <w:t xml:space="preserve">Arkivoc, </w:t>
                    </w:r>
                    <w:r>
                      <w:rPr>
                        <w:noProof/>
                      </w:rPr>
                      <w:t xml:space="preserve">vol. 9, pp. 211-238, 2006. </w:t>
                    </w:r>
                  </w:p>
                </w:tc>
              </w:tr>
              <w:tr w:rsidR="00E72185" w14:paraId="0C800A0F" w14:textId="77777777">
                <w:trPr>
                  <w:divId w:val="572393666"/>
                  <w:tblCellSpacing w:w="15" w:type="dxa"/>
                </w:trPr>
                <w:tc>
                  <w:tcPr>
                    <w:tcW w:w="50" w:type="pct"/>
                    <w:hideMark/>
                  </w:tcPr>
                  <w:p w14:paraId="08BBD82E" w14:textId="77777777" w:rsidR="00E72185" w:rsidRDefault="00E72185">
                    <w:pPr>
                      <w:pStyle w:val="Bibliography"/>
                      <w:rPr>
                        <w:noProof/>
                      </w:rPr>
                    </w:pPr>
                    <w:r>
                      <w:rPr>
                        <w:noProof/>
                      </w:rPr>
                      <w:t xml:space="preserve">[55] </w:t>
                    </w:r>
                  </w:p>
                </w:tc>
                <w:tc>
                  <w:tcPr>
                    <w:tcW w:w="0" w:type="auto"/>
                    <w:hideMark/>
                  </w:tcPr>
                  <w:p w14:paraId="2961156F" w14:textId="77777777" w:rsidR="00E72185" w:rsidRDefault="00E72185">
                    <w:pPr>
                      <w:pStyle w:val="Bibliography"/>
                      <w:rPr>
                        <w:noProof/>
                      </w:rPr>
                    </w:pPr>
                    <w:r>
                      <w:rPr>
                        <w:noProof/>
                      </w:rPr>
                      <w:t>S. Majumdar, "Robust estimation of principal components from depth-based multivariate rank covariance matrix," 2015. [Online]. Available: http://arxiv.org/abs/1502.07042.</w:t>
                    </w:r>
                  </w:p>
                </w:tc>
              </w:tr>
              <w:tr w:rsidR="00E72185" w14:paraId="6410B9B7" w14:textId="77777777">
                <w:trPr>
                  <w:divId w:val="572393666"/>
                  <w:tblCellSpacing w:w="15" w:type="dxa"/>
                </w:trPr>
                <w:tc>
                  <w:tcPr>
                    <w:tcW w:w="50" w:type="pct"/>
                    <w:hideMark/>
                  </w:tcPr>
                  <w:p w14:paraId="270EA6E9" w14:textId="77777777" w:rsidR="00E72185" w:rsidRDefault="00E72185">
                    <w:pPr>
                      <w:pStyle w:val="Bibliography"/>
                      <w:rPr>
                        <w:noProof/>
                      </w:rPr>
                    </w:pPr>
                    <w:r>
                      <w:rPr>
                        <w:noProof/>
                      </w:rPr>
                      <w:t xml:space="preserve">[56] </w:t>
                    </w:r>
                  </w:p>
                </w:tc>
                <w:tc>
                  <w:tcPr>
                    <w:tcW w:w="0" w:type="auto"/>
                    <w:hideMark/>
                  </w:tcPr>
                  <w:p w14:paraId="7825FABA" w14:textId="77777777" w:rsidR="00E72185" w:rsidRDefault="00E72185">
                    <w:pPr>
                      <w:pStyle w:val="Bibliography"/>
                      <w:rPr>
                        <w:noProof/>
                      </w:rPr>
                    </w:pPr>
                    <w:r>
                      <w:rPr>
                        <w:noProof/>
                      </w:rPr>
                      <w:t xml:space="preserve">M. Lajiness, Molecular similarity-based methods for selecting compounds for screening. In Computational Chemical Graph Theory, D. H. Rouvray, Ed., Commack, NY: Nova, 1990. </w:t>
                    </w:r>
                  </w:p>
                </w:tc>
              </w:tr>
              <w:tr w:rsidR="00E72185" w14:paraId="6F7503D9" w14:textId="77777777">
                <w:trPr>
                  <w:divId w:val="572393666"/>
                  <w:tblCellSpacing w:w="15" w:type="dxa"/>
                </w:trPr>
                <w:tc>
                  <w:tcPr>
                    <w:tcW w:w="50" w:type="pct"/>
                    <w:hideMark/>
                  </w:tcPr>
                  <w:p w14:paraId="70B17CF7" w14:textId="77777777" w:rsidR="00E72185" w:rsidRDefault="00E72185">
                    <w:pPr>
                      <w:pStyle w:val="Bibliography"/>
                      <w:rPr>
                        <w:noProof/>
                      </w:rPr>
                    </w:pPr>
                    <w:r>
                      <w:rPr>
                        <w:noProof/>
                      </w:rPr>
                      <w:t xml:space="preserve">[57] </w:t>
                    </w:r>
                  </w:p>
                </w:tc>
                <w:tc>
                  <w:tcPr>
                    <w:tcW w:w="0" w:type="auto"/>
                    <w:hideMark/>
                  </w:tcPr>
                  <w:p w14:paraId="6414079D" w14:textId="77777777" w:rsidR="00E72185" w:rsidRDefault="00E72185">
                    <w:pPr>
                      <w:pStyle w:val="Bibliography"/>
                      <w:rPr>
                        <w:noProof/>
                      </w:rPr>
                    </w:pPr>
                    <w:r>
                      <w:rPr>
                        <w:noProof/>
                      </w:rPr>
                      <w:t xml:space="preserve">M. Karelson, Molecular Descriptors in QSAR/QSPR, New York, NY: Wiley-Interscience, 2000. </w:t>
                    </w:r>
                  </w:p>
                </w:tc>
              </w:tr>
              <w:tr w:rsidR="00E72185" w14:paraId="64C6D7AD" w14:textId="77777777">
                <w:trPr>
                  <w:divId w:val="572393666"/>
                  <w:tblCellSpacing w:w="15" w:type="dxa"/>
                </w:trPr>
                <w:tc>
                  <w:tcPr>
                    <w:tcW w:w="50" w:type="pct"/>
                    <w:hideMark/>
                  </w:tcPr>
                  <w:p w14:paraId="772198A9" w14:textId="77777777" w:rsidR="00E72185" w:rsidRDefault="00E72185">
                    <w:pPr>
                      <w:pStyle w:val="Bibliography"/>
                      <w:rPr>
                        <w:noProof/>
                      </w:rPr>
                    </w:pPr>
                    <w:r>
                      <w:rPr>
                        <w:noProof/>
                      </w:rPr>
                      <w:t xml:space="preserve">[58] </w:t>
                    </w:r>
                  </w:p>
                </w:tc>
                <w:tc>
                  <w:tcPr>
                    <w:tcW w:w="0" w:type="auto"/>
                    <w:hideMark/>
                  </w:tcPr>
                  <w:p w14:paraId="5EEA7CE9" w14:textId="77777777" w:rsidR="00E72185" w:rsidRDefault="00E72185">
                    <w:pPr>
                      <w:pStyle w:val="Bibliography"/>
                      <w:rPr>
                        <w:noProof/>
                      </w:rPr>
                    </w:pPr>
                    <w:r>
                      <w:rPr>
                        <w:noProof/>
                      </w:rPr>
                      <w:t xml:space="preserve">D. Janežič, A. Miličević and S. &amp;. T. N. Nikolić, Graph-Theoretical Matrices in Chemistry, Boca Raton, FL: CRC Press, 2015. </w:t>
                    </w:r>
                  </w:p>
                </w:tc>
              </w:tr>
              <w:tr w:rsidR="00E72185" w14:paraId="03C2417E" w14:textId="77777777">
                <w:trPr>
                  <w:divId w:val="572393666"/>
                  <w:tblCellSpacing w:w="15" w:type="dxa"/>
                </w:trPr>
                <w:tc>
                  <w:tcPr>
                    <w:tcW w:w="50" w:type="pct"/>
                    <w:hideMark/>
                  </w:tcPr>
                  <w:p w14:paraId="3B4CEA4E" w14:textId="77777777" w:rsidR="00E72185" w:rsidRDefault="00E72185">
                    <w:pPr>
                      <w:pStyle w:val="Bibliography"/>
                      <w:rPr>
                        <w:noProof/>
                      </w:rPr>
                    </w:pPr>
                    <w:r>
                      <w:rPr>
                        <w:noProof/>
                      </w:rPr>
                      <w:t xml:space="preserve">[59] </w:t>
                    </w:r>
                  </w:p>
                </w:tc>
                <w:tc>
                  <w:tcPr>
                    <w:tcW w:w="0" w:type="auto"/>
                    <w:hideMark/>
                  </w:tcPr>
                  <w:p w14:paraId="10C57FBD" w14:textId="77777777" w:rsidR="00E72185" w:rsidRDefault="00E72185">
                    <w:pPr>
                      <w:pStyle w:val="Bibliography"/>
                      <w:rPr>
                        <w:noProof/>
                      </w:rPr>
                    </w:pPr>
                    <w:r>
                      <w:rPr>
                        <w:noProof/>
                      </w:rPr>
                      <w:t xml:space="preserve">H. Hosoya, "Topological Index. A newly proposed quantity characterizing the topological nature of structural isomers of saturated hydrocarbons," </w:t>
                    </w:r>
                    <w:r>
                      <w:rPr>
                        <w:i/>
                        <w:iCs/>
                        <w:noProof/>
                      </w:rPr>
                      <w:t xml:space="preserve">Bull. Chem. Soc. Jpn., </w:t>
                    </w:r>
                    <w:r>
                      <w:rPr>
                        <w:noProof/>
                      </w:rPr>
                      <w:t xml:space="preserve">vol. 44, pp. 2332-2339, 1971. </w:t>
                    </w:r>
                  </w:p>
                </w:tc>
              </w:tr>
              <w:tr w:rsidR="00E72185" w14:paraId="54D6332F" w14:textId="77777777">
                <w:trPr>
                  <w:divId w:val="572393666"/>
                  <w:tblCellSpacing w:w="15" w:type="dxa"/>
                </w:trPr>
                <w:tc>
                  <w:tcPr>
                    <w:tcW w:w="50" w:type="pct"/>
                    <w:hideMark/>
                  </w:tcPr>
                  <w:p w14:paraId="4E572B5B" w14:textId="77777777" w:rsidR="00E72185" w:rsidRDefault="00E72185">
                    <w:pPr>
                      <w:pStyle w:val="Bibliography"/>
                      <w:rPr>
                        <w:noProof/>
                      </w:rPr>
                    </w:pPr>
                    <w:r>
                      <w:rPr>
                        <w:noProof/>
                      </w:rPr>
                      <w:t xml:space="preserve">[60] </w:t>
                    </w:r>
                  </w:p>
                </w:tc>
                <w:tc>
                  <w:tcPr>
                    <w:tcW w:w="0" w:type="auto"/>
                    <w:hideMark/>
                  </w:tcPr>
                  <w:p w14:paraId="01271ED3" w14:textId="77777777" w:rsidR="00E72185" w:rsidRDefault="00E72185">
                    <w:pPr>
                      <w:pStyle w:val="Bibliography"/>
                      <w:rPr>
                        <w:noProof/>
                      </w:rPr>
                    </w:pPr>
                    <w:r>
                      <w:rPr>
                        <w:noProof/>
                      </w:rPr>
                      <w:t xml:space="preserve">H. Gonzalez-Diaz and C. R. Munteanu, Eds., Topological Indices for Medicinal Chemistry, Biology, Parasitology, Neurological and Social Networks, New York, NY: Transworld research, 2011. </w:t>
                    </w:r>
                  </w:p>
                </w:tc>
              </w:tr>
              <w:tr w:rsidR="00E72185" w14:paraId="51743B13" w14:textId="77777777">
                <w:trPr>
                  <w:divId w:val="572393666"/>
                  <w:tblCellSpacing w:w="15" w:type="dxa"/>
                </w:trPr>
                <w:tc>
                  <w:tcPr>
                    <w:tcW w:w="50" w:type="pct"/>
                    <w:hideMark/>
                  </w:tcPr>
                  <w:p w14:paraId="38766433" w14:textId="77777777" w:rsidR="00E72185" w:rsidRDefault="00E72185">
                    <w:pPr>
                      <w:pStyle w:val="Bibliography"/>
                      <w:rPr>
                        <w:noProof/>
                      </w:rPr>
                    </w:pPr>
                    <w:r>
                      <w:rPr>
                        <w:noProof/>
                      </w:rPr>
                      <w:t xml:space="preserve">[61] </w:t>
                    </w:r>
                  </w:p>
                </w:tc>
                <w:tc>
                  <w:tcPr>
                    <w:tcW w:w="0" w:type="auto"/>
                    <w:hideMark/>
                  </w:tcPr>
                  <w:p w14:paraId="30EEBA77" w14:textId="77777777" w:rsidR="00E72185" w:rsidRDefault="00E72185">
                    <w:pPr>
                      <w:pStyle w:val="Bibliography"/>
                      <w:rPr>
                        <w:noProof/>
                      </w:rPr>
                    </w:pPr>
                    <w:r>
                      <w:rPr>
                        <w:noProof/>
                      </w:rPr>
                      <w:t xml:space="preserve">B. M. Brown, "Statistical Use of the Spatial Median," </w:t>
                    </w:r>
                    <w:r>
                      <w:rPr>
                        <w:i/>
                        <w:iCs/>
                        <w:noProof/>
                      </w:rPr>
                      <w:t xml:space="preserve">J. R. Statist. Soc. B, </w:t>
                    </w:r>
                    <w:r>
                      <w:rPr>
                        <w:noProof/>
                      </w:rPr>
                      <w:t xml:space="preserve">vol. 45, pp. 25-30, 1983. </w:t>
                    </w:r>
                  </w:p>
                </w:tc>
              </w:tr>
              <w:tr w:rsidR="00E72185" w14:paraId="324580CE" w14:textId="77777777">
                <w:trPr>
                  <w:divId w:val="572393666"/>
                  <w:tblCellSpacing w:w="15" w:type="dxa"/>
                </w:trPr>
                <w:tc>
                  <w:tcPr>
                    <w:tcW w:w="50" w:type="pct"/>
                    <w:hideMark/>
                  </w:tcPr>
                  <w:p w14:paraId="730B2B8E" w14:textId="77777777" w:rsidR="00E72185" w:rsidRDefault="00E72185">
                    <w:pPr>
                      <w:pStyle w:val="Bibliography"/>
                      <w:rPr>
                        <w:noProof/>
                      </w:rPr>
                    </w:pPr>
                    <w:r>
                      <w:rPr>
                        <w:noProof/>
                      </w:rPr>
                      <w:t xml:space="preserve">[62] </w:t>
                    </w:r>
                  </w:p>
                </w:tc>
                <w:tc>
                  <w:tcPr>
                    <w:tcW w:w="0" w:type="auto"/>
                    <w:hideMark/>
                  </w:tcPr>
                  <w:p w14:paraId="0E92D6C2" w14:textId="77777777" w:rsidR="00E72185" w:rsidRDefault="00E72185">
                    <w:pPr>
                      <w:pStyle w:val="Bibliography"/>
                      <w:rPr>
                        <w:noProof/>
                      </w:rPr>
                    </w:pPr>
                    <w:r>
                      <w:rPr>
                        <w:noProof/>
                      </w:rPr>
                      <w:t xml:space="preserve">D. Bonchev, Information Theoretic Indices for Characterization of Chemical Structures, Chichester, UK: Research studies Press, 1983. </w:t>
                    </w:r>
                  </w:p>
                </w:tc>
              </w:tr>
              <w:tr w:rsidR="00E72185" w14:paraId="483646D9" w14:textId="77777777">
                <w:trPr>
                  <w:divId w:val="572393666"/>
                  <w:tblCellSpacing w:w="15" w:type="dxa"/>
                </w:trPr>
                <w:tc>
                  <w:tcPr>
                    <w:tcW w:w="50" w:type="pct"/>
                    <w:hideMark/>
                  </w:tcPr>
                  <w:p w14:paraId="2F6B3EBF" w14:textId="77777777" w:rsidR="00E72185" w:rsidRDefault="00E72185">
                    <w:pPr>
                      <w:pStyle w:val="Bibliography"/>
                      <w:rPr>
                        <w:noProof/>
                      </w:rPr>
                    </w:pPr>
                    <w:r>
                      <w:rPr>
                        <w:noProof/>
                      </w:rPr>
                      <w:t xml:space="preserve">[63] </w:t>
                    </w:r>
                  </w:p>
                </w:tc>
                <w:tc>
                  <w:tcPr>
                    <w:tcW w:w="0" w:type="auto"/>
                    <w:hideMark/>
                  </w:tcPr>
                  <w:p w14:paraId="4052EC0B" w14:textId="77777777" w:rsidR="00E72185" w:rsidRDefault="00E72185">
                    <w:pPr>
                      <w:pStyle w:val="Bibliography"/>
                      <w:rPr>
                        <w:noProof/>
                      </w:rPr>
                    </w:pPr>
                    <w:r>
                      <w:rPr>
                        <w:noProof/>
                      </w:rPr>
                      <w:t xml:space="preserve">S. Basak, D. Mills, B. Gute, A. Balaban, k. K. Basa and G. Grunwald, "Use of Mathematical Structural Invariants in Analyzing, Combinatorial Libraries: A Case Study with psoralen Derivatives," </w:t>
                    </w:r>
                    <w:r>
                      <w:rPr>
                        <w:i/>
                        <w:iCs/>
                        <w:noProof/>
                      </w:rPr>
                      <w:t xml:space="preserve">Curr. Comput. Aided Drug Des., </w:t>
                    </w:r>
                    <w:r>
                      <w:rPr>
                        <w:noProof/>
                      </w:rPr>
                      <w:t xml:space="preserve">vol. 6, pp. 240-251, 2010. </w:t>
                    </w:r>
                  </w:p>
                </w:tc>
              </w:tr>
              <w:tr w:rsidR="00E72185" w14:paraId="5C2FA496" w14:textId="77777777">
                <w:trPr>
                  <w:divId w:val="572393666"/>
                  <w:tblCellSpacing w:w="15" w:type="dxa"/>
                </w:trPr>
                <w:tc>
                  <w:tcPr>
                    <w:tcW w:w="50" w:type="pct"/>
                    <w:hideMark/>
                  </w:tcPr>
                  <w:p w14:paraId="6548DF67" w14:textId="77777777" w:rsidR="00E72185" w:rsidRDefault="00E72185">
                    <w:pPr>
                      <w:pStyle w:val="Bibliography"/>
                      <w:rPr>
                        <w:noProof/>
                      </w:rPr>
                    </w:pPr>
                    <w:r>
                      <w:rPr>
                        <w:noProof/>
                      </w:rPr>
                      <w:t xml:space="preserve">[64] </w:t>
                    </w:r>
                  </w:p>
                </w:tc>
                <w:tc>
                  <w:tcPr>
                    <w:tcW w:w="0" w:type="auto"/>
                    <w:hideMark/>
                  </w:tcPr>
                  <w:p w14:paraId="37AF53D3" w14:textId="77777777" w:rsidR="00E72185" w:rsidRDefault="00E72185">
                    <w:pPr>
                      <w:pStyle w:val="Bibliography"/>
                      <w:rPr>
                        <w:noProof/>
                      </w:rPr>
                    </w:pPr>
                    <w:r>
                      <w:rPr>
                        <w:noProof/>
                      </w:rPr>
                      <w:t xml:space="preserve">S. Basak, V. R. Magnuson, G. J. Niemi and R. R. Regal, "Determining Structural Similarity of Chemicals using Graph-Theoretic Indices," </w:t>
                    </w:r>
                    <w:r>
                      <w:rPr>
                        <w:i/>
                        <w:iCs/>
                        <w:noProof/>
                      </w:rPr>
                      <w:t xml:space="preserve">Disc. Appl. Math., </w:t>
                    </w:r>
                    <w:r>
                      <w:rPr>
                        <w:noProof/>
                      </w:rPr>
                      <w:t xml:space="preserve">vol. 19, pp. 17-44, 1988. </w:t>
                    </w:r>
                  </w:p>
                </w:tc>
              </w:tr>
              <w:tr w:rsidR="00E72185" w14:paraId="14D516DA" w14:textId="77777777">
                <w:trPr>
                  <w:divId w:val="572393666"/>
                  <w:tblCellSpacing w:w="15" w:type="dxa"/>
                </w:trPr>
                <w:tc>
                  <w:tcPr>
                    <w:tcW w:w="50" w:type="pct"/>
                    <w:hideMark/>
                  </w:tcPr>
                  <w:p w14:paraId="2AC9EDA7" w14:textId="77777777" w:rsidR="00E72185" w:rsidRDefault="00E72185">
                    <w:pPr>
                      <w:pStyle w:val="Bibliography"/>
                      <w:rPr>
                        <w:noProof/>
                      </w:rPr>
                    </w:pPr>
                    <w:r>
                      <w:rPr>
                        <w:noProof/>
                      </w:rPr>
                      <w:t xml:space="preserve">[65] </w:t>
                    </w:r>
                  </w:p>
                </w:tc>
                <w:tc>
                  <w:tcPr>
                    <w:tcW w:w="0" w:type="auto"/>
                    <w:hideMark/>
                  </w:tcPr>
                  <w:p w14:paraId="1FAEED5F" w14:textId="77777777" w:rsidR="00E72185" w:rsidRDefault="00E72185">
                    <w:pPr>
                      <w:pStyle w:val="Bibliography"/>
                      <w:rPr>
                        <w:noProof/>
                      </w:rPr>
                    </w:pPr>
                    <w:r>
                      <w:rPr>
                        <w:noProof/>
                      </w:rPr>
                      <w:t xml:space="preserve">S. C. Basak, "Use of molecular complexity indices in predictive pharmacology and toxicology: A QSAR approach," </w:t>
                    </w:r>
                    <w:r>
                      <w:rPr>
                        <w:i/>
                        <w:iCs/>
                        <w:noProof/>
                      </w:rPr>
                      <w:t xml:space="preserve">Med. Sci. Res., </w:t>
                    </w:r>
                    <w:r>
                      <w:rPr>
                        <w:noProof/>
                      </w:rPr>
                      <w:t xml:space="preserve">vol. 15, pp. 605-609, 1987. </w:t>
                    </w:r>
                  </w:p>
                </w:tc>
              </w:tr>
              <w:tr w:rsidR="00E72185" w14:paraId="5409060D" w14:textId="77777777">
                <w:trPr>
                  <w:divId w:val="572393666"/>
                  <w:tblCellSpacing w:w="15" w:type="dxa"/>
                </w:trPr>
                <w:tc>
                  <w:tcPr>
                    <w:tcW w:w="50" w:type="pct"/>
                    <w:hideMark/>
                  </w:tcPr>
                  <w:p w14:paraId="4DDA6BA8" w14:textId="77777777" w:rsidR="00E72185" w:rsidRDefault="00E72185">
                    <w:pPr>
                      <w:pStyle w:val="Bibliography"/>
                      <w:rPr>
                        <w:noProof/>
                      </w:rPr>
                    </w:pPr>
                    <w:r>
                      <w:rPr>
                        <w:noProof/>
                      </w:rPr>
                      <w:t xml:space="preserve">[66] </w:t>
                    </w:r>
                  </w:p>
                </w:tc>
                <w:tc>
                  <w:tcPr>
                    <w:tcW w:w="0" w:type="auto"/>
                    <w:hideMark/>
                  </w:tcPr>
                  <w:p w14:paraId="4F60EA4A" w14:textId="77777777" w:rsidR="00E72185" w:rsidRDefault="00E72185">
                    <w:pPr>
                      <w:pStyle w:val="Bibliography"/>
                      <w:rPr>
                        <w:noProof/>
                      </w:rPr>
                    </w:pPr>
                    <w:r>
                      <w:rPr>
                        <w:noProof/>
                      </w:rPr>
                      <w:t xml:space="preserve">S. C. Basak, D. Mills, B. D. Gute and D. M. Hawkins, "Predicting Mutagenicity of Congeneric and Diverse Sets of Chemicals Using Computed Molecular Descriptors: A Hierarchical Approach," in </w:t>
                    </w:r>
                    <w:r>
                      <w:rPr>
                        <w:i/>
                        <w:iCs/>
                        <w:noProof/>
                      </w:rPr>
                      <w:t>Quantitative structure-activity relationship (QSAR) models of mutagens and carcinogens</w:t>
                    </w:r>
                    <w:r>
                      <w:rPr>
                        <w:noProof/>
                      </w:rPr>
                      <w:t>, R. Benigni, Ed., Boca Raton, FL, CRC Press, 2007, pp. 215-242.</w:t>
                    </w:r>
                  </w:p>
                </w:tc>
              </w:tr>
              <w:tr w:rsidR="00E72185" w14:paraId="055E559B" w14:textId="77777777">
                <w:trPr>
                  <w:divId w:val="572393666"/>
                  <w:tblCellSpacing w:w="15" w:type="dxa"/>
                </w:trPr>
                <w:tc>
                  <w:tcPr>
                    <w:tcW w:w="50" w:type="pct"/>
                    <w:hideMark/>
                  </w:tcPr>
                  <w:p w14:paraId="793A1382" w14:textId="77777777" w:rsidR="00E72185" w:rsidRDefault="00E72185">
                    <w:pPr>
                      <w:pStyle w:val="Bibliography"/>
                      <w:rPr>
                        <w:noProof/>
                      </w:rPr>
                    </w:pPr>
                    <w:r>
                      <w:rPr>
                        <w:noProof/>
                      </w:rPr>
                      <w:lastRenderedPageBreak/>
                      <w:t xml:space="preserve">[67] </w:t>
                    </w:r>
                  </w:p>
                </w:tc>
                <w:tc>
                  <w:tcPr>
                    <w:tcW w:w="0" w:type="auto"/>
                    <w:hideMark/>
                  </w:tcPr>
                  <w:p w14:paraId="440B6CEB" w14:textId="77777777" w:rsidR="00E72185" w:rsidRDefault="00E72185">
                    <w:pPr>
                      <w:pStyle w:val="Bibliography"/>
                      <w:rPr>
                        <w:noProof/>
                      </w:rPr>
                    </w:pPr>
                    <w:r>
                      <w:rPr>
                        <w:noProof/>
                      </w:rPr>
                      <w:t xml:space="preserve">S. C. Basak, "Molecular Similarity and Hazard Assessment of Chemicals: A Comparative Study of Arbitrary and Tailored Similarity Spaces," </w:t>
                    </w:r>
                    <w:r>
                      <w:rPr>
                        <w:i/>
                        <w:iCs/>
                        <w:noProof/>
                      </w:rPr>
                      <w:t xml:space="preserve">J. Eng. Sci. Manage. Educ., </w:t>
                    </w:r>
                    <w:r>
                      <w:rPr>
                        <w:noProof/>
                      </w:rPr>
                      <w:t xml:space="preserve">vol. 7, pp. 178-184, 2014. </w:t>
                    </w:r>
                  </w:p>
                </w:tc>
              </w:tr>
              <w:tr w:rsidR="00E72185" w14:paraId="3A3C045E" w14:textId="77777777">
                <w:trPr>
                  <w:divId w:val="572393666"/>
                  <w:tblCellSpacing w:w="15" w:type="dxa"/>
                </w:trPr>
                <w:tc>
                  <w:tcPr>
                    <w:tcW w:w="50" w:type="pct"/>
                    <w:hideMark/>
                  </w:tcPr>
                  <w:p w14:paraId="0F06D3CF" w14:textId="77777777" w:rsidR="00E72185" w:rsidRDefault="00E72185">
                    <w:pPr>
                      <w:pStyle w:val="Bibliography"/>
                      <w:rPr>
                        <w:noProof/>
                      </w:rPr>
                    </w:pPr>
                    <w:r>
                      <w:rPr>
                        <w:noProof/>
                      </w:rPr>
                      <w:t xml:space="preserve">[68] </w:t>
                    </w:r>
                  </w:p>
                </w:tc>
                <w:tc>
                  <w:tcPr>
                    <w:tcW w:w="0" w:type="auto"/>
                    <w:hideMark/>
                  </w:tcPr>
                  <w:p w14:paraId="13F85E08" w14:textId="77777777" w:rsidR="00E72185" w:rsidRDefault="00E72185">
                    <w:pPr>
                      <w:pStyle w:val="Bibliography"/>
                      <w:rPr>
                        <w:noProof/>
                      </w:rPr>
                    </w:pPr>
                    <w:r>
                      <w:rPr>
                        <w:noProof/>
                      </w:rPr>
                      <w:t xml:space="preserve">S. C. Basak, "Mathematical Structural Descriptors of Molecules and Biomolecules: Background and Applications," in </w:t>
                    </w:r>
                    <w:r>
                      <w:rPr>
                        <w:i/>
                        <w:iCs/>
                        <w:noProof/>
                      </w:rPr>
                      <w:t>Advances in Mathematical Chemistry and Applications, volume 1</w:t>
                    </w:r>
                    <w:r>
                      <w:rPr>
                        <w:noProof/>
                      </w:rPr>
                      <w:t>, S. C. Basak, G. Restrepo and J. L. Villaveces, Eds., Bentham eBooks, Bentham Science Publishers and Elsevier, 2015, pp. 3-23.</w:t>
                    </w:r>
                  </w:p>
                </w:tc>
              </w:tr>
              <w:tr w:rsidR="00E72185" w14:paraId="4EE683D1" w14:textId="77777777">
                <w:trPr>
                  <w:divId w:val="572393666"/>
                  <w:tblCellSpacing w:w="15" w:type="dxa"/>
                </w:trPr>
                <w:tc>
                  <w:tcPr>
                    <w:tcW w:w="50" w:type="pct"/>
                    <w:hideMark/>
                  </w:tcPr>
                  <w:p w14:paraId="2B804B1D" w14:textId="77777777" w:rsidR="00E72185" w:rsidRDefault="00E72185">
                    <w:pPr>
                      <w:pStyle w:val="Bibliography"/>
                      <w:rPr>
                        <w:noProof/>
                      </w:rPr>
                    </w:pPr>
                    <w:r>
                      <w:rPr>
                        <w:noProof/>
                      </w:rPr>
                      <w:t xml:space="preserve">[69] </w:t>
                    </w:r>
                  </w:p>
                </w:tc>
                <w:tc>
                  <w:tcPr>
                    <w:tcW w:w="0" w:type="auto"/>
                    <w:hideMark/>
                  </w:tcPr>
                  <w:p w14:paraId="73CE5D84" w14:textId="77777777" w:rsidR="00E72185" w:rsidRDefault="00E72185">
                    <w:pPr>
                      <w:pStyle w:val="Bibliography"/>
                      <w:rPr>
                        <w:noProof/>
                      </w:rPr>
                    </w:pPr>
                    <w:r>
                      <w:rPr>
                        <w:noProof/>
                      </w:rPr>
                      <w:t xml:space="preserve">S. C. Basak, V. R. Magnusson, G. J. Niemi and R. R. Regal, "Determining structural similarity of chemicals using graph-theoretic indices," </w:t>
                    </w:r>
                    <w:r>
                      <w:rPr>
                        <w:i/>
                        <w:iCs/>
                        <w:noProof/>
                      </w:rPr>
                      <w:t xml:space="preserve">Dictrete Appl. Math., </w:t>
                    </w:r>
                    <w:r>
                      <w:rPr>
                        <w:noProof/>
                      </w:rPr>
                      <w:t xml:space="preserve">vol. 19, pp. 17-44, 1988. </w:t>
                    </w:r>
                  </w:p>
                </w:tc>
              </w:tr>
              <w:tr w:rsidR="00E72185" w14:paraId="2943F72E" w14:textId="77777777">
                <w:trPr>
                  <w:divId w:val="572393666"/>
                  <w:tblCellSpacing w:w="15" w:type="dxa"/>
                </w:trPr>
                <w:tc>
                  <w:tcPr>
                    <w:tcW w:w="50" w:type="pct"/>
                    <w:hideMark/>
                  </w:tcPr>
                  <w:p w14:paraId="7C5BD44B" w14:textId="77777777" w:rsidR="00E72185" w:rsidRDefault="00E72185">
                    <w:pPr>
                      <w:pStyle w:val="Bibliography"/>
                      <w:rPr>
                        <w:noProof/>
                      </w:rPr>
                    </w:pPr>
                    <w:r>
                      <w:rPr>
                        <w:noProof/>
                      </w:rPr>
                      <w:t xml:space="preserve">[70] </w:t>
                    </w:r>
                  </w:p>
                </w:tc>
                <w:tc>
                  <w:tcPr>
                    <w:tcW w:w="0" w:type="auto"/>
                    <w:hideMark/>
                  </w:tcPr>
                  <w:p w14:paraId="69EC4C9C" w14:textId="77777777" w:rsidR="00E72185" w:rsidRDefault="00E72185">
                    <w:pPr>
                      <w:pStyle w:val="Bibliography"/>
                      <w:rPr>
                        <w:noProof/>
                      </w:rPr>
                    </w:pPr>
                    <w:r>
                      <w:rPr>
                        <w:noProof/>
                      </w:rPr>
                      <w:t xml:space="preserve">S. C. Basak, G. Restrepo and J. L. Villaveces, Eds., Advances in Mathematical Chemistry and Applications, volume 1 &amp; 2, Bentham e-books, Bentham Science Publishers and Elsevier, 2015. </w:t>
                    </w:r>
                  </w:p>
                </w:tc>
              </w:tr>
              <w:tr w:rsidR="00E72185" w14:paraId="34085C91" w14:textId="77777777">
                <w:trPr>
                  <w:divId w:val="572393666"/>
                  <w:tblCellSpacing w:w="15" w:type="dxa"/>
                </w:trPr>
                <w:tc>
                  <w:tcPr>
                    <w:tcW w:w="50" w:type="pct"/>
                    <w:hideMark/>
                  </w:tcPr>
                  <w:p w14:paraId="2F6E78E0" w14:textId="77777777" w:rsidR="00E72185" w:rsidRDefault="00E72185">
                    <w:pPr>
                      <w:pStyle w:val="Bibliography"/>
                      <w:rPr>
                        <w:noProof/>
                      </w:rPr>
                    </w:pPr>
                    <w:r>
                      <w:rPr>
                        <w:noProof/>
                      </w:rPr>
                      <w:t xml:space="preserve">[71] </w:t>
                    </w:r>
                  </w:p>
                </w:tc>
                <w:tc>
                  <w:tcPr>
                    <w:tcW w:w="0" w:type="auto"/>
                    <w:hideMark/>
                  </w:tcPr>
                  <w:p w14:paraId="3C20090F" w14:textId="77777777" w:rsidR="00E72185" w:rsidRDefault="00E72185">
                    <w:pPr>
                      <w:pStyle w:val="Bibliography"/>
                      <w:rPr>
                        <w:noProof/>
                      </w:rPr>
                    </w:pPr>
                    <w:r>
                      <w:rPr>
                        <w:noProof/>
                      </w:rPr>
                      <w:t xml:space="preserve">K. Balasubramanian and S. C. Basak, "Characterization of isospectral graphs using graph invariants and derived orthogonal parameters," </w:t>
                    </w:r>
                    <w:r>
                      <w:rPr>
                        <w:i/>
                        <w:iCs/>
                        <w:noProof/>
                      </w:rPr>
                      <w:t xml:space="preserve">J. Chem. Inf. Comput. Sci., </w:t>
                    </w:r>
                    <w:r>
                      <w:rPr>
                        <w:noProof/>
                      </w:rPr>
                      <w:t xml:space="preserve">vol. 38, pp. 367-373, 1998. </w:t>
                    </w:r>
                  </w:p>
                </w:tc>
              </w:tr>
              <w:tr w:rsidR="00E72185" w14:paraId="4723AE62" w14:textId="77777777">
                <w:trPr>
                  <w:divId w:val="572393666"/>
                  <w:tblCellSpacing w:w="15" w:type="dxa"/>
                </w:trPr>
                <w:tc>
                  <w:tcPr>
                    <w:tcW w:w="50" w:type="pct"/>
                    <w:hideMark/>
                  </w:tcPr>
                  <w:p w14:paraId="3FD3F188" w14:textId="77777777" w:rsidR="00E72185" w:rsidRDefault="00E72185">
                    <w:pPr>
                      <w:pStyle w:val="Bibliography"/>
                      <w:rPr>
                        <w:noProof/>
                      </w:rPr>
                    </w:pPr>
                    <w:r>
                      <w:rPr>
                        <w:noProof/>
                      </w:rPr>
                      <w:t xml:space="preserve">[72] </w:t>
                    </w:r>
                  </w:p>
                </w:tc>
                <w:tc>
                  <w:tcPr>
                    <w:tcW w:w="0" w:type="auto"/>
                    <w:hideMark/>
                  </w:tcPr>
                  <w:p w14:paraId="40E5B37E" w14:textId="77777777" w:rsidR="00E72185" w:rsidRDefault="00E72185">
                    <w:pPr>
                      <w:pStyle w:val="Bibliography"/>
                      <w:rPr>
                        <w:noProof/>
                      </w:rPr>
                    </w:pPr>
                    <w:r>
                      <w:rPr>
                        <w:noProof/>
                      </w:rPr>
                      <w:t xml:space="preserve">A. T. Balaban, "Distance Connectivity Index," </w:t>
                    </w:r>
                    <w:r>
                      <w:rPr>
                        <w:i/>
                        <w:iCs/>
                        <w:noProof/>
                      </w:rPr>
                      <w:t xml:space="preserve">Chem. Phys. Lett., </w:t>
                    </w:r>
                    <w:r>
                      <w:rPr>
                        <w:noProof/>
                      </w:rPr>
                      <w:t xml:space="preserve">vol. 89, pp. 399-404, 1982. </w:t>
                    </w:r>
                  </w:p>
                </w:tc>
              </w:tr>
              <w:tr w:rsidR="00E72185" w14:paraId="72D519EB" w14:textId="77777777">
                <w:trPr>
                  <w:divId w:val="572393666"/>
                  <w:tblCellSpacing w:w="15" w:type="dxa"/>
                </w:trPr>
                <w:tc>
                  <w:tcPr>
                    <w:tcW w:w="50" w:type="pct"/>
                    <w:hideMark/>
                  </w:tcPr>
                  <w:p w14:paraId="3EE5B5A0" w14:textId="77777777" w:rsidR="00E72185" w:rsidRDefault="00E72185">
                    <w:pPr>
                      <w:pStyle w:val="Bibliography"/>
                      <w:rPr>
                        <w:noProof/>
                      </w:rPr>
                    </w:pPr>
                    <w:r>
                      <w:rPr>
                        <w:noProof/>
                      </w:rPr>
                      <w:t xml:space="preserve">[73] </w:t>
                    </w:r>
                  </w:p>
                </w:tc>
                <w:tc>
                  <w:tcPr>
                    <w:tcW w:w="0" w:type="auto"/>
                    <w:hideMark/>
                  </w:tcPr>
                  <w:p w14:paraId="0D7594AB" w14:textId="77777777" w:rsidR="00E72185" w:rsidRDefault="00E72185">
                    <w:pPr>
                      <w:pStyle w:val="Bibliography"/>
                      <w:rPr>
                        <w:noProof/>
                      </w:rPr>
                    </w:pPr>
                    <w:r>
                      <w:rPr>
                        <w:noProof/>
                      </w:rPr>
                      <w:t xml:space="preserve">K. P. Adragni and R. D. Cook, "Sufficient dimension reduction and prediction in regression," </w:t>
                    </w:r>
                    <w:r>
                      <w:rPr>
                        <w:i/>
                        <w:iCs/>
                        <w:noProof/>
                      </w:rPr>
                      <w:t xml:space="preserve">Phil. Trans. R. Soc. A, </w:t>
                    </w:r>
                    <w:r>
                      <w:rPr>
                        <w:noProof/>
                      </w:rPr>
                      <w:t xml:space="preserve">vol. 367, pp. 4385-4405, 2009. </w:t>
                    </w:r>
                  </w:p>
                </w:tc>
              </w:tr>
              <w:tr w:rsidR="00E72185" w14:paraId="1421CFD3" w14:textId="77777777">
                <w:trPr>
                  <w:divId w:val="572393666"/>
                  <w:tblCellSpacing w:w="15" w:type="dxa"/>
                </w:trPr>
                <w:tc>
                  <w:tcPr>
                    <w:tcW w:w="50" w:type="pct"/>
                    <w:hideMark/>
                  </w:tcPr>
                  <w:p w14:paraId="7450363E" w14:textId="77777777" w:rsidR="00E72185" w:rsidRDefault="00E72185">
                    <w:pPr>
                      <w:pStyle w:val="Bibliography"/>
                      <w:rPr>
                        <w:noProof/>
                      </w:rPr>
                    </w:pPr>
                    <w:r>
                      <w:rPr>
                        <w:noProof/>
                      </w:rPr>
                      <w:t xml:space="preserve">[74] </w:t>
                    </w:r>
                  </w:p>
                </w:tc>
                <w:tc>
                  <w:tcPr>
                    <w:tcW w:w="0" w:type="auto"/>
                    <w:hideMark/>
                  </w:tcPr>
                  <w:p w14:paraId="443DDBB0" w14:textId="77777777" w:rsidR="00E72185" w:rsidRDefault="00E72185">
                    <w:pPr>
                      <w:pStyle w:val="Bibliography"/>
                      <w:rPr>
                        <w:noProof/>
                      </w:rPr>
                    </w:pPr>
                    <w:r>
                      <w:rPr>
                        <w:noProof/>
                      </w:rPr>
                      <w:t xml:space="preserve">C. M. Auer, J. V. Nabholz and K. P. Baetcke, "Mode of action and the assessment of chemical hazards in the presence of limited data: use of structure-activity relationships (SAR) under TSCA, Section 5," </w:t>
                    </w:r>
                    <w:r>
                      <w:rPr>
                        <w:i/>
                        <w:iCs/>
                        <w:noProof/>
                      </w:rPr>
                      <w:t xml:space="preserve">Environ. Health, Persp., </w:t>
                    </w:r>
                    <w:r>
                      <w:rPr>
                        <w:noProof/>
                      </w:rPr>
                      <w:t xml:space="preserve">vol. 87, pp. 183-197, 1990. </w:t>
                    </w:r>
                  </w:p>
                </w:tc>
              </w:tr>
              <w:tr w:rsidR="00E72185" w14:paraId="25BC12A0" w14:textId="77777777">
                <w:trPr>
                  <w:divId w:val="572393666"/>
                  <w:tblCellSpacing w:w="15" w:type="dxa"/>
                </w:trPr>
                <w:tc>
                  <w:tcPr>
                    <w:tcW w:w="50" w:type="pct"/>
                    <w:hideMark/>
                  </w:tcPr>
                  <w:p w14:paraId="702E7FCE" w14:textId="77777777" w:rsidR="00E72185" w:rsidRDefault="00E72185">
                    <w:pPr>
                      <w:pStyle w:val="Bibliography"/>
                      <w:rPr>
                        <w:noProof/>
                      </w:rPr>
                    </w:pPr>
                    <w:r>
                      <w:rPr>
                        <w:noProof/>
                      </w:rPr>
                      <w:t xml:space="preserve">[75] </w:t>
                    </w:r>
                  </w:p>
                </w:tc>
                <w:tc>
                  <w:tcPr>
                    <w:tcW w:w="0" w:type="auto"/>
                    <w:hideMark/>
                  </w:tcPr>
                  <w:p w14:paraId="42E9FDD8" w14:textId="77777777" w:rsidR="00E72185" w:rsidRDefault="00E72185">
                    <w:pPr>
                      <w:pStyle w:val="Bibliography"/>
                      <w:rPr>
                        <w:noProof/>
                      </w:rPr>
                    </w:pPr>
                    <w:r>
                      <w:rPr>
                        <w:noProof/>
                      </w:rPr>
                      <w:t xml:space="preserve">L. B. Kier and L. H. Hall, Molecular Structure Description: The Electrotopological State, San Diego, CA: Academic Press, 1999. </w:t>
                    </w:r>
                  </w:p>
                </w:tc>
              </w:tr>
            </w:tbl>
            <w:p w14:paraId="3B233EB8" w14:textId="77777777" w:rsidR="00E72185" w:rsidRDefault="00E72185">
              <w:pPr>
                <w:divId w:val="572393666"/>
                <w:rPr>
                  <w:rFonts w:eastAsia="Times New Roman"/>
                  <w:noProof/>
                </w:rPr>
              </w:pPr>
            </w:p>
            <w:p w14:paraId="189464FE" w14:textId="77777777" w:rsidR="00A35FF7" w:rsidRPr="003A08E3" w:rsidRDefault="00A35FF7" w:rsidP="003C4618">
              <w:pPr>
                <w:rPr>
                  <w:rFonts w:ascii="Times New Roman" w:hAnsi="Times New Roman" w:cs="Times New Roman"/>
                </w:rPr>
              </w:pPr>
              <w:r w:rsidRPr="003A08E3">
                <w:rPr>
                  <w:rFonts w:ascii="Times New Roman" w:hAnsi="Times New Roman" w:cs="Times New Roman"/>
                  <w:b/>
                  <w:bCs/>
                  <w:noProof/>
                </w:rPr>
                <w:fldChar w:fldCharType="end"/>
              </w:r>
            </w:p>
          </w:sdtContent>
        </w:sdt>
      </w:sdtContent>
    </w:sdt>
    <w:p w14:paraId="0FF334F9" w14:textId="77777777" w:rsidR="00EA5591" w:rsidRPr="003A08E3" w:rsidRDefault="00EA5591" w:rsidP="00784205">
      <w:pPr>
        <w:jc w:val="both"/>
        <w:rPr>
          <w:rFonts w:ascii="Times New Roman" w:hAnsi="Times New Roman" w:cs="Times New Roman"/>
          <w:sz w:val="24"/>
          <w:szCs w:val="24"/>
        </w:rPr>
      </w:pPr>
    </w:p>
    <w:sectPr w:rsidR="00EA5591" w:rsidRPr="003A08E3" w:rsidSect="00C65C49">
      <w:pgSz w:w="12240" w:h="15840" w:code="1"/>
      <w:pgMar w:top="144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bhash Basak" w:date="2017-07-22T10:31:00Z" w:initials="SCB">
    <w:p w14:paraId="383FE53E" w14:textId="3FAEEDD3" w:rsidR="00FD2C72" w:rsidRDefault="00FD2C72">
      <w:pPr>
        <w:pStyle w:val="CommentText"/>
      </w:pPr>
      <w:r>
        <w:rPr>
          <w:rStyle w:val="CommentReference"/>
        </w:rPr>
        <w:annotationRef/>
      </w:r>
      <w:r>
        <w:t xml:space="preserve">I WONDER WHETHER WE SHOULD USE THE TERM </w:t>
      </w:r>
    </w:p>
    <w:p w14:paraId="34E67CBD" w14:textId="6C752FB8" w:rsidR="00FD2C72" w:rsidRDefault="00FD2C72">
      <w:pPr>
        <w:pStyle w:val="CommentText"/>
      </w:pPr>
      <w:r>
        <w:t xml:space="preserve">“Improper external validation” </w:t>
      </w:r>
    </w:p>
  </w:comment>
  <w:comment w:id="1" w:author="Subho Majumdar" w:date="2017-07-27T10:30:00Z" w:initials="SM">
    <w:p w14:paraId="6A7A2A07" w14:textId="40939A3C" w:rsidR="00FD2C72" w:rsidRDefault="00FD2C72">
      <w:pPr>
        <w:pStyle w:val="CommentText"/>
      </w:pPr>
      <w:r>
        <w:rPr>
          <w:rStyle w:val="CommentReference"/>
        </w:rPr>
        <w:annotationRef/>
      </w:r>
      <w:r>
        <w:t xml:space="preserve">In the </w:t>
      </w:r>
      <w:proofErr w:type="gramStart"/>
      <w:r>
        <w:t>paper</w:t>
      </w:r>
      <w:proofErr w:type="gramEnd"/>
      <w:r>
        <w:t xml:space="preserve"> we are arguing that external validation is wrong. If we </w:t>
      </w:r>
      <w:proofErr w:type="gramStart"/>
      <w:r>
        <w:t>say</w:t>
      </w:r>
      <w:proofErr w:type="gramEnd"/>
      <w:r>
        <w:t xml:space="preserve"> ‘improper external validation’ to me that sounds like saying that there is a way of properly doing external validation… which is not the case.</w:t>
      </w:r>
    </w:p>
  </w:comment>
  <w:comment w:id="2" w:author="Subhash Basak" w:date="2017-07-22T10:30:00Z" w:initials="SCB">
    <w:p w14:paraId="4BC043FB" w14:textId="77777777" w:rsidR="00FD2C72" w:rsidRDefault="00FD2C7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E67CBD" w15:done="0"/>
  <w15:commentEx w15:paraId="6A7A2A07" w15:paraIdParent="34E67CBD" w15:done="0"/>
  <w15:commentEx w15:paraId="4BC043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E67CBD" w16cid:durableId="1D21E6DC"/>
  <w16cid:commentId w16cid:paraId="6A7A2A07" w16cid:durableId="1D243F4E"/>
  <w16cid:commentId w16cid:paraId="4BC043FB" w16cid:durableId="1D21E6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324"/>
    <w:multiLevelType w:val="hybridMultilevel"/>
    <w:tmpl w:val="721E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42E9"/>
    <w:multiLevelType w:val="hybridMultilevel"/>
    <w:tmpl w:val="98440394"/>
    <w:lvl w:ilvl="0" w:tplc="6E80A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774D0"/>
    <w:multiLevelType w:val="hybridMultilevel"/>
    <w:tmpl w:val="8F567BAA"/>
    <w:lvl w:ilvl="0" w:tplc="6D5E41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bhash Basak">
    <w15:presenceInfo w15:providerId="None" w15:userId="Subhash Basak"/>
  </w15:person>
  <w15:person w15:author="Subho Majumdar">
    <w15:presenceInfo w15:providerId="Windows Live" w15:userId="22e199cd0e3ff3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91"/>
    <w:rsid w:val="00004261"/>
    <w:rsid w:val="000123F8"/>
    <w:rsid w:val="00017F92"/>
    <w:rsid w:val="00033C19"/>
    <w:rsid w:val="00042C87"/>
    <w:rsid w:val="00053F37"/>
    <w:rsid w:val="000665BE"/>
    <w:rsid w:val="00066F1A"/>
    <w:rsid w:val="00070929"/>
    <w:rsid w:val="00080C94"/>
    <w:rsid w:val="000A7D96"/>
    <w:rsid w:val="000B0CD4"/>
    <w:rsid w:val="000B2370"/>
    <w:rsid w:val="000C1F81"/>
    <w:rsid w:val="00121C42"/>
    <w:rsid w:val="00127EE4"/>
    <w:rsid w:val="00154C5D"/>
    <w:rsid w:val="00181CD2"/>
    <w:rsid w:val="0018289B"/>
    <w:rsid w:val="00193139"/>
    <w:rsid w:val="001A4D10"/>
    <w:rsid w:val="001A4D6D"/>
    <w:rsid w:val="001E0012"/>
    <w:rsid w:val="001F1D89"/>
    <w:rsid w:val="002162EA"/>
    <w:rsid w:val="0023643E"/>
    <w:rsid w:val="002364FB"/>
    <w:rsid w:val="002608EB"/>
    <w:rsid w:val="002651DD"/>
    <w:rsid w:val="002748B8"/>
    <w:rsid w:val="002774E8"/>
    <w:rsid w:val="002A6ECF"/>
    <w:rsid w:val="002E3A39"/>
    <w:rsid w:val="0034779A"/>
    <w:rsid w:val="00355627"/>
    <w:rsid w:val="00395FFD"/>
    <w:rsid w:val="003A08E3"/>
    <w:rsid w:val="003A11CC"/>
    <w:rsid w:val="003A3455"/>
    <w:rsid w:val="003B3067"/>
    <w:rsid w:val="003B4464"/>
    <w:rsid w:val="003C4618"/>
    <w:rsid w:val="003D1DAB"/>
    <w:rsid w:val="00415017"/>
    <w:rsid w:val="00426E97"/>
    <w:rsid w:val="00452A6A"/>
    <w:rsid w:val="00492416"/>
    <w:rsid w:val="004B1978"/>
    <w:rsid w:val="004C01F4"/>
    <w:rsid w:val="004C079D"/>
    <w:rsid w:val="004F2AE4"/>
    <w:rsid w:val="00520652"/>
    <w:rsid w:val="00524178"/>
    <w:rsid w:val="00526CD4"/>
    <w:rsid w:val="0053146F"/>
    <w:rsid w:val="005549F3"/>
    <w:rsid w:val="00562DDD"/>
    <w:rsid w:val="005930BB"/>
    <w:rsid w:val="005B00E0"/>
    <w:rsid w:val="005B1A79"/>
    <w:rsid w:val="005C2EAC"/>
    <w:rsid w:val="005D3786"/>
    <w:rsid w:val="005E1CED"/>
    <w:rsid w:val="005F2290"/>
    <w:rsid w:val="005F2D65"/>
    <w:rsid w:val="005F48F2"/>
    <w:rsid w:val="005F4B77"/>
    <w:rsid w:val="005F4DEC"/>
    <w:rsid w:val="00611A21"/>
    <w:rsid w:val="00640010"/>
    <w:rsid w:val="006459B0"/>
    <w:rsid w:val="0065092A"/>
    <w:rsid w:val="00683C2C"/>
    <w:rsid w:val="00694874"/>
    <w:rsid w:val="006A122B"/>
    <w:rsid w:val="006B2AC0"/>
    <w:rsid w:val="006C58A7"/>
    <w:rsid w:val="006F272B"/>
    <w:rsid w:val="00730B0F"/>
    <w:rsid w:val="007333E2"/>
    <w:rsid w:val="00764E91"/>
    <w:rsid w:val="00780225"/>
    <w:rsid w:val="00784205"/>
    <w:rsid w:val="00797013"/>
    <w:rsid w:val="007F2D48"/>
    <w:rsid w:val="00811E69"/>
    <w:rsid w:val="00830B3A"/>
    <w:rsid w:val="00834775"/>
    <w:rsid w:val="00834FA0"/>
    <w:rsid w:val="0084053F"/>
    <w:rsid w:val="00841615"/>
    <w:rsid w:val="008723FE"/>
    <w:rsid w:val="00881C29"/>
    <w:rsid w:val="00896CB7"/>
    <w:rsid w:val="008A5A6D"/>
    <w:rsid w:val="008B79B4"/>
    <w:rsid w:val="008D4495"/>
    <w:rsid w:val="008E2128"/>
    <w:rsid w:val="008E6F0B"/>
    <w:rsid w:val="008F1D22"/>
    <w:rsid w:val="009001E7"/>
    <w:rsid w:val="00903449"/>
    <w:rsid w:val="009141A9"/>
    <w:rsid w:val="00923963"/>
    <w:rsid w:val="00927B18"/>
    <w:rsid w:val="009363AD"/>
    <w:rsid w:val="0096552F"/>
    <w:rsid w:val="009666A2"/>
    <w:rsid w:val="00972D5D"/>
    <w:rsid w:val="009879AE"/>
    <w:rsid w:val="00990000"/>
    <w:rsid w:val="009965C5"/>
    <w:rsid w:val="009A31E5"/>
    <w:rsid w:val="009A79DA"/>
    <w:rsid w:val="009B236C"/>
    <w:rsid w:val="009B3A10"/>
    <w:rsid w:val="009C0FF8"/>
    <w:rsid w:val="009C126B"/>
    <w:rsid w:val="009C2F26"/>
    <w:rsid w:val="009E0EE9"/>
    <w:rsid w:val="00A23120"/>
    <w:rsid w:val="00A30E29"/>
    <w:rsid w:val="00A35FF7"/>
    <w:rsid w:val="00A63567"/>
    <w:rsid w:val="00A73763"/>
    <w:rsid w:val="00A73B99"/>
    <w:rsid w:val="00AA3801"/>
    <w:rsid w:val="00AB026C"/>
    <w:rsid w:val="00AC7960"/>
    <w:rsid w:val="00B00AB0"/>
    <w:rsid w:val="00B06FFC"/>
    <w:rsid w:val="00B21FEE"/>
    <w:rsid w:val="00B6757A"/>
    <w:rsid w:val="00B858CA"/>
    <w:rsid w:val="00BA12FF"/>
    <w:rsid w:val="00BB05E5"/>
    <w:rsid w:val="00C012B6"/>
    <w:rsid w:val="00C1390E"/>
    <w:rsid w:val="00C40804"/>
    <w:rsid w:val="00C53723"/>
    <w:rsid w:val="00C608A7"/>
    <w:rsid w:val="00C65C49"/>
    <w:rsid w:val="00C668A9"/>
    <w:rsid w:val="00C755C9"/>
    <w:rsid w:val="00C80FDE"/>
    <w:rsid w:val="00CD60E9"/>
    <w:rsid w:val="00D275BF"/>
    <w:rsid w:val="00D3450D"/>
    <w:rsid w:val="00D45D7F"/>
    <w:rsid w:val="00DA3FAD"/>
    <w:rsid w:val="00DA59EB"/>
    <w:rsid w:val="00DB67EC"/>
    <w:rsid w:val="00DB73B8"/>
    <w:rsid w:val="00DC14E4"/>
    <w:rsid w:val="00DC2B39"/>
    <w:rsid w:val="00DD6E9F"/>
    <w:rsid w:val="00DE21B9"/>
    <w:rsid w:val="00DE330D"/>
    <w:rsid w:val="00DE52D5"/>
    <w:rsid w:val="00E1070C"/>
    <w:rsid w:val="00E20E7E"/>
    <w:rsid w:val="00E433B8"/>
    <w:rsid w:val="00E44005"/>
    <w:rsid w:val="00E66B26"/>
    <w:rsid w:val="00E72185"/>
    <w:rsid w:val="00EA5591"/>
    <w:rsid w:val="00EB046D"/>
    <w:rsid w:val="00EC7210"/>
    <w:rsid w:val="00ED1963"/>
    <w:rsid w:val="00F02658"/>
    <w:rsid w:val="00F11483"/>
    <w:rsid w:val="00F16E75"/>
    <w:rsid w:val="00F23C2D"/>
    <w:rsid w:val="00F41E9C"/>
    <w:rsid w:val="00F5713F"/>
    <w:rsid w:val="00F666FB"/>
    <w:rsid w:val="00F7070F"/>
    <w:rsid w:val="00F74CC5"/>
    <w:rsid w:val="00F91E4A"/>
    <w:rsid w:val="00F93D18"/>
    <w:rsid w:val="00FD2C72"/>
    <w:rsid w:val="00FF27F2"/>
    <w:rsid w:val="00FF28F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C66F"/>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 w:type="character" w:styleId="CommentReference">
    <w:name w:val="annotation reference"/>
    <w:basedOn w:val="DefaultParagraphFont"/>
    <w:uiPriority w:val="99"/>
    <w:semiHidden/>
    <w:unhideWhenUsed/>
    <w:rsid w:val="005F2290"/>
    <w:rPr>
      <w:sz w:val="16"/>
      <w:szCs w:val="16"/>
    </w:rPr>
  </w:style>
  <w:style w:type="paragraph" w:styleId="CommentText">
    <w:name w:val="annotation text"/>
    <w:basedOn w:val="Normal"/>
    <w:link w:val="CommentTextChar"/>
    <w:uiPriority w:val="99"/>
    <w:semiHidden/>
    <w:unhideWhenUsed/>
    <w:rsid w:val="005F2290"/>
    <w:pPr>
      <w:spacing w:line="240" w:lineRule="auto"/>
    </w:pPr>
    <w:rPr>
      <w:sz w:val="20"/>
      <w:szCs w:val="20"/>
    </w:rPr>
  </w:style>
  <w:style w:type="character" w:customStyle="1" w:styleId="CommentTextChar">
    <w:name w:val="Comment Text Char"/>
    <w:basedOn w:val="DefaultParagraphFont"/>
    <w:link w:val="CommentText"/>
    <w:uiPriority w:val="99"/>
    <w:semiHidden/>
    <w:rsid w:val="005F2290"/>
    <w:rPr>
      <w:sz w:val="20"/>
      <w:szCs w:val="20"/>
    </w:rPr>
  </w:style>
  <w:style w:type="paragraph" w:styleId="CommentSubject">
    <w:name w:val="annotation subject"/>
    <w:basedOn w:val="CommentText"/>
    <w:next w:val="CommentText"/>
    <w:link w:val="CommentSubjectChar"/>
    <w:uiPriority w:val="99"/>
    <w:semiHidden/>
    <w:unhideWhenUsed/>
    <w:rsid w:val="005F2290"/>
    <w:rPr>
      <w:b/>
      <w:bCs/>
    </w:rPr>
  </w:style>
  <w:style w:type="character" w:customStyle="1" w:styleId="CommentSubjectChar">
    <w:name w:val="Comment Subject Char"/>
    <w:basedOn w:val="CommentTextChar"/>
    <w:link w:val="CommentSubject"/>
    <w:uiPriority w:val="99"/>
    <w:semiHidden/>
    <w:rsid w:val="005F2290"/>
    <w:rPr>
      <w:b/>
      <w:bCs/>
      <w:sz w:val="20"/>
      <w:szCs w:val="20"/>
    </w:rPr>
  </w:style>
  <w:style w:type="paragraph" w:styleId="BalloonText">
    <w:name w:val="Balloon Text"/>
    <w:basedOn w:val="Normal"/>
    <w:link w:val="BalloonTextChar"/>
    <w:uiPriority w:val="99"/>
    <w:semiHidden/>
    <w:unhideWhenUsed/>
    <w:rsid w:val="005F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90"/>
    <w:rPr>
      <w:rFonts w:ascii="Segoe UI" w:hAnsi="Segoe UI" w:cs="Segoe UI"/>
      <w:sz w:val="18"/>
      <w:szCs w:val="18"/>
    </w:rPr>
  </w:style>
  <w:style w:type="character" w:styleId="Hyperlink">
    <w:name w:val="Hyperlink"/>
    <w:basedOn w:val="DefaultParagraphFont"/>
    <w:uiPriority w:val="99"/>
    <w:unhideWhenUsed/>
    <w:rsid w:val="003D1DAB"/>
    <w:rPr>
      <w:color w:val="0563C1" w:themeColor="hyperlink"/>
      <w:u w:val="single"/>
    </w:rPr>
  </w:style>
  <w:style w:type="character" w:styleId="Mention">
    <w:name w:val="Mention"/>
    <w:basedOn w:val="DefaultParagraphFont"/>
    <w:uiPriority w:val="99"/>
    <w:semiHidden/>
    <w:unhideWhenUsed/>
    <w:rsid w:val="003D1D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79">
      <w:bodyDiv w:val="1"/>
      <w:marLeft w:val="0"/>
      <w:marRight w:val="0"/>
      <w:marTop w:val="0"/>
      <w:marBottom w:val="0"/>
      <w:divBdr>
        <w:top w:val="none" w:sz="0" w:space="0" w:color="auto"/>
        <w:left w:val="none" w:sz="0" w:space="0" w:color="auto"/>
        <w:bottom w:val="none" w:sz="0" w:space="0" w:color="auto"/>
        <w:right w:val="none" w:sz="0" w:space="0" w:color="auto"/>
      </w:divBdr>
    </w:div>
    <w:div w:id="2246432">
      <w:bodyDiv w:val="1"/>
      <w:marLeft w:val="0"/>
      <w:marRight w:val="0"/>
      <w:marTop w:val="0"/>
      <w:marBottom w:val="0"/>
      <w:divBdr>
        <w:top w:val="none" w:sz="0" w:space="0" w:color="auto"/>
        <w:left w:val="none" w:sz="0" w:space="0" w:color="auto"/>
        <w:bottom w:val="none" w:sz="0" w:space="0" w:color="auto"/>
        <w:right w:val="none" w:sz="0" w:space="0" w:color="auto"/>
      </w:divBdr>
    </w:div>
    <w:div w:id="2518236">
      <w:bodyDiv w:val="1"/>
      <w:marLeft w:val="0"/>
      <w:marRight w:val="0"/>
      <w:marTop w:val="0"/>
      <w:marBottom w:val="0"/>
      <w:divBdr>
        <w:top w:val="none" w:sz="0" w:space="0" w:color="auto"/>
        <w:left w:val="none" w:sz="0" w:space="0" w:color="auto"/>
        <w:bottom w:val="none" w:sz="0" w:space="0" w:color="auto"/>
        <w:right w:val="none" w:sz="0" w:space="0" w:color="auto"/>
      </w:divBdr>
    </w:div>
    <w:div w:id="2825851">
      <w:bodyDiv w:val="1"/>
      <w:marLeft w:val="0"/>
      <w:marRight w:val="0"/>
      <w:marTop w:val="0"/>
      <w:marBottom w:val="0"/>
      <w:divBdr>
        <w:top w:val="none" w:sz="0" w:space="0" w:color="auto"/>
        <w:left w:val="none" w:sz="0" w:space="0" w:color="auto"/>
        <w:bottom w:val="none" w:sz="0" w:space="0" w:color="auto"/>
        <w:right w:val="none" w:sz="0" w:space="0" w:color="auto"/>
      </w:divBdr>
    </w:div>
    <w:div w:id="5445589">
      <w:bodyDiv w:val="1"/>
      <w:marLeft w:val="0"/>
      <w:marRight w:val="0"/>
      <w:marTop w:val="0"/>
      <w:marBottom w:val="0"/>
      <w:divBdr>
        <w:top w:val="none" w:sz="0" w:space="0" w:color="auto"/>
        <w:left w:val="none" w:sz="0" w:space="0" w:color="auto"/>
        <w:bottom w:val="none" w:sz="0" w:space="0" w:color="auto"/>
        <w:right w:val="none" w:sz="0" w:space="0" w:color="auto"/>
      </w:divBdr>
    </w:div>
    <w:div w:id="6830232">
      <w:bodyDiv w:val="1"/>
      <w:marLeft w:val="0"/>
      <w:marRight w:val="0"/>
      <w:marTop w:val="0"/>
      <w:marBottom w:val="0"/>
      <w:divBdr>
        <w:top w:val="none" w:sz="0" w:space="0" w:color="auto"/>
        <w:left w:val="none" w:sz="0" w:space="0" w:color="auto"/>
        <w:bottom w:val="none" w:sz="0" w:space="0" w:color="auto"/>
        <w:right w:val="none" w:sz="0" w:space="0" w:color="auto"/>
      </w:divBdr>
    </w:div>
    <w:div w:id="10375607">
      <w:bodyDiv w:val="1"/>
      <w:marLeft w:val="0"/>
      <w:marRight w:val="0"/>
      <w:marTop w:val="0"/>
      <w:marBottom w:val="0"/>
      <w:divBdr>
        <w:top w:val="none" w:sz="0" w:space="0" w:color="auto"/>
        <w:left w:val="none" w:sz="0" w:space="0" w:color="auto"/>
        <w:bottom w:val="none" w:sz="0" w:space="0" w:color="auto"/>
        <w:right w:val="none" w:sz="0" w:space="0" w:color="auto"/>
      </w:divBdr>
    </w:div>
    <w:div w:id="10690655">
      <w:bodyDiv w:val="1"/>
      <w:marLeft w:val="0"/>
      <w:marRight w:val="0"/>
      <w:marTop w:val="0"/>
      <w:marBottom w:val="0"/>
      <w:divBdr>
        <w:top w:val="none" w:sz="0" w:space="0" w:color="auto"/>
        <w:left w:val="none" w:sz="0" w:space="0" w:color="auto"/>
        <w:bottom w:val="none" w:sz="0" w:space="0" w:color="auto"/>
        <w:right w:val="none" w:sz="0" w:space="0" w:color="auto"/>
      </w:divBdr>
    </w:div>
    <w:div w:id="11534790">
      <w:bodyDiv w:val="1"/>
      <w:marLeft w:val="0"/>
      <w:marRight w:val="0"/>
      <w:marTop w:val="0"/>
      <w:marBottom w:val="0"/>
      <w:divBdr>
        <w:top w:val="none" w:sz="0" w:space="0" w:color="auto"/>
        <w:left w:val="none" w:sz="0" w:space="0" w:color="auto"/>
        <w:bottom w:val="none" w:sz="0" w:space="0" w:color="auto"/>
        <w:right w:val="none" w:sz="0" w:space="0" w:color="auto"/>
      </w:divBdr>
    </w:div>
    <w:div w:id="12926763">
      <w:bodyDiv w:val="1"/>
      <w:marLeft w:val="0"/>
      <w:marRight w:val="0"/>
      <w:marTop w:val="0"/>
      <w:marBottom w:val="0"/>
      <w:divBdr>
        <w:top w:val="none" w:sz="0" w:space="0" w:color="auto"/>
        <w:left w:val="none" w:sz="0" w:space="0" w:color="auto"/>
        <w:bottom w:val="none" w:sz="0" w:space="0" w:color="auto"/>
        <w:right w:val="none" w:sz="0" w:space="0" w:color="auto"/>
      </w:divBdr>
    </w:div>
    <w:div w:id="18285049">
      <w:bodyDiv w:val="1"/>
      <w:marLeft w:val="0"/>
      <w:marRight w:val="0"/>
      <w:marTop w:val="0"/>
      <w:marBottom w:val="0"/>
      <w:divBdr>
        <w:top w:val="none" w:sz="0" w:space="0" w:color="auto"/>
        <w:left w:val="none" w:sz="0" w:space="0" w:color="auto"/>
        <w:bottom w:val="none" w:sz="0" w:space="0" w:color="auto"/>
        <w:right w:val="none" w:sz="0" w:space="0" w:color="auto"/>
      </w:divBdr>
    </w:div>
    <w:div w:id="20664348">
      <w:bodyDiv w:val="1"/>
      <w:marLeft w:val="0"/>
      <w:marRight w:val="0"/>
      <w:marTop w:val="0"/>
      <w:marBottom w:val="0"/>
      <w:divBdr>
        <w:top w:val="none" w:sz="0" w:space="0" w:color="auto"/>
        <w:left w:val="none" w:sz="0" w:space="0" w:color="auto"/>
        <w:bottom w:val="none" w:sz="0" w:space="0" w:color="auto"/>
        <w:right w:val="none" w:sz="0" w:space="0" w:color="auto"/>
      </w:divBdr>
    </w:div>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23479095">
      <w:bodyDiv w:val="1"/>
      <w:marLeft w:val="0"/>
      <w:marRight w:val="0"/>
      <w:marTop w:val="0"/>
      <w:marBottom w:val="0"/>
      <w:divBdr>
        <w:top w:val="none" w:sz="0" w:space="0" w:color="auto"/>
        <w:left w:val="none" w:sz="0" w:space="0" w:color="auto"/>
        <w:bottom w:val="none" w:sz="0" w:space="0" w:color="auto"/>
        <w:right w:val="none" w:sz="0" w:space="0" w:color="auto"/>
      </w:divBdr>
    </w:div>
    <w:div w:id="25831406">
      <w:bodyDiv w:val="1"/>
      <w:marLeft w:val="0"/>
      <w:marRight w:val="0"/>
      <w:marTop w:val="0"/>
      <w:marBottom w:val="0"/>
      <w:divBdr>
        <w:top w:val="none" w:sz="0" w:space="0" w:color="auto"/>
        <w:left w:val="none" w:sz="0" w:space="0" w:color="auto"/>
        <w:bottom w:val="none" w:sz="0" w:space="0" w:color="auto"/>
        <w:right w:val="none" w:sz="0" w:space="0" w:color="auto"/>
      </w:divBdr>
    </w:div>
    <w:div w:id="25910858">
      <w:bodyDiv w:val="1"/>
      <w:marLeft w:val="0"/>
      <w:marRight w:val="0"/>
      <w:marTop w:val="0"/>
      <w:marBottom w:val="0"/>
      <w:divBdr>
        <w:top w:val="none" w:sz="0" w:space="0" w:color="auto"/>
        <w:left w:val="none" w:sz="0" w:space="0" w:color="auto"/>
        <w:bottom w:val="none" w:sz="0" w:space="0" w:color="auto"/>
        <w:right w:val="none" w:sz="0" w:space="0" w:color="auto"/>
      </w:divBdr>
    </w:div>
    <w:div w:id="26495618">
      <w:bodyDiv w:val="1"/>
      <w:marLeft w:val="0"/>
      <w:marRight w:val="0"/>
      <w:marTop w:val="0"/>
      <w:marBottom w:val="0"/>
      <w:divBdr>
        <w:top w:val="none" w:sz="0" w:space="0" w:color="auto"/>
        <w:left w:val="none" w:sz="0" w:space="0" w:color="auto"/>
        <w:bottom w:val="none" w:sz="0" w:space="0" w:color="auto"/>
        <w:right w:val="none" w:sz="0" w:space="0" w:color="auto"/>
      </w:divBdr>
    </w:div>
    <w:div w:id="26831776">
      <w:bodyDiv w:val="1"/>
      <w:marLeft w:val="0"/>
      <w:marRight w:val="0"/>
      <w:marTop w:val="0"/>
      <w:marBottom w:val="0"/>
      <w:divBdr>
        <w:top w:val="none" w:sz="0" w:space="0" w:color="auto"/>
        <w:left w:val="none" w:sz="0" w:space="0" w:color="auto"/>
        <w:bottom w:val="none" w:sz="0" w:space="0" w:color="auto"/>
        <w:right w:val="none" w:sz="0" w:space="0" w:color="auto"/>
      </w:divBdr>
    </w:div>
    <w:div w:id="31657313">
      <w:bodyDiv w:val="1"/>
      <w:marLeft w:val="0"/>
      <w:marRight w:val="0"/>
      <w:marTop w:val="0"/>
      <w:marBottom w:val="0"/>
      <w:divBdr>
        <w:top w:val="none" w:sz="0" w:space="0" w:color="auto"/>
        <w:left w:val="none" w:sz="0" w:space="0" w:color="auto"/>
        <w:bottom w:val="none" w:sz="0" w:space="0" w:color="auto"/>
        <w:right w:val="none" w:sz="0" w:space="0" w:color="auto"/>
      </w:divBdr>
    </w:div>
    <w:div w:id="31880709">
      <w:bodyDiv w:val="1"/>
      <w:marLeft w:val="0"/>
      <w:marRight w:val="0"/>
      <w:marTop w:val="0"/>
      <w:marBottom w:val="0"/>
      <w:divBdr>
        <w:top w:val="none" w:sz="0" w:space="0" w:color="auto"/>
        <w:left w:val="none" w:sz="0" w:space="0" w:color="auto"/>
        <w:bottom w:val="none" w:sz="0" w:space="0" w:color="auto"/>
        <w:right w:val="none" w:sz="0" w:space="0" w:color="auto"/>
      </w:divBdr>
    </w:div>
    <w:div w:id="40643028">
      <w:bodyDiv w:val="1"/>
      <w:marLeft w:val="0"/>
      <w:marRight w:val="0"/>
      <w:marTop w:val="0"/>
      <w:marBottom w:val="0"/>
      <w:divBdr>
        <w:top w:val="none" w:sz="0" w:space="0" w:color="auto"/>
        <w:left w:val="none" w:sz="0" w:space="0" w:color="auto"/>
        <w:bottom w:val="none" w:sz="0" w:space="0" w:color="auto"/>
        <w:right w:val="none" w:sz="0" w:space="0" w:color="auto"/>
      </w:divBdr>
    </w:div>
    <w:div w:id="42752561">
      <w:bodyDiv w:val="1"/>
      <w:marLeft w:val="0"/>
      <w:marRight w:val="0"/>
      <w:marTop w:val="0"/>
      <w:marBottom w:val="0"/>
      <w:divBdr>
        <w:top w:val="none" w:sz="0" w:space="0" w:color="auto"/>
        <w:left w:val="none" w:sz="0" w:space="0" w:color="auto"/>
        <w:bottom w:val="none" w:sz="0" w:space="0" w:color="auto"/>
        <w:right w:val="none" w:sz="0" w:space="0" w:color="auto"/>
      </w:divBdr>
    </w:div>
    <w:div w:id="44449095">
      <w:bodyDiv w:val="1"/>
      <w:marLeft w:val="0"/>
      <w:marRight w:val="0"/>
      <w:marTop w:val="0"/>
      <w:marBottom w:val="0"/>
      <w:divBdr>
        <w:top w:val="none" w:sz="0" w:space="0" w:color="auto"/>
        <w:left w:val="none" w:sz="0" w:space="0" w:color="auto"/>
        <w:bottom w:val="none" w:sz="0" w:space="0" w:color="auto"/>
        <w:right w:val="none" w:sz="0" w:space="0" w:color="auto"/>
      </w:divBdr>
    </w:div>
    <w:div w:id="47193557">
      <w:bodyDiv w:val="1"/>
      <w:marLeft w:val="0"/>
      <w:marRight w:val="0"/>
      <w:marTop w:val="0"/>
      <w:marBottom w:val="0"/>
      <w:divBdr>
        <w:top w:val="none" w:sz="0" w:space="0" w:color="auto"/>
        <w:left w:val="none" w:sz="0" w:space="0" w:color="auto"/>
        <w:bottom w:val="none" w:sz="0" w:space="0" w:color="auto"/>
        <w:right w:val="none" w:sz="0" w:space="0" w:color="auto"/>
      </w:divBdr>
    </w:div>
    <w:div w:id="49809738">
      <w:bodyDiv w:val="1"/>
      <w:marLeft w:val="0"/>
      <w:marRight w:val="0"/>
      <w:marTop w:val="0"/>
      <w:marBottom w:val="0"/>
      <w:divBdr>
        <w:top w:val="none" w:sz="0" w:space="0" w:color="auto"/>
        <w:left w:val="none" w:sz="0" w:space="0" w:color="auto"/>
        <w:bottom w:val="none" w:sz="0" w:space="0" w:color="auto"/>
        <w:right w:val="none" w:sz="0" w:space="0" w:color="auto"/>
      </w:divBdr>
    </w:div>
    <w:div w:id="54820555">
      <w:bodyDiv w:val="1"/>
      <w:marLeft w:val="0"/>
      <w:marRight w:val="0"/>
      <w:marTop w:val="0"/>
      <w:marBottom w:val="0"/>
      <w:divBdr>
        <w:top w:val="none" w:sz="0" w:space="0" w:color="auto"/>
        <w:left w:val="none" w:sz="0" w:space="0" w:color="auto"/>
        <w:bottom w:val="none" w:sz="0" w:space="0" w:color="auto"/>
        <w:right w:val="none" w:sz="0" w:space="0" w:color="auto"/>
      </w:divBdr>
    </w:div>
    <w:div w:id="58863745">
      <w:bodyDiv w:val="1"/>
      <w:marLeft w:val="0"/>
      <w:marRight w:val="0"/>
      <w:marTop w:val="0"/>
      <w:marBottom w:val="0"/>
      <w:divBdr>
        <w:top w:val="none" w:sz="0" w:space="0" w:color="auto"/>
        <w:left w:val="none" w:sz="0" w:space="0" w:color="auto"/>
        <w:bottom w:val="none" w:sz="0" w:space="0" w:color="auto"/>
        <w:right w:val="none" w:sz="0" w:space="0" w:color="auto"/>
      </w:divBdr>
    </w:div>
    <w:div w:id="60566662">
      <w:bodyDiv w:val="1"/>
      <w:marLeft w:val="0"/>
      <w:marRight w:val="0"/>
      <w:marTop w:val="0"/>
      <w:marBottom w:val="0"/>
      <w:divBdr>
        <w:top w:val="none" w:sz="0" w:space="0" w:color="auto"/>
        <w:left w:val="none" w:sz="0" w:space="0" w:color="auto"/>
        <w:bottom w:val="none" w:sz="0" w:space="0" w:color="auto"/>
        <w:right w:val="none" w:sz="0" w:space="0" w:color="auto"/>
      </w:divBdr>
    </w:div>
    <w:div w:id="62606488">
      <w:bodyDiv w:val="1"/>
      <w:marLeft w:val="0"/>
      <w:marRight w:val="0"/>
      <w:marTop w:val="0"/>
      <w:marBottom w:val="0"/>
      <w:divBdr>
        <w:top w:val="none" w:sz="0" w:space="0" w:color="auto"/>
        <w:left w:val="none" w:sz="0" w:space="0" w:color="auto"/>
        <w:bottom w:val="none" w:sz="0" w:space="0" w:color="auto"/>
        <w:right w:val="none" w:sz="0" w:space="0" w:color="auto"/>
      </w:divBdr>
    </w:div>
    <w:div w:id="64501461">
      <w:bodyDiv w:val="1"/>
      <w:marLeft w:val="0"/>
      <w:marRight w:val="0"/>
      <w:marTop w:val="0"/>
      <w:marBottom w:val="0"/>
      <w:divBdr>
        <w:top w:val="none" w:sz="0" w:space="0" w:color="auto"/>
        <w:left w:val="none" w:sz="0" w:space="0" w:color="auto"/>
        <w:bottom w:val="none" w:sz="0" w:space="0" w:color="auto"/>
        <w:right w:val="none" w:sz="0" w:space="0" w:color="auto"/>
      </w:divBdr>
    </w:div>
    <w:div w:id="64768909">
      <w:bodyDiv w:val="1"/>
      <w:marLeft w:val="0"/>
      <w:marRight w:val="0"/>
      <w:marTop w:val="0"/>
      <w:marBottom w:val="0"/>
      <w:divBdr>
        <w:top w:val="none" w:sz="0" w:space="0" w:color="auto"/>
        <w:left w:val="none" w:sz="0" w:space="0" w:color="auto"/>
        <w:bottom w:val="none" w:sz="0" w:space="0" w:color="auto"/>
        <w:right w:val="none" w:sz="0" w:space="0" w:color="auto"/>
      </w:divBdr>
    </w:div>
    <w:div w:id="66197777">
      <w:bodyDiv w:val="1"/>
      <w:marLeft w:val="0"/>
      <w:marRight w:val="0"/>
      <w:marTop w:val="0"/>
      <w:marBottom w:val="0"/>
      <w:divBdr>
        <w:top w:val="none" w:sz="0" w:space="0" w:color="auto"/>
        <w:left w:val="none" w:sz="0" w:space="0" w:color="auto"/>
        <w:bottom w:val="none" w:sz="0" w:space="0" w:color="auto"/>
        <w:right w:val="none" w:sz="0" w:space="0" w:color="auto"/>
      </w:divBdr>
    </w:div>
    <w:div w:id="68580173">
      <w:bodyDiv w:val="1"/>
      <w:marLeft w:val="0"/>
      <w:marRight w:val="0"/>
      <w:marTop w:val="0"/>
      <w:marBottom w:val="0"/>
      <w:divBdr>
        <w:top w:val="none" w:sz="0" w:space="0" w:color="auto"/>
        <w:left w:val="none" w:sz="0" w:space="0" w:color="auto"/>
        <w:bottom w:val="none" w:sz="0" w:space="0" w:color="auto"/>
        <w:right w:val="none" w:sz="0" w:space="0" w:color="auto"/>
      </w:divBdr>
    </w:div>
    <w:div w:id="71121126">
      <w:bodyDiv w:val="1"/>
      <w:marLeft w:val="0"/>
      <w:marRight w:val="0"/>
      <w:marTop w:val="0"/>
      <w:marBottom w:val="0"/>
      <w:divBdr>
        <w:top w:val="none" w:sz="0" w:space="0" w:color="auto"/>
        <w:left w:val="none" w:sz="0" w:space="0" w:color="auto"/>
        <w:bottom w:val="none" w:sz="0" w:space="0" w:color="auto"/>
        <w:right w:val="none" w:sz="0" w:space="0" w:color="auto"/>
      </w:divBdr>
    </w:div>
    <w:div w:id="78062520">
      <w:bodyDiv w:val="1"/>
      <w:marLeft w:val="0"/>
      <w:marRight w:val="0"/>
      <w:marTop w:val="0"/>
      <w:marBottom w:val="0"/>
      <w:divBdr>
        <w:top w:val="none" w:sz="0" w:space="0" w:color="auto"/>
        <w:left w:val="none" w:sz="0" w:space="0" w:color="auto"/>
        <w:bottom w:val="none" w:sz="0" w:space="0" w:color="auto"/>
        <w:right w:val="none" w:sz="0" w:space="0" w:color="auto"/>
      </w:divBdr>
    </w:div>
    <w:div w:id="78871609">
      <w:bodyDiv w:val="1"/>
      <w:marLeft w:val="0"/>
      <w:marRight w:val="0"/>
      <w:marTop w:val="0"/>
      <w:marBottom w:val="0"/>
      <w:divBdr>
        <w:top w:val="none" w:sz="0" w:space="0" w:color="auto"/>
        <w:left w:val="none" w:sz="0" w:space="0" w:color="auto"/>
        <w:bottom w:val="none" w:sz="0" w:space="0" w:color="auto"/>
        <w:right w:val="none" w:sz="0" w:space="0" w:color="auto"/>
      </w:divBdr>
    </w:div>
    <w:div w:id="79759653">
      <w:bodyDiv w:val="1"/>
      <w:marLeft w:val="0"/>
      <w:marRight w:val="0"/>
      <w:marTop w:val="0"/>
      <w:marBottom w:val="0"/>
      <w:divBdr>
        <w:top w:val="none" w:sz="0" w:space="0" w:color="auto"/>
        <w:left w:val="none" w:sz="0" w:space="0" w:color="auto"/>
        <w:bottom w:val="none" w:sz="0" w:space="0" w:color="auto"/>
        <w:right w:val="none" w:sz="0" w:space="0" w:color="auto"/>
      </w:divBdr>
    </w:div>
    <w:div w:id="84571500">
      <w:bodyDiv w:val="1"/>
      <w:marLeft w:val="0"/>
      <w:marRight w:val="0"/>
      <w:marTop w:val="0"/>
      <w:marBottom w:val="0"/>
      <w:divBdr>
        <w:top w:val="none" w:sz="0" w:space="0" w:color="auto"/>
        <w:left w:val="none" w:sz="0" w:space="0" w:color="auto"/>
        <w:bottom w:val="none" w:sz="0" w:space="0" w:color="auto"/>
        <w:right w:val="none" w:sz="0" w:space="0" w:color="auto"/>
      </w:divBdr>
    </w:div>
    <w:div w:id="84809703">
      <w:bodyDiv w:val="1"/>
      <w:marLeft w:val="0"/>
      <w:marRight w:val="0"/>
      <w:marTop w:val="0"/>
      <w:marBottom w:val="0"/>
      <w:divBdr>
        <w:top w:val="none" w:sz="0" w:space="0" w:color="auto"/>
        <w:left w:val="none" w:sz="0" w:space="0" w:color="auto"/>
        <w:bottom w:val="none" w:sz="0" w:space="0" w:color="auto"/>
        <w:right w:val="none" w:sz="0" w:space="0" w:color="auto"/>
      </w:divBdr>
    </w:div>
    <w:div w:id="86080965">
      <w:bodyDiv w:val="1"/>
      <w:marLeft w:val="0"/>
      <w:marRight w:val="0"/>
      <w:marTop w:val="0"/>
      <w:marBottom w:val="0"/>
      <w:divBdr>
        <w:top w:val="none" w:sz="0" w:space="0" w:color="auto"/>
        <w:left w:val="none" w:sz="0" w:space="0" w:color="auto"/>
        <w:bottom w:val="none" w:sz="0" w:space="0" w:color="auto"/>
        <w:right w:val="none" w:sz="0" w:space="0" w:color="auto"/>
      </w:divBdr>
    </w:div>
    <w:div w:id="89938108">
      <w:bodyDiv w:val="1"/>
      <w:marLeft w:val="0"/>
      <w:marRight w:val="0"/>
      <w:marTop w:val="0"/>
      <w:marBottom w:val="0"/>
      <w:divBdr>
        <w:top w:val="none" w:sz="0" w:space="0" w:color="auto"/>
        <w:left w:val="none" w:sz="0" w:space="0" w:color="auto"/>
        <w:bottom w:val="none" w:sz="0" w:space="0" w:color="auto"/>
        <w:right w:val="none" w:sz="0" w:space="0" w:color="auto"/>
      </w:divBdr>
    </w:div>
    <w:div w:id="91361411">
      <w:bodyDiv w:val="1"/>
      <w:marLeft w:val="0"/>
      <w:marRight w:val="0"/>
      <w:marTop w:val="0"/>
      <w:marBottom w:val="0"/>
      <w:divBdr>
        <w:top w:val="none" w:sz="0" w:space="0" w:color="auto"/>
        <w:left w:val="none" w:sz="0" w:space="0" w:color="auto"/>
        <w:bottom w:val="none" w:sz="0" w:space="0" w:color="auto"/>
        <w:right w:val="none" w:sz="0" w:space="0" w:color="auto"/>
      </w:divBdr>
    </w:div>
    <w:div w:id="99029781">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08623360">
      <w:bodyDiv w:val="1"/>
      <w:marLeft w:val="0"/>
      <w:marRight w:val="0"/>
      <w:marTop w:val="0"/>
      <w:marBottom w:val="0"/>
      <w:divBdr>
        <w:top w:val="none" w:sz="0" w:space="0" w:color="auto"/>
        <w:left w:val="none" w:sz="0" w:space="0" w:color="auto"/>
        <w:bottom w:val="none" w:sz="0" w:space="0" w:color="auto"/>
        <w:right w:val="none" w:sz="0" w:space="0" w:color="auto"/>
      </w:divBdr>
    </w:div>
    <w:div w:id="109904346">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17456451">
      <w:bodyDiv w:val="1"/>
      <w:marLeft w:val="0"/>
      <w:marRight w:val="0"/>
      <w:marTop w:val="0"/>
      <w:marBottom w:val="0"/>
      <w:divBdr>
        <w:top w:val="none" w:sz="0" w:space="0" w:color="auto"/>
        <w:left w:val="none" w:sz="0" w:space="0" w:color="auto"/>
        <w:bottom w:val="none" w:sz="0" w:space="0" w:color="auto"/>
        <w:right w:val="none" w:sz="0" w:space="0" w:color="auto"/>
      </w:divBdr>
    </w:div>
    <w:div w:id="123500928">
      <w:bodyDiv w:val="1"/>
      <w:marLeft w:val="0"/>
      <w:marRight w:val="0"/>
      <w:marTop w:val="0"/>
      <w:marBottom w:val="0"/>
      <w:divBdr>
        <w:top w:val="none" w:sz="0" w:space="0" w:color="auto"/>
        <w:left w:val="none" w:sz="0" w:space="0" w:color="auto"/>
        <w:bottom w:val="none" w:sz="0" w:space="0" w:color="auto"/>
        <w:right w:val="none" w:sz="0" w:space="0" w:color="auto"/>
      </w:divBdr>
    </w:div>
    <w:div w:id="132338186">
      <w:bodyDiv w:val="1"/>
      <w:marLeft w:val="0"/>
      <w:marRight w:val="0"/>
      <w:marTop w:val="0"/>
      <w:marBottom w:val="0"/>
      <w:divBdr>
        <w:top w:val="none" w:sz="0" w:space="0" w:color="auto"/>
        <w:left w:val="none" w:sz="0" w:space="0" w:color="auto"/>
        <w:bottom w:val="none" w:sz="0" w:space="0" w:color="auto"/>
        <w:right w:val="none" w:sz="0" w:space="0" w:color="auto"/>
      </w:divBdr>
    </w:div>
    <w:div w:id="136191286">
      <w:bodyDiv w:val="1"/>
      <w:marLeft w:val="0"/>
      <w:marRight w:val="0"/>
      <w:marTop w:val="0"/>
      <w:marBottom w:val="0"/>
      <w:divBdr>
        <w:top w:val="none" w:sz="0" w:space="0" w:color="auto"/>
        <w:left w:val="none" w:sz="0" w:space="0" w:color="auto"/>
        <w:bottom w:val="none" w:sz="0" w:space="0" w:color="auto"/>
        <w:right w:val="none" w:sz="0" w:space="0" w:color="auto"/>
      </w:divBdr>
    </w:div>
    <w:div w:id="137963374">
      <w:bodyDiv w:val="1"/>
      <w:marLeft w:val="0"/>
      <w:marRight w:val="0"/>
      <w:marTop w:val="0"/>
      <w:marBottom w:val="0"/>
      <w:divBdr>
        <w:top w:val="none" w:sz="0" w:space="0" w:color="auto"/>
        <w:left w:val="none" w:sz="0" w:space="0" w:color="auto"/>
        <w:bottom w:val="none" w:sz="0" w:space="0" w:color="auto"/>
        <w:right w:val="none" w:sz="0" w:space="0" w:color="auto"/>
      </w:divBdr>
    </w:div>
    <w:div w:id="142355124">
      <w:bodyDiv w:val="1"/>
      <w:marLeft w:val="0"/>
      <w:marRight w:val="0"/>
      <w:marTop w:val="0"/>
      <w:marBottom w:val="0"/>
      <w:divBdr>
        <w:top w:val="none" w:sz="0" w:space="0" w:color="auto"/>
        <w:left w:val="none" w:sz="0" w:space="0" w:color="auto"/>
        <w:bottom w:val="none" w:sz="0" w:space="0" w:color="auto"/>
        <w:right w:val="none" w:sz="0" w:space="0" w:color="auto"/>
      </w:divBdr>
    </w:div>
    <w:div w:id="145753795">
      <w:bodyDiv w:val="1"/>
      <w:marLeft w:val="0"/>
      <w:marRight w:val="0"/>
      <w:marTop w:val="0"/>
      <w:marBottom w:val="0"/>
      <w:divBdr>
        <w:top w:val="none" w:sz="0" w:space="0" w:color="auto"/>
        <w:left w:val="none" w:sz="0" w:space="0" w:color="auto"/>
        <w:bottom w:val="none" w:sz="0" w:space="0" w:color="auto"/>
        <w:right w:val="none" w:sz="0" w:space="0" w:color="auto"/>
      </w:divBdr>
    </w:div>
    <w:div w:id="146630016">
      <w:bodyDiv w:val="1"/>
      <w:marLeft w:val="0"/>
      <w:marRight w:val="0"/>
      <w:marTop w:val="0"/>
      <w:marBottom w:val="0"/>
      <w:divBdr>
        <w:top w:val="none" w:sz="0" w:space="0" w:color="auto"/>
        <w:left w:val="none" w:sz="0" w:space="0" w:color="auto"/>
        <w:bottom w:val="none" w:sz="0" w:space="0" w:color="auto"/>
        <w:right w:val="none" w:sz="0" w:space="0" w:color="auto"/>
      </w:divBdr>
    </w:div>
    <w:div w:id="147329037">
      <w:bodyDiv w:val="1"/>
      <w:marLeft w:val="0"/>
      <w:marRight w:val="0"/>
      <w:marTop w:val="0"/>
      <w:marBottom w:val="0"/>
      <w:divBdr>
        <w:top w:val="none" w:sz="0" w:space="0" w:color="auto"/>
        <w:left w:val="none" w:sz="0" w:space="0" w:color="auto"/>
        <w:bottom w:val="none" w:sz="0" w:space="0" w:color="auto"/>
        <w:right w:val="none" w:sz="0" w:space="0" w:color="auto"/>
      </w:divBdr>
    </w:div>
    <w:div w:id="147789028">
      <w:bodyDiv w:val="1"/>
      <w:marLeft w:val="0"/>
      <w:marRight w:val="0"/>
      <w:marTop w:val="0"/>
      <w:marBottom w:val="0"/>
      <w:divBdr>
        <w:top w:val="none" w:sz="0" w:space="0" w:color="auto"/>
        <w:left w:val="none" w:sz="0" w:space="0" w:color="auto"/>
        <w:bottom w:val="none" w:sz="0" w:space="0" w:color="auto"/>
        <w:right w:val="none" w:sz="0" w:space="0" w:color="auto"/>
      </w:divBdr>
    </w:div>
    <w:div w:id="155848678">
      <w:bodyDiv w:val="1"/>
      <w:marLeft w:val="0"/>
      <w:marRight w:val="0"/>
      <w:marTop w:val="0"/>
      <w:marBottom w:val="0"/>
      <w:divBdr>
        <w:top w:val="none" w:sz="0" w:space="0" w:color="auto"/>
        <w:left w:val="none" w:sz="0" w:space="0" w:color="auto"/>
        <w:bottom w:val="none" w:sz="0" w:space="0" w:color="auto"/>
        <w:right w:val="none" w:sz="0" w:space="0" w:color="auto"/>
      </w:divBdr>
    </w:div>
    <w:div w:id="162404460">
      <w:bodyDiv w:val="1"/>
      <w:marLeft w:val="0"/>
      <w:marRight w:val="0"/>
      <w:marTop w:val="0"/>
      <w:marBottom w:val="0"/>
      <w:divBdr>
        <w:top w:val="none" w:sz="0" w:space="0" w:color="auto"/>
        <w:left w:val="none" w:sz="0" w:space="0" w:color="auto"/>
        <w:bottom w:val="none" w:sz="0" w:space="0" w:color="auto"/>
        <w:right w:val="none" w:sz="0" w:space="0" w:color="auto"/>
      </w:divBdr>
    </w:div>
    <w:div w:id="163710156">
      <w:bodyDiv w:val="1"/>
      <w:marLeft w:val="0"/>
      <w:marRight w:val="0"/>
      <w:marTop w:val="0"/>
      <w:marBottom w:val="0"/>
      <w:divBdr>
        <w:top w:val="none" w:sz="0" w:space="0" w:color="auto"/>
        <w:left w:val="none" w:sz="0" w:space="0" w:color="auto"/>
        <w:bottom w:val="none" w:sz="0" w:space="0" w:color="auto"/>
        <w:right w:val="none" w:sz="0" w:space="0" w:color="auto"/>
      </w:divBdr>
    </w:div>
    <w:div w:id="170148043">
      <w:bodyDiv w:val="1"/>
      <w:marLeft w:val="0"/>
      <w:marRight w:val="0"/>
      <w:marTop w:val="0"/>
      <w:marBottom w:val="0"/>
      <w:divBdr>
        <w:top w:val="none" w:sz="0" w:space="0" w:color="auto"/>
        <w:left w:val="none" w:sz="0" w:space="0" w:color="auto"/>
        <w:bottom w:val="none" w:sz="0" w:space="0" w:color="auto"/>
        <w:right w:val="none" w:sz="0" w:space="0" w:color="auto"/>
      </w:divBdr>
    </w:div>
    <w:div w:id="170753930">
      <w:bodyDiv w:val="1"/>
      <w:marLeft w:val="0"/>
      <w:marRight w:val="0"/>
      <w:marTop w:val="0"/>
      <w:marBottom w:val="0"/>
      <w:divBdr>
        <w:top w:val="none" w:sz="0" w:space="0" w:color="auto"/>
        <w:left w:val="none" w:sz="0" w:space="0" w:color="auto"/>
        <w:bottom w:val="none" w:sz="0" w:space="0" w:color="auto"/>
        <w:right w:val="none" w:sz="0" w:space="0" w:color="auto"/>
      </w:divBdr>
    </w:div>
    <w:div w:id="172109589">
      <w:bodyDiv w:val="1"/>
      <w:marLeft w:val="0"/>
      <w:marRight w:val="0"/>
      <w:marTop w:val="0"/>
      <w:marBottom w:val="0"/>
      <w:divBdr>
        <w:top w:val="none" w:sz="0" w:space="0" w:color="auto"/>
        <w:left w:val="none" w:sz="0" w:space="0" w:color="auto"/>
        <w:bottom w:val="none" w:sz="0" w:space="0" w:color="auto"/>
        <w:right w:val="none" w:sz="0" w:space="0" w:color="auto"/>
      </w:divBdr>
    </w:div>
    <w:div w:id="178545726">
      <w:bodyDiv w:val="1"/>
      <w:marLeft w:val="0"/>
      <w:marRight w:val="0"/>
      <w:marTop w:val="0"/>
      <w:marBottom w:val="0"/>
      <w:divBdr>
        <w:top w:val="none" w:sz="0" w:space="0" w:color="auto"/>
        <w:left w:val="none" w:sz="0" w:space="0" w:color="auto"/>
        <w:bottom w:val="none" w:sz="0" w:space="0" w:color="auto"/>
        <w:right w:val="none" w:sz="0" w:space="0" w:color="auto"/>
      </w:divBdr>
    </w:div>
    <w:div w:id="181432614">
      <w:bodyDiv w:val="1"/>
      <w:marLeft w:val="0"/>
      <w:marRight w:val="0"/>
      <w:marTop w:val="0"/>
      <w:marBottom w:val="0"/>
      <w:divBdr>
        <w:top w:val="none" w:sz="0" w:space="0" w:color="auto"/>
        <w:left w:val="none" w:sz="0" w:space="0" w:color="auto"/>
        <w:bottom w:val="none" w:sz="0" w:space="0" w:color="auto"/>
        <w:right w:val="none" w:sz="0" w:space="0" w:color="auto"/>
      </w:divBdr>
    </w:div>
    <w:div w:id="181600707">
      <w:bodyDiv w:val="1"/>
      <w:marLeft w:val="0"/>
      <w:marRight w:val="0"/>
      <w:marTop w:val="0"/>
      <w:marBottom w:val="0"/>
      <w:divBdr>
        <w:top w:val="none" w:sz="0" w:space="0" w:color="auto"/>
        <w:left w:val="none" w:sz="0" w:space="0" w:color="auto"/>
        <w:bottom w:val="none" w:sz="0" w:space="0" w:color="auto"/>
        <w:right w:val="none" w:sz="0" w:space="0" w:color="auto"/>
      </w:divBdr>
    </w:div>
    <w:div w:id="182090194">
      <w:bodyDiv w:val="1"/>
      <w:marLeft w:val="0"/>
      <w:marRight w:val="0"/>
      <w:marTop w:val="0"/>
      <w:marBottom w:val="0"/>
      <w:divBdr>
        <w:top w:val="none" w:sz="0" w:space="0" w:color="auto"/>
        <w:left w:val="none" w:sz="0" w:space="0" w:color="auto"/>
        <w:bottom w:val="none" w:sz="0" w:space="0" w:color="auto"/>
        <w:right w:val="none" w:sz="0" w:space="0" w:color="auto"/>
      </w:divBdr>
    </w:div>
    <w:div w:id="183397242">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187304703">
      <w:bodyDiv w:val="1"/>
      <w:marLeft w:val="0"/>
      <w:marRight w:val="0"/>
      <w:marTop w:val="0"/>
      <w:marBottom w:val="0"/>
      <w:divBdr>
        <w:top w:val="none" w:sz="0" w:space="0" w:color="auto"/>
        <w:left w:val="none" w:sz="0" w:space="0" w:color="auto"/>
        <w:bottom w:val="none" w:sz="0" w:space="0" w:color="auto"/>
        <w:right w:val="none" w:sz="0" w:space="0" w:color="auto"/>
      </w:divBdr>
    </w:div>
    <w:div w:id="188689170">
      <w:bodyDiv w:val="1"/>
      <w:marLeft w:val="0"/>
      <w:marRight w:val="0"/>
      <w:marTop w:val="0"/>
      <w:marBottom w:val="0"/>
      <w:divBdr>
        <w:top w:val="none" w:sz="0" w:space="0" w:color="auto"/>
        <w:left w:val="none" w:sz="0" w:space="0" w:color="auto"/>
        <w:bottom w:val="none" w:sz="0" w:space="0" w:color="auto"/>
        <w:right w:val="none" w:sz="0" w:space="0" w:color="auto"/>
      </w:divBdr>
    </w:div>
    <w:div w:id="194852779">
      <w:bodyDiv w:val="1"/>
      <w:marLeft w:val="0"/>
      <w:marRight w:val="0"/>
      <w:marTop w:val="0"/>
      <w:marBottom w:val="0"/>
      <w:divBdr>
        <w:top w:val="none" w:sz="0" w:space="0" w:color="auto"/>
        <w:left w:val="none" w:sz="0" w:space="0" w:color="auto"/>
        <w:bottom w:val="none" w:sz="0" w:space="0" w:color="auto"/>
        <w:right w:val="none" w:sz="0" w:space="0" w:color="auto"/>
      </w:divBdr>
    </w:div>
    <w:div w:id="201334950">
      <w:bodyDiv w:val="1"/>
      <w:marLeft w:val="0"/>
      <w:marRight w:val="0"/>
      <w:marTop w:val="0"/>
      <w:marBottom w:val="0"/>
      <w:divBdr>
        <w:top w:val="none" w:sz="0" w:space="0" w:color="auto"/>
        <w:left w:val="none" w:sz="0" w:space="0" w:color="auto"/>
        <w:bottom w:val="none" w:sz="0" w:space="0" w:color="auto"/>
        <w:right w:val="none" w:sz="0" w:space="0" w:color="auto"/>
      </w:divBdr>
    </w:div>
    <w:div w:id="202865780">
      <w:bodyDiv w:val="1"/>
      <w:marLeft w:val="0"/>
      <w:marRight w:val="0"/>
      <w:marTop w:val="0"/>
      <w:marBottom w:val="0"/>
      <w:divBdr>
        <w:top w:val="none" w:sz="0" w:space="0" w:color="auto"/>
        <w:left w:val="none" w:sz="0" w:space="0" w:color="auto"/>
        <w:bottom w:val="none" w:sz="0" w:space="0" w:color="auto"/>
        <w:right w:val="none" w:sz="0" w:space="0" w:color="auto"/>
      </w:divBdr>
    </w:div>
    <w:div w:id="208954482">
      <w:bodyDiv w:val="1"/>
      <w:marLeft w:val="0"/>
      <w:marRight w:val="0"/>
      <w:marTop w:val="0"/>
      <w:marBottom w:val="0"/>
      <w:divBdr>
        <w:top w:val="none" w:sz="0" w:space="0" w:color="auto"/>
        <w:left w:val="none" w:sz="0" w:space="0" w:color="auto"/>
        <w:bottom w:val="none" w:sz="0" w:space="0" w:color="auto"/>
        <w:right w:val="none" w:sz="0" w:space="0" w:color="auto"/>
      </w:divBdr>
    </w:div>
    <w:div w:id="212500058">
      <w:bodyDiv w:val="1"/>
      <w:marLeft w:val="0"/>
      <w:marRight w:val="0"/>
      <w:marTop w:val="0"/>
      <w:marBottom w:val="0"/>
      <w:divBdr>
        <w:top w:val="none" w:sz="0" w:space="0" w:color="auto"/>
        <w:left w:val="none" w:sz="0" w:space="0" w:color="auto"/>
        <w:bottom w:val="none" w:sz="0" w:space="0" w:color="auto"/>
        <w:right w:val="none" w:sz="0" w:space="0" w:color="auto"/>
      </w:divBdr>
    </w:div>
    <w:div w:id="215043638">
      <w:bodyDiv w:val="1"/>
      <w:marLeft w:val="0"/>
      <w:marRight w:val="0"/>
      <w:marTop w:val="0"/>
      <w:marBottom w:val="0"/>
      <w:divBdr>
        <w:top w:val="none" w:sz="0" w:space="0" w:color="auto"/>
        <w:left w:val="none" w:sz="0" w:space="0" w:color="auto"/>
        <w:bottom w:val="none" w:sz="0" w:space="0" w:color="auto"/>
        <w:right w:val="none" w:sz="0" w:space="0" w:color="auto"/>
      </w:divBdr>
    </w:div>
    <w:div w:id="215708276">
      <w:bodyDiv w:val="1"/>
      <w:marLeft w:val="0"/>
      <w:marRight w:val="0"/>
      <w:marTop w:val="0"/>
      <w:marBottom w:val="0"/>
      <w:divBdr>
        <w:top w:val="none" w:sz="0" w:space="0" w:color="auto"/>
        <w:left w:val="none" w:sz="0" w:space="0" w:color="auto"/>
        <w:bottom w:val="none" w:sz="0" w:space="0" w:color="auto"/>
        <w:right w:val="none" w:sz="0" w:space="0" w:color="auto"/>
      </w:divBdr>
    </w:div>
    <w:div w:id="216474235">
      <w:bodyDiv w:val="1"/>
      <w:marLeft w:val="0"/>
      <w:marRight w:val="0"/>
      <w:marTop w:val="0"/>
      <w:marBottom w:val="0"/>
      <w:divBdr>
        <w:top w:val="none" w:sz="0" w:space="0" w:color="auto"/>
        <w:left w:val="none" w:sz="0" w:space="0" w:color="auto"/>
        <w:bottom w:val="none" w:sz="0" w:space="0" w:color="auto"/>
        <w:right w:val="none" w:sz="0" w:space="0" w:color="auto"/>
      </w:divBdr>
    </w:div>
    <w:div w:id="217404469">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219100617">
      <w:bodyDiv w:val="1"/>
      <w:marLeft w:val="0"/>
      <w:marRight w:val="0"/>
      <w:marTop w:val="0"/>
      <w:marBottom w:val="0"/>
      <w:divBdr>
        <w:top w:val="none" w:sz="0" w:space="0" w:color="auto"/>
        <w:left w:val="none" w:sz="0" w:space="0" w:color="auto"/>
        <w:bottom w:val="none" w:sz="0" w:space="0" w:color="auto"/>
        <w:right w:val="none" w:sz="0" w:space="0" w:color="auto"/>
      </w:divBdr>
    </w:div>
    <w:div w:id="220216627">
      <w:bodyDiv w:val="1"/>
      <w:marLeft w:val="0"/>
      <w:marRight w:val="0"/>
      <w:marTop w:val="0"/>
      <w:marBottom w:val="0"/>
      <w:divBdr>
        <w:top w:val="none" w:sz="0" w:space="0" w:color="auto"/>
        <w:left w:val="none" w:sz="0" w:space="0" w:color="auto"/>
        <w:bottom w:val="none" w:sz="0" w:space="0" w:color="auto"/>
        <w:right w:val="none" w:sz="0" w:space="0" w:color="auto"/>
      </w:divBdr>
    </w:div>
    <w:div w:id="221866850">
      <w:bodyDiv w:val="1"/>
      <w:marLeft w:val="0"/>
      <w:marRight w:val="0"/>
      <w:marTop w:val="0"/>
      <w:marBottom w:val="0"/>
      <w:divBdr>
        <w:top w:val="none" w:sz="0" w:space="0" w:color="auto"/>
        <w:left w:val="none" w:sz="0" w:space="0" w:color="auto"/>
        <w:bottom w:val="none" w:sz="0" w:space="0" w:color="auto"/>
        <w:right w:val="none" w:sz="0" w:space="0" w:color="auto"/>
      </w:divBdr>
    </w:div>
    <w:div w:id="224024859">
      <w:bodyDiv w:val="1"/>
      <w:marLeft w:val="0"/>
      <w:marRight w:val="0"/>
      <w:marTop w:val="0"/>
      <w:marBottom w:val="0"/>
      <w:divBdr>
        <w:top w:val="none" w:sz="0" w:space="0" w:color="auto"/>
        <w:left w:val="none" w:sz="0" w:space="0" w:color="auto"/>
        <w:bottom w:val="none" w:sz="0" w:space="0" w:color="auto"/>
        <w:right w:val="none" w:sz="0" w:space="0" w:color="auto"/>
      </w:divBdr>
    </w:div>
    <w:div w:id="224070161">
      <w:bodyDiv w:val="1"/>
      <w:marLeft w:val="0"/>
      <w:marRight w:val="0"/>
      <w:marTop w:val="0"/>
      <w:marBottom w:val="0"/>
      <w:divBdr>
        <w:top w:val="none" w:sz="0" w:space="0" w:color="auto"/>
        <w:left w:val="none" w:sz="0" w:space="0" w:color="auto"/>
        <w:bottom w:val="none" w:sz="0" w:space="0" w:color="auto"/>
        <w:right w:val="none" w:sz="0" w:space="0" w:color="auto"/>
      </w:divBdr>
    </w:div>
    <w:div w:id="225190457">
      <w:bodyDiv w:val="1"/>
      <w:marLeft w:val="0"/>
      <w:marRight w:val="0"/>
      <w:marTop w:val="0"/>
      <w:marBottom w:val="0"/>
      <w:divBdr>
        <w:top w:val="none" w:sz="0" w:space="0" w:color="auto"/>
        <w:left w:val="none" w:sz="0" w:space="0" w:color="auto"/>
        <w:bottom w:val="none" w:sz="0" w:space="0" w:color="auto"/>
        <w:right w:val="none" w:sz="0" w:space="0" w:color="auto"/>
      </w:divBdr>
    </w:div>
    <w:div w:id="225771900">
      <w:bodyDiv w:val="1"/>
      <w:marLeft w:val="0"/>
      <w:marRight w:val="0"/>
      <w:marTop w:val="0"/>
      <w:marBottom w:val="0"/>
      <w:divBdr>
        <w:top w:val="none" w:sz="0" w:space="0" w:color="auto"/>
        <w:left w:val="none" w:sz="0" w:space="0" w:color="auto"/>
        <w:bottom w:val="none" w:sz="0" w:space="0" w:color="auto"/>
        <w:right w:val="none" w:sz="0" w:space="0" w:color="auto"/>
      </w:divBdr>
    </w:div>
    <w:div w:id="226191248">
      <w:bodyDiv w:val="1"/>
      <w:marLeft w:val="0"/>
      <w:marRight w:val="0"/>
      <w:marTop w:val="0"/>
      <w:marBottom w:val="0"/>
      <w:divBdr>
        <w:top w:val="none" w:sz="0" w:space="0" w:color="auto"/>
        <w:left w:val="none" w:sz="0" w:space="0" w:color="auto"/>
        <w:bottom w:val="none" w:sz="0" w:space="0" w:color="auto"/>
        <w:right w:val="none" w:sz="0" w:space="0" w:color="auto"/>
      </w:divBdr>
    </w:div>
    <w:div w:id="226915009">
      <w:bodyDiv w:val="1"/>
      <w:marLeft w:val="0"/>
      <w:marRight w:val="0"/>
      <w:marTop w:val="0"/>
      <w:marBottom w:val="0"/>
      <w:divBdr>
        <w:top w:val="none" w:sz="0" w:space="0" w:color="auto"/>
        <w:left w:val="none" w:sz="0" w:space="0" w:color="auto"/>
        <w:bottom w:val="none" w:sz="0" w:space="0" w:color="auto"/>
        <w:right w:val="none" w:sz="0" w:space="0" w:color="auto"/>
      </w:divBdr>
    </w:div>
    <w:div w:id="229005207">
      <w:bodyDiv w:val="1"/>
      <w:marLeft w:val="0"/>
      <w:marRight w:val="0"/>
      <w:marTop w:val="0"/>
      <w:marBottom w:val="0"/>
      <w:divBdr>
        <w:top w:val="none" w:sz="0" w:space="0" w:color="auto"/>
        <w:left w:val="none" w:sz="0" w:space="0" w:color="auto"/>
        <w:bottom w:val="none" w:sz="0" w:space="0" w:color="auto"/>
        <w:right w:val="none" w:sz="0" w:space="0" w:color="auto"/>
      </w:divBdr>
    </w:div>
    <w:div w:id="232357753">
      <w:bodyDiv w:val="1"/>
      <w:marLeft w:val="0"/>
      <w:marRight w:val="0"/>
      <w:marTop w:val="0"/>
      <w:marBottom w:val="0"/>
      <w:divBdr>
        <w:top w:val="none" w:sz="0" w:space="0" w:color="auto"/>
        <w:left w:val="none" w:sz="0" w:space="0" w:color="auto"/>
        <w:bottom w:val="none" w:sz="0" w:space="0" w:color="auto"/>
        <w:right w:val="none" w:sz="0" w:space="0" w:color="auto"/>
      </w:divBdr>
    </w:div>
    <w:div w:id="237399326">
      <w:bodyDiv w:val="1"/>
      <w:marLeft w:val="0"/>
      <w:marRight w:val="0"/>
      <w:marTop w:val="0"/>
      <w:marBottom w:val="0"/>
      <w:divBdr>
        <w:top w:val="none" w:sz="0" w:space="0" w:color="auto"/>
        <w:left w:val="none" w:sz="0" w:space="0" w:color="auto"/>
        <w:bottom w:val="none" w:sz="0" w:space="0" w:color="auto"/>
        <w:right w:val="none" w:sz="0" w:space="0" w:color="auto"/>
      </w:divBdr>
    </w:div>
    <w:div w:id="244463490">
      <w:bodyDiv w:val="1"/>
      <w:marLeft w:val="0"/>
      <w:marRight w:val="0"/>
      <w:marTop w:val="0"/>
      <w:marBottom w:val="0"/>
      <w:divBdr>
        <w:top w:val="none" w:sz="0" w:space="0" w:color="auto"/>
        <w:left w:val="none" w:sz="0" w:space="0" w:color="auto"/>
        <w:bottom w:val="none" w:sz="0" w:space="0" w:color="auto"/>
        <w:right w:val="none" w:sz="0" w:space="0" w:color="auto"/>
      </w:divBdr>
    </w:div>
    <w:div w:id="245457119">
      <w:bodyDiv w:val="1"/>
      <w:marLeft w:val="0"/>
      <w:marRight w:val="0"/>
      <w:marTop w:val="0"/>
      <w:marBottom w:val="0"/>
      <w:divBdr>
        <w:top w:val="none" w:sz="0" w:space="0" w:color="auto"/>
        <w:left w:val="none" w:sz="0" w:space="0" w:color="auto"/>
        <w:bottom w:val="none" w:sz="0" w:space="0" w:color="auto"/>
        <w:right w:val="none" w:sz="0" w:space="0" w:color="auto"/>
      </w:divBdr>
    </w:div>
    <w:div w:id="247546943">
      <w:bodyDiv w:val="1"/>
      <w:marLeft w:val="0"/>
      <w:marRight w:val="0"/>
      <w:marTop w:val="0"/>
      <w:marBottom w:val="0"/>
      <w:divBdr>
        <w:top w:val="none" w:sz="0" w:space="0" w:color="auto"/>
        <w:left w:val="none" w:sz="0" w:space="0" w:color="auto"/>
        <w:bottom w:val="none" w:sz="0" w:space="0" w:color="auto"/>
        <w:right w:val="none" w:sz="0" w:space="0" w:color="auto"/>
      </w:divBdr>
    </w:div>
    <w:div w:id="249461970">
      <w:bodyDiv w:val="1"/>
      <w:marLeft w:val="0"/>
      <w:marRight w:val="0"/>
      <w:marTop w:val="0"/>
      <w:marBottom w:val="0"/>
      <w:divBdr>
        <w:top w:val="none" w:sz="0" w:space="0" w:color="auto"/>
        <w:left w:val="none" w:sz="0" w:space="0" w:color="auto"/>
        <w:bottom w:val="none" w:sz="0" w:space="0" w:color="auto"/>
        <w:right w:val="none" w:sz="0" w:space="0" w:color="auto"/>
      </w:divBdr>
    </w:div>
    <w:div w:id="259459744">
      <w:bodyDiv w:val="1"/>
      <w:marLeft w:val="0"/>
      <w:marRight w:val="0"/>
      <w:marTop w:val="0"/>
      <w:marBottom w:val="0"/>
      <w:divBdr>
        <w:top w:val="none" w:sz="0" w:space="0" w:color="auto"/>
        <w:left w:val="none" w:sz="0" w:space="0" w:color="auto"/>
        <w:bottom w:val="none" w:sz="0" w:space="0" w:color="auto"/>
        <w:right w:val="none" w:sz="0" w:space="0" w:color="auto"/>
      </w:divBdr>
    </w:div>
    <w:div w:id="264700284">
      <w:bodyDiv w:val="1"/>
      <w:marLeft w:val="0"/>
      <w:marRight w:val="0"/>
      <w:marTop w:val="0"/>
      <w:marBottom w:val="0"/>
      <w:divBdr>
        <w:top w:val="none" w:sz="0" w:space="0" w:color="auto"/>
        <w:left w:val="none" w:sz="0" w:space="0" w:color="auto"/>
        <w:bottom w:val="none" w:sz="0" w:space="0" w:color="auto"/>
        <w:right w:val="none" w:sz="0" w:space="0" w:color="auto"/>
      </w:divBdr>
    </w:div>
    <w:div w:id="267274716">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271741654">
      <w:bodyDiv w:val="1"/>
      <w:marLeft w:val="0"/>
      <w:marRight w:val="0"/>
      <w:marTop w:val="0"/>
      <w:marBottom w:val="0"/>
      <w:divBdr>
        <w:top w:val="none" w:sz="0" w:space="0" w:color="auto"/>
        <w:left w:val="none" w:sz="0" w:space="0" w:color="auto"/>
        <w:bottom w:val="none" w:sz="0" w:space="0" w:color="auto"/>
        <w:right w:val="none" w:sz="0" w:space="0" w:color="auto"/>
      </w:divBdr>
    </w:div>
    <w:div w:id="277372501">
      <w:bodyDiv w:val="1"/>
      <w:marLeft w:val="0"/>
      <w:marRight w:val="0"/>
      <w:marTop w:val="0"/>
      <w:marBottom w:val="0"/>
      <w:divBdr>
        <w:top w:val="none" w:sz="0" w:space="0" w:color="auto"/>
        <w:left w:val="none" w:sz="0" w:space="0" w:color="auto"/>
        <w:bottom w:val="none" w:sz="0" w:space="0" w:color="auto"/>
        <w:right w:val="none" w:sz="0" w:space="0" w:color="auto"/>
      </w:divBdr>
    </w:div>
    <w:div w:id="286205763">
      <w:bodyDiv w:val="1"/>
      <w:marLeft w:val="0"/>
      <w:marRight w:val="0"/>
      <w:marTop w:val="0"/>
      <w:marBottom w:val="0"/>
      <w:divBdr>
        <w:top w:val="none" w:sz="0" w:space="0" w:color="auto"/>
        <w:left w:val="none" w:sz="0" w:space="0" w:color="auto"/>
        <w:bottom w:val="none" w:sz="0" w:space="0" w:color="auto"/>
        <w:right w:val="none" w:sz="0" w:space="0" w:color="auto"/>
      </w:divBdr>
    </w:div>
    <w:div w:id="287011689">
      <w:bodyDiv w:val="1"/>
      <w:marLeft w:val="0"/>
      <w:marRight w:val="0"/>
      <w:marTop w:val="0"/>
      <w:marBottom w:val="0"/>
      <w:divBdr>
        <w:top w:val="none" w:sz="0" w:space="0" w:color="auto"/>
        <w:left w:val="none" w:sz="0" w:space="0" w:color="auto"/>
        <w:bottom w:val="none" w:sz="0" w:space="0" w:color="auto"/>
        <w:right w:val="none" w:sz="0" w:space="0" w:color="auto"/>
      </w:divBdr>
    </w:div>
    <w:div w:id="288897615">
      <w:bodyDiv w:val="1"/>
      <w:marLeft w:val="0"/>
      <w:marRight w:val="0"/>
      <w:marTop w:val="0"/>
      <w:marBottom w:val="0"/>
      <w:divBdr>
        <w:top w:val="none" w:sz="0" w:space="0" w:color="auto"/>
        <w:left w:val="none" w:sz="0" w:space="0" w:color="auto"/>
        <w:bottom w:val="none" w:sz="0" w:space="0" w:color="auto"/>
        <w:right w:val="none" w:sz="0" w:space="0" w:color="auto"/>
      </w:divBdr>
    </w:div>
    <w:div w:id="290016890">
      <w:bodyDiv w:val="1"/>
      <w:marLeft w:val="0"/>
      <w:marRight w:val="0"/>
      <w:marTop w:val="0"/>
      <w:marBottom w:val="0"/>
      <w:divBdr>
        <w:top w:val="none" w:sz="0" w:space="0" w:color="auto"/>
        <w:left w:val="none" w:sz="0" w:space="0" w:color="auto"/>
        <w:bottom w:val="none" w:sz="0" w:space="0" w:color="auto"/>
        <w:right w:val="none" w:sz="0" w:space="0" w:color="auto"/>
      </w:divBdr>
    </w:div>
    <w:div w:id="290525730">
      <w:bodyDiv w:val="1"/>
      <w:marLeft w:val="0"/>
      <w:marRight w:val="0"/>
      <w:marTop w:val="0"/>
      <w:marBottom w:val="0"/>
      <w:divBdr>
        <w:top w:val="none" w:sz="0" w:space="0" w:color="auto"/>
        <w:left w:val="none" w:sz="0" w:space="0" w:color="auto"/>
        <w:bottom w:val="none" w:sz="0" w:space="0" w:color="auto"/>
        <w:right w:val="none" w:sz="0" w:space="0" w:color="auto"/>
      </w:divBdr>
    </w:div>
    <w:div w:id="290792526">
      <w:bodyDiv w:val="1"/>
      <w:marLeft w:val="0"/>
      <w:marRight w:val="0"/>
      <w:marTop w:val="0"/>
      <w:marBottom w:val="0"/>
      <w:divBdr>
        <w:top w:val="none" w:sz="0" w:space="0" w:color="auto"/>
        <w:left w:val="none" w:sz="0" w:space="0" w:color="auto"/>
        <w:bottom w:val="none" w:sz="0" w:space="0" w:color="auto"/>
        <w:right w:val="none" w:sz="0" w:space="0" w:color="auto"/>
      </w:divBdr>
    </w:div>
    <w:div w:id="291450197">
      <w:bodyDiv w:val="1"/>
      <w:marLeft w:val="0"/>
      <w:marRight w:val="0"/>
      <w:marTop w:val="0"/>
      <w:marBottom w:val="0"/>
      <w:divBdr>
        <w:top w:val="none" w:sz="0" w:space="0" w:color="auto"/>
        <w:left w:val="none" w:sz="0" w:space="0" w:color="auto"/>
        <w:bottom w:val="none" w:sz="0" w:space="0" w:color="auto"/>
        <w:right w:val="none" w:sz="0" w:space="0" w:color="auto"/>
      </w:divBdr>
    </w:div>
    <w:div w:id="292059311">
      <w:bodyDiv w:val="1"/>
      <w:marLeft w:val="0"/>
      <w:marRight w:val="0"/>
      <w:marTop w:val="0"/>
      <w:marBottom w:val="0"/>
      <w:divBdr>
        <w:top w:val="none" w:sz="0" w:space="0" w:color="auto"/>
        <w:left w:val="none" w:sz="0" w:space="0" w:color="auto"/>
        <w:bottom w:val="none" w:sz="0" w:space="0" w:color="auto"/>
        <w:right w:val="none" w:sz="0" w:space="0" w:color="auto"/>
      </w:divBdr>
    </w:div>
    <w:div w:id="294256796">
      <w:bodyDiv w:val="1"/>
      <w:marLeft w:val="0"/>
      <w:marRight w:val="0"/>
      <w:marTop w:val="0"/>
      <w:marBottom w:val="0"/>
      <w:divBdr>
        <w:top w:val="none" w:sz="0" w:space="0" w:color="auto"/>
        <w:left w:val="none" w:sz="0" w:space="0" w:color="auto"/>
        <w:bottom w:val="none" w:sz="0" w:space="0" w:color="auto"/>
        <w:right w:val="none" w:sz="0" w:space="0" w:color="auto"/>
      </w:divBdr>
    </w:div>
    <w:div w:id="294410448">
      <w:bodyDiv w:val="1"/>
      <w:marLeft w:val="0"/>
      <w:marRight w:val="0"/>
      <w:marTop w:val="0"/>
      <w:marBottom w:val="0"/>
      <w:divBdr>
        <w:top w:val="none" w:sz="0" w:space="0" w:color="auto"/>
        <w:left w:val="none" w:sz="0" w:space="0" w:color="auto"/>
        <w:bottom w:val="none" w:sz="0" w:space="0" w:color="auto"/>
        <w:right w:val="none" w:sz="0" w:space="0" w:color="auto"/>
      </w:divBdr>
    </w:div>
    <w:div w:id="295257759">
      <w:bodyDiv w:val="1"/>
      <w:marLeft w:val="0"/>
      <w:marRight w:val="0"/>
      <w:marTop w:val="0"/>
      <w:marBottom w:val="0"/>
      <w:divBdr>
        <w:top w:val="none" w:sz="0" w:space="0" w:color="auto"/>
        <w:left w:val="none" w:sz="0" w:space="0" w:color="auto"/>
        <w:bottom w:val="none" w:sz="0" w:space="0" w:color="auto"/>
        <w:right w:val="none" w:sz="0" w:space="0" w:color="auto"/>
      </w:divBdr>
    </w:div>
    <w:div w:id="299307373">
      <w:bodyDiv w:val="1"/>
      <w:marLeft w:val="0"/>
      <w:marRight w:val="0"/>
      <w:marTop w:val="0"/>
      <w:marBottom w:val="0"/>
      <w:divBdr>
        <w:top w:val="none" w:sz="0" w:space="0" w:color="auto"/>
        <w:left w:val="none" w:sz="0" w:space="0" w:color="auto"/>
        <w:bottom w:val="none" w:sz="0" w:space="0" w:color="auto"/>
        <w:right w:val="none" w:sz="0" w:space="0" w:color="auto"/>
      </w:divBdr>
    </w:div>
    <w:div w:id="300111813">
      <w:bodyDiv w:val="1"/>
      <w:marLeft w:val="0"/>
      <w:marRight w:val="0"/>
      <w:marTop w:val="0"/>
      <w:marBottom w:val="0"/>
      <w:divBdr>
        <w:top w:val="none" w:sz="0" w:space="0" w:color="auto"/>
        <w:left w:val="none" w:sz="0" w:space="0" w:color="auto"/>
        <w:bottom w:val="none" w:sz="0" w:space="0" w:color="auto"/>
        <w:right w:val="none" w:sz="0" w:space="0" w:color="auto"/>
      </w:divBdr>
    </w:div>
    <w:div w:id="300310199">
      <w:bodyDiv w:val="1"/>
      <w:marLeft w:val="0"/>
      <w:marRight w:val="0"/>
      <w:marTop w:val="0"/>
      <w:marBottom w:val="0"/>
      <w:divBdr>
        <w:top w:val="none" w:sz="0" w:space="0" w:color="auto"/>
        <w:left w:val="none" w:sz="0" w:space="0" w:color="auto"/>
        <w:bottom w:val="none" w:sz="0" w:space="0" w:color="auto"/>
        <w:right w:val="none" w:sz="0" w:space="0" w:color="auto"/>
      </w:divBdr>
    </w:div>
    <w:div w:id="300885372">
      <w:bodyDiv w:val="1"/>
      <w:marLeft w:val="0"/>
      <w:marRight w:val="0"/>
      <w:marTop w:val="0"/>
      <w:marBottom w:val="0"/>
      <w:divBdr>
        <w:top w:val="none" w:sz="0" w:space="0" w:color="auto"/>
        <w:left w:val="none" w:sz="0" w:space="0" w:color="auto"/>
        <w:bottom w:val="none" w:sz="0" w:space="0" w:color="auto"/>
        <w:right w:val="none" w:sz="0" w:space="0" w:color="auto"/>
      </w:divBdr>
    </w:div>
    <w:div w:id="307781662">
      <w:bodyDiv w:val="1"/>
      <w:marLeft w:val="0"/>
      <w:marRight w:val="0"/>
      <w:marTop w:val="0"/>
      <w:marBottom w:val="0"/>
      <w:divBdr>
        <w:top w:val="none" w:sz="0" w:space="0" w:color="auto"/>
        <w:left w:val="none" w:sz="0" w:space="0" w:color="auto"/>
        <w:bottom w:val="none" w:sz="0" w:space="0" w:color="auto"/>
        <w:right w:val="none" w:sz="0" w:space="0" w:color="auto"/>
      </w:divBdr>
    </w:div>
    <w:div w:id="309597632">
      <w:bodyDiv w:val="1"/>
      <w:marLeft w:val="0"/>
      <w:marRight w:val="0"/>
      <w:marTop w:val="0"/>
      <w:marBottom w:val="0"/>
      <w:divBdr>
        <w:top w:val="none" w:sz="0" w:space="0" w:color="auto"/>
        <w:left w:val="none" w:sz="0" w:space="0" w:color="auto"/>
        <w:bottom w:val="none" w:sz="0" w:space="0" w:color="auto"/>
        <w:right w:val="none" w:sz="0" w:space="0" w:color="auto"/>
      </w:divBdr>
    </w:div>
    <w:div w:id="311953797">
      <w:bodyDiv w:val="1"/>
      <w:marLeft w:val="0"/>
      <w:marRight w:val="0"/>
      <w:marTop w:val="0"/>
      <w:marBottom w:val="0"/>
      <w:divBdr>
        <w:top w:val="none" w:sz="0" w:space="0" w:color="auto"/>
        <w:left w:val="none" w:sz="0" w:space="0" w:color="auto"/>
        <w:bottom w:val="none" w:sz="0" w:space="0" w:color="auto"/>
        <w:right w:val="none" w:sz="0" w:space="0" w:color="auto"/>
      </w:divBdr>
    </w:div>
    <w:div w:id="313608677">
      <w:bodyDiv w:val="1"/>
      <w:marLeft w:val="0"/>
      <w:marRight w:val="0"/>
      <w:marTop w:val="0"/>
      <w:marBottom w:val="0"/>
      <w:divBdr>
        <w:top w:val="none" w:sz="0" w:space="0" w:color="auto"/>
        <w:left w:val="none" w:sz="0" w:space="0" w:color="auto"/>
        <w:bottom w:val="none" w:sz="0" w:space="0" w:color="auto"/>
        <w:right w:val="none" w:sz="0" w:space="0" w:color="auto"/>
      </w:divBdr>
    </w:div>
    <w:div w:id="314914142">
      <w:bodyDiv w:val="1"/>
      <w:marLeft w:val="0"/>
      <w:marRight w:val="0"/>
      <w:marTop w:val="0"/>
      <w:marBottom w:val="0"/>
      <w:divBdr>
        <w:top w:val="none" w:sz="0" w:space="0" w:color="auto"/>
        <w:left w:val="none" w:sz="0" w:space="0" w:color="auto"/>
        <w:bottom w:val="none" w:sz="0" w:space="0" w:color="auto"/>
        <w:right w:val="none" w:sz="0" w:space="0" w:color="auto"/>
      </w:divBdr>
    </w:div>
    <w:div w:id="319966050">
      <w:bodyDiv w:val="1"/>
      <w:marLeft w:val="0"/>
      <w:marRight w:val="0"/>
      <w:marTop w:val="0"/>
      <w:marBottom w:val="0"/>
      <w:divBdr>
        <w:top w:val="none" w:sz="0" w:space="0" w:color="auto"/>
        <w:left w:val="none" w:sz="0" w:space="0" w:color="auto"/>
        <w:bottom w:val="none" w:sz="0" w:space="0" w:color="auto"/>
        <w:right w:val="none" w:sz="0" w:space="0" w:color="auto"/>
      </w:divBdr>
    </w:div>
    <w:div w:id="325204294">
      <w:bodyDiv w:val="1"/>
      <w:marLeft w:val="0"/>
      <w:marRight w:val="0"/>
      <w:marTop w:val="0"/>
      <w:marBottom w:val="0"/>
      <w:divBdr>
        <w:top w:val="none" w:sz="0" w:space="0" w:color="auto"/>
        <w:left w:val="none" w:sz="0" w:space="0" w:color="auto"/>
        <w:bottom w:val="none" w:sz="0" w:space="0" w:color="auto"/>
        <w:right w:val="none" w:sz="0" w:space="0" w:color="auto"/>
      </w:divBdr>
    </w:div>
    <w:div w:id="327247513">
      <w:bodyDiv w:val="1"/>
      <w:marLeft w:val="0"/>
      <w:marRight w:val="0"/>
      <w:marTop w:val="0"/>
      <w:marBottom w:val="0"/>
      <w:divBdr>
        <w:top w:val="none" w:sz="0" w:space="0" w:color="auto"/>
        <w:left w:val="none" w:sz="0" w:space="0" w:color="auto"/>
        <w:bottom w:val="none" w:sz="0" w:space="0" w:color="auto"/>
        <w:right w:val="none" w:sz="0" w:space="0" w:color="auto"/>
      </w:divBdr>
    </w:div>
    <w:div w:id="327441515">
      <w:bodyDiv w:val="1"/>
      <w:marLeft w:val="0"/>
      <w:marRight w:val="0"/>
      <w:marTop w:val="0"/>
      <w:marBottom w:val="0"/>
      <w:divBdr>
        <w:top w:val="none" w:sz="0" w:space="0" w:color="auto"/>
        <w:left w:val="none" w:sz="0" w:space="0" w:color="auto"/>
        <w:bottom w:val="none" w:sz="0" w:space="0" w:color="auto"/>
        <w:right w:val="none" w:sz="0" w:space="0" w:color="auto"/>
      </w:divBdr>
    </w:div>
    <w:div w:id="329792826">
      <w:bodyDiv w:val="1"/>
      <w:marLeft w:val="0"/>
      <w:marRight w:val="0"/>
      <w:marTop w:val="0"/>
      <w:marBottom w:val="0"/>
      <w:divBdr>
        <w:top w:val="none" w:sz="0" w:space="0" w:color="auto"/>
        <w:left w:val="none" w:sz="0" w:space="0" w:color="auto"/>
        <w:bottom w:val="none" w:sz="0" w:space="0" w:color="auto"/>
        <w:right w:val="none" w:sz="0" w:space="0" w:color="auto"/>
      </w:divBdr>
    </w:div>
    <w:div w:id="331761295">
      <w:bodyDiv w:val="1"/>
      <w:marLeft w:val="0"/>
      <w:marRight w:val="0"/>
      <w:marTop w:val="0"/>
      <w:marBottom w:val="0"/>
      <w:divBdr>
        <w:top w:val="none" w:sz="0" w:space="0" w:color="auto"/>
        <w:left w:val="none" w:sz="0" w:space="0" w:color="auto"/>
        <w:bottom w:val="none" w:sz="0" w:space="0" w:color="auto"/>
        <w:right w:val="none" w:sz="0" w:space="0" w:color="auto"/>
      </w:divBdr>
    </w:div>
    <w:div w:id="343095829">
      <w:bodyDiv w:val="1"/>
      <w:marLeft w:val="0"/>
      <w:marRight w:val="0"/>
      <w:marTop w:val="0"/>
      <w:marBottom w:val="0"/>
      <w:divBdr>
        <w:top w:val="none" w:sz="0" w:space="0" w:color="auto"/>
        <w:left w:val="none" w:sz="0" w:space="0" w:color="auto"/>
        <w:bottom w:val="none" w:sz="0" w:space="0" w:color="auto"/>
        <w:right w:val="none" w:sz="0" w:space="0" w:color="auto"/>
      </w:divBdr>
    </w:div>
    <w:div w:id="343750074">
      <w:bodyDiv w:val="1"/>
      <w:marLeft w:val="0"/>
      <w:marRight w:val="0"/>
      <w:marTop w:val="0"/>
      <w:marBottom w:val="0"/>
      <w:divBdr>
        <w:top w:val="none" w:sz="0" w:space="0" w:color="auto"/>
        <w:left w:val="none" w:sz="0" w:space="0" w:color="auto"/>
        <w:bottom w:val="none" w:sz="0" w:space="0" w:color="auto"/>
        <w:right w:val="none" w:sz="0" w:space="0" w:color="auto"/>
      </w:divBdr>
    </w:div>
    <w:div w:id="346103615">
      <w:bodyDiv w:val="1"/>
      <w:marLeft w:val="0"/>
      <w:marRight w:val="0"/>
      <w:marTop w:val="0"/>
      <w:marBottom w:val="0"/>
      <w:divBdr>
        <w:top w:val="none" w:sz="0" w:space="0" w:color="auto"/>
        <w:left w:val="none" w:sz="0" w:space="0" w:color="auto"/>
        <w:bottom w:val="none" w:sz="0" w:space="0" w:color="auto"/>
        <w:right w:val="none" w:sz="0" w:space="0" w:color="auto"/>
      </w:divBdr>
    </w:div>
    <w:div w:id="346832014">
      <w:bodyDiv w:val="1"/>
      <w:marLeft w:val="0"/>
      <w:marRight w:val="0"/>
      <w:marTop w:val="0"/>
      <w:marBottom w:val="0"/>
      <w:divBdr>
        <w:top w:val="none" w:sz="0" w:space="0" w:color="auto"/>
        <w:left w:val="none" w:sz="0" w:space="0" w:color="auto"/>
        <w:bottom w:val="none" w:sz="0" w:space="0" w:color="auto"/>
        <w:right w:val="none" w:sz="0" w:space="0" w:color="auto"/>
      </w:divBdr>
    </w:div>
    <w:div w:id="347368735">
      <w:bodyDiv w:val="1"/>
      <w:marLeft w:val="0"/>
      <w:marRight w:val="0"/>
      <w:marTop w:val="0"/>
      <w:marBottom w:val="0"/>
      <w:divBdr>
        <w:top w:val="none" w:sz="0" w:space="0" w:color="auto"/>
        <w:left w:val="none" w:sz="0" w:space="0" w:color="auto"/>
        <w:bottom w:val="none" w:sz="0" w:space="0" w:color="auto"/>
        <w:right w:val="none" w:sz="0" w:space="0" w:color="auto"/>
      </w:divBdr>
    </w:div>
    <w:div w:id="352191329">
      <w:bodyDiv w:val="1"/>
      <w:marLeft w:val="0"/>
      <w:marRight w:val="0"/>
      <w:marTop w:val="0"/>
      <w:marBottom w:val="0"/>
      <w:divBdr>
        <w:top w:val="none" w:sz="0" w:space="0" w:color="auto"/>
        <w:left w:val="none" w:sz="0" w:space="0" w:color="auto"/>
        <w:bottom w:val="none" w:sz="0" w:space="0" w:color="auto"/>
        <w:right w:val="none" w:sz="0" w:space="0" w:color="auto"/>
      </w:divBdr>
    </w:div>
    <w:div w:id="352918452">
      <w:bodyDiv w:val="1"/>
      <w:marLeft w:val="0"/>
      <w:marRight w:val="0"/>
      <w:marTop w:val="0"/>
      <w:marBottom w:val="0"/>
      <w:divBdr>
        <w:top w:val="none" w:sz="0" w:space="0" w:color="auto"/>
        <w:left w:val="none" w:sz="0" w:space="0" w:color="auto"/>
        <w:bottom w:val="none" w:sz="0" w:space="0" w:color="auto"/>
        <w:right w:val="none" w:sz="0" w:space="0" w:color="auto"/>
      </w:divBdr>
    </w:div>
    <w:div w:id="354817101">
      <w:bodyDiv w:val="1"/>
      <w:marLeft w:val="0"/>
      <w:marRight w:val="0"/>
      <w:marTop w:val="0"/>
      <w:marBottom w:val="0"/>
      <w:divBdr>
        <w:top w:val="none" w:sz="0" w:space="0" w:color="auto"/>
        <w:left w:val="none" w:sz="0" w:space="0" w:color="auto"/>
        <w:bottom w:val="none" w:sz="0" w:space="0" w:color="auto"/>
        <w:right w:val="none" w:sz="0" w:space="0" w:color="auto"/>
      </w:divBdr>
    </w:div>
    <w:div w:id="357514221">
      <w:bodyDiv w:val="1"/>
      <w:marLeft w:val="0"/>
      <w:marRight w:val="0"/>
      <w:marTop w:val="0"/>
      <w:marBottom w:val="0"/>
      <w:divBdr>
        <w:top w:val="none" w:sz="0" w:space="0" w:color="auto"/>
        <w:left w:val="none" w:sz="0" w:space="0" w:color="auto"/>
        <w:bottom w:val="none" w:sz="0" w:space="0" w:color="auto"/>
        <w:right w:val="none" w:sz="0" w:space="0" w:color="auto"/>
      </w:divBdr>
    </w:div>
    <w:div w:id="362100962">
      <w:bodyDiv w:val="1"/>
      <w:marLeft w:val="0"/>
      <w:marRight w:val="0"/>
      <w:marTop w:val="0"/>
      <w:marBottom w:val="0"/>
      <w:divBdr>
        <w:top w:val="none" w:sz="0" w:space="0" w:color="auto"/>
        <w:left w:val="none" w:sz="0" w:space="0" w:color="auto"/>
        <w:bottom w:val="none" w:sz="0" w:space="0" w:color="auto"/>
        <w:right w:val="none" w:sz="0" w:space="0" w:color="auto"/>
      </w:divBdr>
    </w:div>
    <w:div w:id="363293165">
      <w:bodyDiv w:val="1"/>
      <w:marLeft w:val="0"/>
      <w:marRight w:val="0"/>
      <w:marTop w:val="0"/>
      <w:marBottom w:val="0"/>
      <w:divBdr>
        <w:top w:val="none" w:sz="0" w:space="0" w:color="auto"/>
        <w:left w:val="none" w:sz="0" w:space="0" w:color="auto"/>
        <w:bottom w:val="none" w:sz="0" w:space="0" w:color="auto"/>
        <w:right w:val="none" w:sz="0" w:space="0" w:color="auto"/>
      </w:divBdr>
    </w:div>
    <w:div w:id="363991082">
      <w:bodyDiv w:val="1"/>
      <w:marLeft w:val="0"/>
      <w:marRight w:val="0"/>
      <w:marTop w:val="0"/>
      <w:marBottom w:val="0"/>
      <w:divBdr>
        <w:top w:val="none" w:sz="0" w:space="0" w:color="auto"/>
        <w:left w:val="none" w:sz="0" w:space="0" w:color="auto"/>
        <w:bottom w:val="none" w:sz="0" w:space="0" w:color="auto"/>
        <w:right w:val="none" w:sz="0" w:space="0" w:color="auto"/>
      </w:divBdr>
    </w:div>
    <w:div w:id="370109727">
      <w:bodyDiv w:val="1"/>
      <w:marLeft w:val="0"/>
      <w:marRight w:val="0"/>
      <w:marTop w:val="0"/>
      <w:marBottom w:val="0"/>
      <w:divBdr>
        <w:top w:val="none" w:sz="0" w:space="0" w:color="auto"/>
        <w:left w:val="none" w:sz="0" w:space="0" w:color="auto"/>
        <w:bottom w:val="none" w:sz="0" w:space="0" w:color="auto"/>
        <w:right w:val="none" w:sz="0" w:space="0" w:color="auto"/>
      </w:divBdr>
    </w:div>
    <w:div w:id="371002266">
      <w:bodyDiv w:val="1"/>
      <w:marLeft w:val="0"/>
      <w:marRight w:val="0"/>
      <w:marTop w:val="0"/>
      <w:marBottom w:val="0"/>
      <w:divBdr>
        <w:top w:val="none" w:sz="0" w:space="0" w:color="auto"/>
        <w:left w:val="none" w:sz="0" w:space="0" w:color="auto"/>
        <w:bottom w:val="none" w:sz="0" w:space="0" w:color="auto"/>
        <w:right w:val="none" w:sz="0" w:space="0" w:color="auto"/>
      </w:divBdr>
    </w:div>
    <w:div w:id="372584742">
      <w:bodyDiv w:val="1"/>
      <w:marLeft w:val="0"/>
      <w:marRight w:val="0"/>
      <w:marTop w:val="0"/>
      <w:marBottom w:val="0"/>
      <w:divBdr>
        <w:top w:val="none" w:sz="0" w:space="0" w:color="auto"/>
        <w:left w:val="none" w:sz="0" w:space="0" w:color="auto"/>
        <w:bottom w:val="none" w:sz="0" w:space="0" w:color="auto"/>
        <w:right w:val="none" w:sz="0" w:space="0" w:color="auto"/>
      </w:divBdr>
    </w:div>
    <w:div w:id="374233586">
      <w:bodyDiv w:val="1"/>
      <w:marLeft w:val="0"/>
      <w:marRight w:val="0"/>
      <w:marTop w:val="0"/>
      <w:marBottom w:val="0"/>
      <w:divBdr>
        <w:top w:val="none" w:sz="0" w:space="0" w:color="auto"/>
        <w:left w:val="none" w:sz="0" w:space="0" w:color="auto"/>
        <w:bottom w:val="none" w:sz="0" w:space="0" w:color="auto"/>
        <w:right w:val="none" w:sz="0" w:space="0" w:color="auto"/>
      </w:divBdr>
    </w:div>
    <w:div w:id="382368494">
      <w:bodyDiv w:val="1"/>
      <w:marLeft w:val="0"/>
      <w:marRight w:val="0"/>
      <w:marTop w:val="0"/>
      <w:marBottom w:val="0"/>
      <w:divBdr>
        <w:top w:val="none" w:sz="0" w:space="0" w:color="auto"/>
        <w:left w:val="none" w:sz="0" w:space="0" w:color="auto"/>
        <w:bottom w:val="none" w:sz="0" w:space="0" w:color="auto"/>
        <w:right w:val="none" w:sz="0" w:space="0" w:color="auto"/>
      </w:divBdr>
    </w:div>
    <w:div w:id="387925854">
      <w:bodyDiv w:val="1"/>
      <w:marLeft w:val="0"/>
      <w:marRight w:val="0"/>
      <w:marTop w:val="0"/>
      <w:marBottom w:val="0"/>
      <w:divBdr>
        <w:top w:val="none" w:sz="0" w:space="0" w:color="auto"/>
        <w:left w:val="none" w:sz="0" w:space="0" w:color="auto"/>
        <w:bottom w:val="none" w:sz="0" w:space="0" w:color="auto"/>
        <w:right w:val="none" w:sz="0" w:space="0" w:color="auto"/>
      </w:divBdr>
    </w:div>
    <w:div w:id="388189397">
      <w:bodyDiv w:val="1"/>
      <w:marLeft w:val="0"/>
      <w:marRight w:val="0"/>
      <w:marTop w:val="0"/>
      <w:marBottom w:val="0"/>
      <w:divBdr>
        <w:top w:val="none" w:sz="0" w:space="0" w:color="auto"/>
        <w:left w:val="none" w:sz="0" w:space="0" w:color="auto"/>
        <w:bottom w:val="none" w:sz="0" w:space="0" w:color="auto"/>
        <w:right w:val="none" w:sz="0" w:space="0" w:color="auto"/>
      </w:divBdr>
    </w:div>
    <w:div w:id="389160336">
      <w:bodyDiv w:val="1"/>
      <w:marLeft w:val="0"/>
      <w:marRight w:val="0"/>
      <w:marTop w:val="0"/>
      <w:marBottom w:val="0"/>
      <w:divBdr>
        <w:top w:val="none" w:sz="0" w:space="0" w:color="auto"/>
        <w:left w:val="none" w:sz="0" w:space="0" w:color="auto"/>
        <w:bottom w:val="none" w:sz="0" w:space="0" w:color="auto"/>
        <w:right w:val="none" w:sz="0" w:space="0" w:color="auto"/>
      </w:divBdr>
    </w:div>
    <w:div w:id="396637461">
      <w:bodyDiv w:val="1"/>
      <w:marLeft w:val="0"/>
      <w:marRight w:val="0"/>
      <w:marTop w:val="0"/>
      <w:marBottom w:val="0"/>
      <w:divBdr>
        <w:top w:val="none" w:sz="0" w:space="0" w:color="auto"/>
        <w:left w:val="none" w:sz="0" w:space="0" w:color="auto"/>
        <w:bottom w:val="none" w:sz="0" w:space="0" w:color="auto"/>
        <w:right w:val="none" w:sz="0" w:space="0" w:color="auto"/>
      </w:divBdr>
    </w:div>
    <w:div w:id="397097406">
      <w:bodyDiv w:val="1"/>
      <w:marLeft w:val="0"/>
      <w:marRight w:val="0"/>
      <w:marTop w:val="0"/>
      <w:marBottom w:val="0"/>
      <w:divBdr>
        <w:top w:val="none" w:sz="0" w:space="0" w:color="auto"/>
        <w:left w:val="none" w:sz="0" w:space="0" w:color="auto"/>
        <w:bottom w:val="none" w:sz="0" w:space="0" w:color="auto"/>
        <w:right w:val="none" w:sz="0" w:space="0" w:color="auto"/>
      </w:divBdr>
    </w:div>
    <w:div w:id="399209614">
      <w:bodyDiv w:val="1"/>
      <w:marLeft w:val="0"/>
      <w:marRight w:val="0"/>
      <w:marTop w:val="0"/>
      <w:marBottom w:val="0"/>
      <w:divBdr>
        <w:top w:val="none" w:sz="0" w:space="0" w:color="auto"/>
        <w:left w:val="none" w:sz="0" w:space="0" w:color="auto"/>
        <w:bottom w:val="none" w:sz="0" w:space="0" w:color="auto"/>
        <w:right w:val="none" w:sz="0" w:space="0" w:color="auto"/>
      </w:divBdr>
    </w:div>
    <w:div w:id="403138332">
      <w:bodyDiv w:val="1"/>
      <w:marLeft w:val="0"/>
      <w:marRight w:val="0"/>
      <w:marTop w:val="0"/>
      <w:marBottom w:val="0"/>
      <w:divBdr>
        <w:top w:val="none" w:sz="0" w:space="0" w:color="auto"/>
        <w:left w:val="none" w:sz="0" w:space="0" w:color="auto"/>
        <w:bottom w:val="none" w:sz="0" w:space="0" w:color="auto"/>
        <w:right w:val="none" w:sz="0" w:space="0" w:color="auto"/>
      </w:divBdr>
    </w:div>
    <w:div w:id="403190414">
      <w:bodyDiv w:val="1"/>
      <w:marLeft w:val="0"/>
      <w:marRight w:val="0"/>
      <w:marTop w:val="0"/>
      <w:marBottom w:val="0"/>
      <w:divBdr>
        <w:top w:val="none" w:sz="0" w:space="0" w:color="auto"/>
        <w:left w:val="none" w:sz="0" w:space="0" w:color="auto"/>
        <w:bottom w:val="none" w:sz="0" w:space="0" w:color="auto"/>
        <w:right w:val="none" w:sz="0" w:space="0" w:color="auto"/>
      </w:divBdr>
    </w:div>
    <w:div w:id="409424126">
      <w:bodyDiv w:val="1"/>
      <w:marLeft w:val="0"/>
      <w:marRight w:val="0"/>
      <w:marTop w:val="0"/>
      <w:marBottom w:val="0"/>
      <w:divBdr>
        <w:top w:val="none" w:sz="0" w:space="0" w:color="auto"/>
        <w:left w:val="none" w:sz="0" w:space="0" w:color="auto"/>
        <w:bottom w:val="none" w:sz="0" w:space="0" w:color="auto"/>
        <w:right w:val="none" w:sz="0" w:space="0" w:color="auto"/>
      </w:divBdr>
    </w:div>
    <w:div w:id="411123895">
      <w:bodyDiv w:val="1"/>
      <w:marLeft w:val="0"/>
      <w:marRight w:val="0"/>
      <w:marTop w:val="0"/>
      <w:marBottom w:val="0"/>
      <w:divBdr>
        <w:top w:val="none" w:sz="0" w:space="0" w:color="auto"/>
        <w:left w:val="none" w:sz="0" w:space="0" w:color="auto"/>
        <w:bottom w:val="none" w:sz="0" w:space="0" w:color="auto"/>
        <w:right w:val="none" w:sz="0" w:space="0" w:color="auto"/>
      </w:divBdr>
    </w:div>
    <w:div w:id="412892016">
      <w:bodyDiv w:val="1"/>
      <w:marLeft w:val="0"/>
      <w:marRight w:val="0"/>
      <w:marTop w:val="0"/>
      <w:marBottom w:val="0"/>
      <w:divBdr>
        <w:top w:val="none" w:sz="0" w:space="0" w:color="auto"/>
        <w:left w:val="none" w:sz="0" w:space="0" w:color="auto"/>
        <w:bottom w:val="none" w:sz="0" w:space="0" w:color="auto"/>
        <w:right w:val="none" w:sz="0" w:space="0" w:color="auto"/>
      </w:divBdr>
    </w:div>
    <w:div w:id="414516487">
      <w:bodyDiv w:val="1"/>
      <w:marLeft w:val="0"/>
      <w:marRight w:val="0"/>
      <w:marTop w:val="0"/>
      <w:marBottom w:val="0"/>
      <w:divBdr>
        <w:top w:val="none" w:sz="0" w:space="0" w:color="auto"/>
        <w:left w:val="none" w:sz="0" w:space="0" w:color="auto"/>
        <w:bottom w:val="none" w:sz="0" w:space="0" w:color="auto"/>
        <w:right w:val="none" w:sz="0" w:space="0" w:color="auto"/>
      </w:divBdr>
    </w:div>
    <w:div w:id="415516350">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16370602">
      <w:bodyDiv w:val="1"/>
      <w:marLeft w:val="0"/>
      <w:marRight w:val="0"/>
      <w:marTop w:val="0"/>
      <w:marBottom w:val="0"/>
      <w:divBdr>
        <w:top w:val="none" w:sz="0" w:space="0" w:color="auto"/>
        <w:left w:val="none" w:sz="0" w:space="0" w:color="auto"/>
        <w:bottom w:val="none" w:sz="0" w:space="0" w:color="auto"/>
        <w:right w:val="none" w:sz="0" w:space="0" w:color="auto"/>
      </w:divBdr>
    </w:div>
    <w:div w:id="416902039">
      <w:bodyDiv w:val="1"/>
      <w:marLeft w:val="0"/>
      <w:marRight w:val="0"/>
      <w:marTop w:val="0"/>
      <w:marBottom w:val="0"/>
      <w:divBdr>
        <w:top w:val="none" w:sz="0" w:space="0" w:color="auto"/>
        <w:left w:val="none" w:sz="0" w:space="0" w:color="auto"/>
        <w:bottom w:val="none" w:sz="0" w:space="0" w:color="auto"/>
        <w:right w:val="none" w:sz="0" w:space="0" w:color="auto"/>
      </w:divBdr>
    </w:div>
    <w:div w:id="428427338">
      <w:bodyDiv w:val="1"/>
      <w:marLeft w:val="0"/>
      <w:marRight w:val="0"/>
      <w:marTop w:val="0"/>
      <w:marBottom w:val="0"/>
      <w:divBdr>
        <w:top w:val="none" w:sz="0" w:space="0" w:color="auto"/>
        <w:left w:val="none" w:sz="0" w:space="0" w:color="auto"/>
        <w:bottom w:val="none" w:sz="0" w:space="0" w:color="auto"/>
        <w:right w:val="none" w:sz="0" w:space="0" w:color="auto"/>
      </w:divBdr>
    </w:div>
    <w:div w:id="430856465">
      <w:bodyDiv w:val="1"/>
      <w:marLeft w:val="0"/>
      <w:marRight w:val="0"/>
      <w:marTop w:val="0"/>
      <w:marBottom w:val="0"/>
      <w:divBdr>
        <w:top w:val="none" w:sz="0" w:space="0" w:color="auto"/>
        <w:left w:val="none" w:sz="0" w:space="0" w:color="auto"/>
        <w:bottom w:val="none" w:sz="0" w:space="0" w:color="auto"/>
        <w:right w:val="none" w:sz="0" w:space="0" w:color="auto"/>
      </w:divBdr>
    </w:div>
    <w:div w:id="434666670">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37724801">
      <w:bodyDiv w:val="1"/>
      <w:marLeft w:val="0"/>
      <w:marRight w:val="0"/>
      <w:marTop w:val="0"/>
      <w:marBottom w:val="0"/>
      <w:divBdr>
        <w:top w:val="none" w:sz="0" w:space="0" w:color="auto"/>
        <w:left w:val="none" w:sz="0" w:space="0" w:color="auto"/>
        <w:bottom w:val="none" w:sz="0" w:space="0" w:color="auto"/>
        <w:right w:val="none" w:sz="0" w:space="0" w:color="auto"/>
      </w:divBdr>
    </w:div>
    <w:div w:id="439186181">
      <w:bodyDiv w:val="1"/>
      <w:marLeft w:val="0"/>
      <w:marRight w:val="0"/>
      <w:marTop w:val="0"/>
      <w:marBottom w:val="0"/>
      <w:divBdr>
        <w:top w:val="none" w:sz="0" w:space="0" w:color="auto"/>
        <w:left w:val="none" w:sz="0" w:space="0" w:color="auto"/>
        <w:bottom w:val="none" w:sz="0" w:space="0" w:color="auto"/>
        <w:right w:val="none" w:sz="0" w:space="0" w:color="auto"/>
      </w:divBdr>
    </w:div>
    <w:div w:id="439225102">
      <w:bodyDiv w:val="1"/>
      <w:marLeft w:val="0"/>
      <w:marRight w:val="0"/>
      <w:marTop w:val="0"/>
      <w:marBottom w:val="0"/>
      <w:divBdr>
        <w:top w:val="none" w:sz="0" w:space="0" w:color="auto"/>
        <w:left w:val="none" w:sz="0" w:space="0" w:color="auto"/>
        <w:bottom w:val="none" w:sz="0" w:space="0" w:color="auto"/>
        <w:right w:val="none" w:sz="0" w:space="0" w:color="auto"/>
      </w:divBdr>
    </w:div>
    <w:div w:id="440762208">
      <w:bodyDiv w:val="1"/>
      <w:marLeft w:val="0"/>
      <w:marRight w:val="0"/>
      <w:marTop w:val="0"/>
      <w:marBottom w:val="0"/>
      <w:divBdr>
        <w:top w:val="none" w:sz="0" w:space="0" w:color="auto"/>
        <w:left w:val="none" w:sz="0" w:space="0" w:color="auto"/>
        <w:bottom w:val="none" w:sz="0" w:space="0" w:color="auto"/>
        <w:right w:val="none" w:sz="0" w:space="0" w:color="auto"/>
      </w:divBdr>
    </w:div>
    <w:div w:id="440951869">
      <w:bodyDiv w:val="1"/>
      <w:marLeft w:val="0"/>
      <w:marRight w:val="0"/>
      <w:marTop w:val="0"/>
      <w:marBottom w:val="0"/>
      <w:divBdr>
        <w:top w:val="none" w:sz="0" w:space="0" w:color="auto"/>
        <w:left w:val="none" w:sz="0" w:space="0" w:color="auto"/>
        <w:bottom w:val="none" w:sz="0" w:space="0" w:color="auto"/>
        <w:right w:val="none" w:sz="0" w:space="0" w:color="auto"/>
      </w:divBdr>
    </w:div>
    <w:div w:id="441342005">
      <w:bodyDiv w:val="1"/>
      <w:marLeft w:val="0"/>
      <w:marRight w:val="0"/>
      <w:marTop w:val="0"/>
      <w:marBottom w:val="0"/>
      <w:divBdr>
        <w:top w:val="none" w:sz="0" w:space="0" w:color="auto"/>
        <w:left w:val="none" w:sz="0" w:space="0" w:color="auto"/>
        <w:bottom w:val="none" w:sz="0" w:space="0" w:color="auto"/>
        <w:right w:val="none" w:sz="0" w:space="0" w:color="auto"/>
      </w:divBdr>
    </w:div>
    <w:div w:id="441922106">
      <w:bodyDiv w:val="1"/>
      <w:marLeft w:val="0"/>
      <w:marRight w:val="0"/>
      <w:marTop w:val="0"/>
      <w:marBottom w:val="0"/>
      <w:divBdr>
        <w:top w:val="none" w:sz="0" w:space="0" w:color="auto"/>
        <w:left w:val="none" w:sz="0" w:space="0" w:color="auto"/>
        <w:bottom w:val="none" w:sz="0" w:space="0" w:color="auto"/>
        <w:right w:val="none" w:sz="0" w:space="0" w:color="auto"/>
      </w:divBdr>
    </w:div>
    <w:div w:id="451287037">
      <w:bodyDiv w:val="1"/>
      <w:marLeft w:val="0"/>
      <w:marRight w:val="0"/>
      <w:marTop w:val="0"/>
      <w:marBottom w:val="0"/>
      <w:divBdr>
        <w:top w:val="none" w:sz="0" w:space="0" w:color="auto"/>
        <w:left w:val="none" w:sz="0" w:space="0" w:color="auto"/>
        <w:bottom w:val="none" w:sz="0" w:space="0" w:color="auto"/>
        <w:right w:val="none" w:sz="0" w:space="0" w:color="auto"/>
      </w:divBdr>
    </w:div>
    <w:div w:id="451947945">
      <w:bodyDiv w:val="1"/>
      <w:marLeft w:val="0"/>
      <w:marRight w:val="0"/>
      <w:marTop w:val="0"/>
      <w:marBottom w:val="0"/>
      <w:divBdr>
        <w:top w:val="none" w:sz="0" w:space="0" w:color="auto"/>
        <w:left w:val="none" w:sz="0" w:space="0" w:color="auto"/>
        <w:bottom w:val="none" w:sz="0" w:space="0" w:color="auto"/>
        <w:right w:val="none" w:sz="0" w:space="0" w:color="auto"/>
      </w:divBdr>
    </w:div>
    <w:div w:id="452092349">
      <w:bodyDiv w:val="1"/>
      <w:marLeft w:val="0"/>
      <w:marRight w:val="0"/>
      <w:marTop w:val="0"/>
      <w:marBottom w:val="0"/>
      <w:divBdr>
        <w:top w:val="none" w:sz="0" w:space="0" w:color="auto"/>
        <w:left w:val="none" w:sz="0" w:space="0" w:color="auto"/>
        <w:bottom w:val="none" w:sz="0" w:space="0" w:color="auto"/>
        <w:right w:val="none" w:sz="0" w:space="0" w:color="auto"/>
      </w:divBdr>
    </w:div>
    <w:div w:id="458107106">
      <w:bodyDiv w:val="1"/>
      <w:marLeft w:val="0"/>
      <w:marRight w:val="0"/>
      <w:marTop w:val="0"/>
      <w:marBottom w:val="0"/>
      <w:divBdr>
        <w:top w:val="none" w:sz="0" w:space="0" w:color="auto"/>
        <w:left w:val="none" w:sz="0" w:space="0" w:color="auto"/>
        <w:bottom w:val="none" w:sz="0" w:space="0" w:color="auto"/>
        <w:right w:val="none" w:sz="0" w:space="0" w:color="auto"/>
      </w:divBdr>
    </w:div>
    <w:div w:id="459735414">
      <w:bodyDiv w:val="1"/>
      <w:marLeft w:val="0"/>
      <w:marRight w:val="0"/>
      <w:marTop w:val="0"/>
      <w:marBottom w:val="0"/>
      <w:divBdr>
        <w:top w:val="none" w:sz="0" w:space="0" w:color="auto"/>
        <w:left w:val="none" w:sz="0" w:space="0" w:color="auto"/>
        <w:bottom w:val="none" w:sz="0" w:space="0" w:color="auto"/>
        <w:right w:val="none" w:sz="0" w:space="0" w:color="auto"/>
      </w:divBdr>
    </w:div>
    <w:div w:id="459955425">
      <w:bodyDiv w:val="1"/>
      <w:marLeft w:val="0"/>
      <w:marRight w:val="0"/>
      <w:marTop w:val="0"/>
      <w:marBottom w:val="0"/>
      <w:divBdr>
        <w:top w:val="none" w:sz="0" w:space="0" w:color="auto"/>
        <w:left w:val="none" w:sz="0" w:space="0" w:color="auto"/>
        <w:bottom w:val="none" w:sz="0" w:space="0" w:color="auto"/>
        <w:right w:val="none" w:sz="0" w:space="0" w:color="auto"/>
      </w:divBdr>
    </w:div>
    <w:div w:id="461656561">
      <w:bodyDiv w:val="1"/>
      <w:marLeft w:val="0"/>
      <w:marRight w:val="0"/>
      <w:marTop w:val="0"/>
      <w:marBottom w:val="0"/>
      <w:divBdr>
        <w:top w:val="none" w:sz="0" w:space="0" w:color="auto"/>
        <w:left w:val="none" w:sz="0" w:space="0" w:color="auto"/>
        <w:bottom w:val="none" w:sz="0" w:space="0" w:color="auto"/>
        <w:right w:val="none" w:sz="0" w:space="0" w:color="auto"/>
      </w:divBdr>
    </w:div>
    <w:div w:id="461970540">
      <w:bodyDiv w:val="1"/>
      <w:marLeft w:val="0"/>
      <w:marRight w:val="0"/>
      <w:marTop w:val="0"/>
      <w:marBottom w:val="0"/>
      <w:divBdr>
        <w:top w:val="none" w:sz="0" w:space="0" w:color="auto"/>
        <w:left w:val="none" w:sz="0" w:space="0" w:color="auto"/>
        <w:bottom w:val="none" w:sz="0" w:space="0" w:color="auto"/>
        <w:right w:val="none" w:sz="0" w:space="0" w:color="auto"/>
      </w:divBdr>
    </w:div>
    <w:div w:id="472868141">
      <w:bodyDiv w:val="1"/>
      <w:marLeft w:val="0"/>
      <w:marRight w:val="0"/>
      <w:marTop w:val="0"/>
      <w:marBottom w:val="0"/>
      <w:divBdr>
        <w:top w:val="none" w:sz="0" w:space="0" w:color="auto"/>
        <w:left w:val="none" w:sz="0" w:space="0" w:color="auto"/>
        <w:bottom w:val="none" w:sz="0" w:space="0" w:color="auto"/>
        <w:right w:val="none" w:sz="0" w:space="0" w:color="auto"/>
      </w:divBdr>
    </w:div>
    <w:div w:id="479810987">
      <w:bodyDiv w:val="1"/>
      <w:marLeft w:val="0"/>
      <w:marRight w:val="0"/>
      <w:marTop w:val="0"/>
      <w:marBottom w:val="0"/>
      <w:divBdr>
        <w:top w:val="none" w:sz="0" w:space="0" w:color="auto"/>
        <w:left w:val="none" w:sz="0" w:space="0" w:color="auto"/>
        <w:bottom w:val="none" w:sz="0" w:space="0" w:color="auto"/>
        <w:right w:val="none" w:sz="0" w:space="0" w:color="auto"/>
      </w:divBdr>
    </w:div>
    <w:div w:id="484247724">
      <w:bodyDiv w:val="1"/>
      <w:marLeft w:val="0"/>
      <w:marRight w:val="0"/>
      <w:marTop w:val="0"/>
      <w:marBottom w:val="0"/>
      <w:divBdr>
        <w:top w:val="none" w:sz="0" w:space="0" w:color="auto"/>
        <w:left w:val="none" w:sz="0" w:space="0" w:color="auto"/>
        <w:bottom w:val="none" w:sz="0" w:space="0" w:color="auto"/>
        <w:right w:val="none" w:sz="0" w:space="0" w:color="auto"/>
      </w:divBdr>
    </w:div>
    <w:div w:id="485321158">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486214037">
      <w:bodyDiv w:val="1"/>
      <w:marLeft w:val="0"/>
      <w:marRight w:val="0"/>
      <w:marTop w:val="0"/>
      <w:marBottom w:val="0"/>
      <w:divBdr>
        <w:top w:val="none" w:sz="0" w:space="0" w:color="auto"/>
        <w:left w:val="none" w:sz="0" w:space="0" w:color="auto"/>
        <w:bottom w:val="none" w:sz="0" w:space="0" w:color="auto"/>
        <w:right w:val="none" w:sz="0" w:space="0" w:color="auto"/>
      </w:divBdr>
    </w:div>
    <w:div w:id="486821945">
      <w:bodyDiv w:val="1"/>
      <w:marLeft w:val="0"/>
      <w:marRight w:val="0"/>
      <w:marTop w:val="0"/>
      <w:marBottom w:val="0"/>
      <w:divBdr>
        <w:top w:val="none" w:sz="0" w:space="0" w:color="auto"/>
        <w:left w:val="none" w:sz="0" w:space="0" w:color="auto"/>
        <w:bottom w:val="none" w:sz="0" w:space="0" w:color="auto"/>
        <w:right w:val="none" w:sz="0" w:space="0" w:color="auto"/>
      </w:divBdr>
    </w:div>
    <w:div w:id="487863294">
      <w:bodyDiv w:val="1"/>
      <w:marLeft w:val="0"/>
      <w:marRight w:val="0"/>
      <w:marTop w:val="0"/>
      <w:marBottom w:val="0"/>
      <w:divBdr>
        <w:top w:val="none" w:sz="0" w:space="0" w:color="auto"/>
        <w:left w:val="none" w:sz="0" w:space="0" w:color="auto"/>
        <w:bottom w:val="none" w:sz="0" w:space="0" w:color="auto"/>
        <w:right w:val="none" w:sz="0" w:space="0" w:color="auto"/>
      </w:divBdr>
    </w:div>
    <w:div w:id="495459706">
      <w:bodyDiv w:val="1"/>
      <w:marLeft w:val="0"/>
      <w:marRight w:val="0"/>
      <w:marTop w:val="0"/>
      <w:marBottom w:val="0"/>
      <w:divBdr>
        <w:top w:val="none" w:sz="0" w:space="0" w:color="auto"/>
        <w:left w:val="none" w:sz="0" w:space="0" w:color="auto"/>
        <w:bottom w:val="none" w:sz="0" w:space="0" w:color="auto"/>
        <w:right w:val="none" w:sz="0" w:space="0" w:color="auto"/>
      </w:divBdr>
    </w:div>
    <w:div w:id="505707782">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11187371">
      <w:bodyDiv w:val="1"/>
      <w:marLeft w:val="0"/>
      <w:marRight w:val="0"/>
      <w:marTop w:val="0"/>
      <w:marBottom w:val="0"/>
      <w:divBdr>
        <w:top w:val="none" w:sz="0" w:space="0" w:color="auto"/>
        <w:left w:val="none" w:sz="0" w:space="0" w:color="auto"/>
        <w:bottom w:val="none" w:sz="0" w:space="0" w:color="auto"/>
        <w:right w:val="none" w:sz="0" w:space="0" w:color="auto"/>
      </w:divBdr>
    </w:div>
    <w:div w:id="512648535">
      <w:bodyDiv w:val="1"/>
      <w:marLeft w:val="0"/>
      <w:marRight w:val="0"/>
      <w:marTop w:val="0"/>
      <w:marBottom w:val="0"/>
      <w:divBdr>
        <w:top w:val="none" w:sz="0" w:space="0" w:color="auto"/>
        <w:left w:val="none" w:sz="0" w:space="0" w:color="auto"/>
        <w:bottom w:val="none" w:sz="0" w:space="0" w:color="auto"/>
        <w:right w:val="none" w:sz="0" w:space="0" w:color="auto"/>
      </w:divBdr>
    </w:div>
    <w:div w:id="515462114">
      <w:bodyDiv w:val="1"/>
      <w:marLeft w:val="0"/>
      <w:marRight w:val="0"/>
      <w:marTop w:val="0"/>
      <w:marBottom w:val="0"/>
      <w:divBdr>
        <w:top w:val="none" w:sz="0" w:space="0" w:color="auto"/>
        <w:left w:val="none" w:sz="0" w:space="0" w:color="auto"/>
        <w:bottom w:val="none" w:sz="0" w:space="0" w:color="auto"/>
        <w:right w:val="none" w:sz="0" w:space="0" w:color="auto"/>
      </w:divBdr>
    </w:div>
    <w:div w:id="516386600">
      <w:bodyDiv w:val="1"/>
      <w:marLeft w:val="0"/>
      <w:marRight w:val="0"/>
      <w:marTop w:val="0"/>
      <w:marBottom w:val="0"/>
      <w:divBdr>
        <w:top w:val="none" w:sz="0" w:space="0" w:color="auto"/>
        <w:left w:val="none" w:sz="0" w:space="0" w:color="auto"/>
        <w:bottom w:val="none" w:sz="0" w:space="0" w:color="auto"/>
        <w:right w:val="none" w:sz="0" w:space="0" w:color="auto"/>
      </w:divBdr>
    </w:div>
    <w:div w:id="516578330">
      <w:bodyDiv w:val="1"/>
      <w:marLeft w:val="0"/>
      <w:marRight w:val="0"/>
      <w:marTop w:val="0"/>
      <w:marBottom w:val="0"/>
      <w:divBdr>
        <w:top w:val="none" w:sz="0" w:space="0" w:color="auto"/>
        <w:left w:val="none" w:sz="0" w:space="0" w:color="auto"/>
        <w:bottom w:val="none" w:sz="0" w:space="0" w:color="auto"/>
        <w:right w:val="none" w:sz="0" w:space="0" w:color="auto"/>
      </w:divBdr>
    </w:div>
    <w:div w:id="519587544">
      <w:bodyDiv w:val="1"/>
      <w:marLeft w:val="0"/>
      <w:marRight w:val="0"/>
      <w:marTop w:val="0"/>
      <w:marBottom w:val="0"/>
      <w:divBdr>
        <w:top w:val="none" w:sz="0" w:space="0" w:color="auto"/>
        <w:left w:val="none" w:sz="0" w:space="0" w:color="auto"/>
        <w:bottom w:val="none" w:sz="0" w:space="0" w:color="auto"/>
        <w:right w:val="none" w:sz="0" w:space="0" w:color="auto"/>
      </w:divBdr>
    </w:div>
    <w:div w:id="521940285">
      <w:bodyDiv w:val="1"/>
      <w:marLeft w:val="0"/>
      <w:marRight w:val="0"/>
      <w:marTop w:val="0"/>
      <w:marBottom w:val="0"/>
      <w:divBdr>
        <w:top w:val="none" w:sz="0" w:space="0" w:color="auto"/>
        <w:left w:val="none" w:sz="0" w:space="0" w:color="auto"/>
        <w:bottom w:val="none" w:sz="0" w:space="0" w:color="auto"/>
        <w:right w:val="none" w:sz="0" w:space="0" w:color="auto"/>
      </w:divBdr>
    </w:div>
    <w:div w:id="524290926">
      <w:bodyDiv w:val="1"/>
      <w:marLeft w:val="0"/>
      <w:marRight w:val="0"/>
      <w:marTop w:val="0"/>
      <w:marBottom w:val="0"/>
      <w:divBdr>
        <w:top w:val="none" w:sz="0" w:space="0" w:color="auto"/>
        <w:left w:val="none" w:sz="0" w:space="0" w:color="auto"/>
        <w:bottom w:val="none" w:sz="0" w:space="0" w:color="auto"/>
        <w:right w:val="none" w:sz="0" w:space="0" w:color="auto"/>
      </w:divBdr>
    </w:div>
    <w:div w:id="524560233">
      <w:bodyDiv w:val="1"/>
      <w:marLeft w:val="0"/>
      <w:marRight w:val="0"/>
      <w:marTop w:val="0"/>
      <w:marBottom w:val="0"/>
      <w:divBdr>
        <w:top w:val="none" w:sz="0" w:space="0" w:color="auto"/>
        <w:left w:val="none" w:sz="0" w:space="0" w:color="auto"/>
        <w:bottom w:val="none" w:sz="0" w:space="0" w:color="auto"/>
        <w:right w:val="none" w:sz="0" w:space="0" w:color="auto"/>
      </w:divBdr>
    </w:div>
    <w:div w:id="524707527">
      <w:bodyDiv w:val="1"/>
      <w:marLeft w:val="0"/>
      <w:marRight w:val="0"/>
      <w:marTop w:val="0"/>
      <w:marBottom w:val="0"/>
      <w:divBdr>
        <w:top w:val="none" w:sz="0" w:space="0" w:color="auto"/>
        <w:left w:val="none" w:sz="0" w:space="0" w:color="auto"/>
        <w:bottom w:val="none" w:sz="0" w:space="0" w:color="auto"/>
        <w:right w:val="none" w:sz="0" w:space="0" w:color="auto"/>
      </w:divBdr>
    </w:div>
    <w:div w:id="525484362">
      <w:bodyDiv w:val="1"/>
      <w:marLeft w:val="0"/>
      <w:marRight w:val="0"/>
      <w:marTop w:val="0"/>
      <w:marBottom w:val="0"/>
      <w:divBdr>
        <w:top w:val="none" w:sz="0" w:space="0" w:color="auto"/>
        <w:left w:val="none" w:sz="0" w:space="0" w:color="auto"/>
        <w:bottom w:val="none" w:sz="0" w:space="0" w:color="auto"/>
        <w:right w:val="none" w:sz="0" w:space="0" w:color="auto"/>
      </w:divBdr>
    </w:div>
    <w:div w:id="526212634">
      <w:bodyDiv w:val="1"/>
      <w:marLeft w:val="0"/>
      <w:marRight w:val="0"/>
      <w:marTop w:val="0"/>
      <w:marBottom w:val="0"/>
      <w:divBdr>
        <w:top w:val="none" w:sz="0" w:space="0" w:color="auto"/>
        <w:left w:val="none" w:sz="0" w:space="0" w:color="auto"/>
        <w:bottom w:val="none" w:sz="0" w:space="0" w:color="auto"/>
        <w:right w:val="none" w:sz="0" w:space="0" w:color="auto"/>
      </w:divBdr>
    </w:div>
    <w:div w:id="528684986">
      <w:bodyDiv w:val="1"/>
      <w:marLeft w:val="0"/>
      <w:marRight w:val="0"/>
      <w:marTop w:val="0"/>
      <w:marBottom w:val="0"/>
      <w:divBdr>
        <w:top w:val="none" w:sz="0" w:space="0" w:color="auto"/>
        <w:left w:val="none" w:sz="0" w:space="0" w:color="auto"/>
        <w:bottom w:val="none" w:sz="0" w:space="0" w:color="auto"/>
        <w:right w:val="none" w:sz="0" w:space="0" w:color="auto"/>
      </w:divBdr>
    </w:div>
    <w:div w:id="530648184">
      <w:bodyDiv w:val="1"/>
      <w:marLeft w:val="0"/>
      <w:marRight w:val="0"/>
      <w:marTop w:val="0"/>
      <w:marBottom w:val="0"/>
      <w:divBdr>
        <w:top w:val="none" w:sz="0" w:space="0" w:color="auto"/>
        <w:left w:val="none" w:sz="0" w:space="0" w:color="auto"/>
        <w:bottom w:val="none" w:sz="0" w:space="0" w:color="auto"/>
        <w:right w:val="none" w:sz="0" w:space="0" w:color="auto"/>
      </w:divBdr>
    </w:div>
    <w:div w:id="538393471">
      <w:bodyDiv w:val="1"/>
      <w:marLeft w:val="0"/>
      <w:marRight w:val="0"/>
      <w:marTop w:val="0"/>
      <w:marBottom w:val="0"/>
      <w:divBdr>
        <w:top w:val="none" w:sz="0" w:space="0" w:color="auto"/>
        <w:left w:val="none" w:sz="0" w:space="0" w:color="auto"/>
        <w:bottom w:val="none" w:sz="0" w:space="0" w:color="auto"/>
        <w:right w:val="none" w:sz="0" w:space="0" w:color="auto"/>
      </w:divBdr>
    </w:div>
    <w:div w:id="538981810">
      <w:bodyDiv w:val="1"/>
      <w:marLeft w:val="0"/>
      <w:marRight w:val="0"/>
      <w:marTop w:val="0"/>
      <w:marBottom w:val="0"/>
      <w:divBdr>
        <w:top w:val="none" w:sz="0" w:space="0" w:color="auto"/>
        <w:left w:val="none" w:sz="0" w:space="0" w:color="auto"/>
        <w:bottom w:val="none" w:sz="0" w:space="0" w:color="auto"/>
        <w:right w:val="none" w:sz="0" w:space="0" w:color="auto"/>
      </w:divBdr>
    </w:div>
    <w:div w:id="542838078">
      <w:bodyDiv w:val="1"/>
      <w:marLeft w:val="0"/>
      <w:marRight w:val="0"/>
      <w:marTop w:val="0"/>
      <w:marBottom w:val="0"/>
      <w:divBdr>
        <w:top w:val="none" w:sz="0" w:space="0" w:color="auto"/>
        <w:left w:val="none" w:sz="0" w:space="0" w:color="auto"/>
        <w:bottom w:val="none" w:sz="0" w:space="0" w:color="auto"/>
        <w:right w:val="none" w:sz="0" w:space="0" w:color="auto"/>
      </w:divBdr>
    </w:div>
    <w:div w:id="546138070">
      <w:bodyDiv w:val="1"/>
      <w:marLeft w:val="0"/>
      <w:marRight w:val="0"/>
      <w:marTop w:val="0"/>
      <w:marBottom w:val="0"/>
      <w:divBdr>
        <w:top w:val="none" w:sz="0" w:space="0" w:color="auto"/>
        <w:left w:val="none" w:sz="0" w:space="0" w:color="auto"/>
        <w:bottom w:val="none" w:sz="0" w:space="0" w:color="auto"/>
        <w:right w:val="none" w:sz="0" w:space="0" w:color="auto"/>
      </w:divBdr>
    </w:div>
    <w:div w:id="547183231">
      <w:bodyDiv w:val="1"/>
      <w:marLeft w:val="0"/>
      <w:marRight w:val="0"/>
      <w:marTop w:val="0"/>
      <w:marBottom w:val="0"/>
      <w:divBdr>
        <w:top w:val="none" w:sz="0" w:space="0" w:color="auto"/>
        <w:left w:val="none" w:sz="0" w:space="0" w:color="auto"/>
        <w:bottom w:val="none" w:sz="0" w:space="0" w:color="auto"/>
        <w:right w:val="none" w:sz="0" w:space="0" w:color="auto"/>
      </w:divBdr>
    </w:div>
    <w:div w:id="550581483">
      <w:bodyDiv w:val="1"/>
      <w:marLeft w:val="0"/>
      <w:marRight w:val="0"/>
      <w:marTop w:val="0"/>
      <w:marBottom w:val="0"/>
      <w:divBdr>
        <w:top w:val="none" w:sz="0" w:space="0" w:color="auto"/>
        <w:left w:val="none" w:sz="0" w:space="0" w:color="auto"/>
        <w:bottom w:val="none" w:sz="0" w:space="0" w:color="auto"/>
        <w:right w:val="none" w:sz="0" w:space="0" w:color="auto"/>
      </w:divBdr>
    </w:div>
    <w:div w:id="551355654">
      <w:bodyDiv w:val="1"/>
      <w:marLeft w:val="0"/>
      <w:marRight w:val="0"/>
      <w:marTop w:val="0"/>
      <w:marBottom w:val="0"/>
      <w:divBdr>
        <w:top w:val="none" w:sz="0" w:space="0" w:color="auto"/>
        <w:left w:val="none" w:sz="0" w:space="0" w:color="auto"/>
        <w:bottom w:val="none" w:sz="0" w:space="0" w:color="auto"/>
        <w:right w:val="none" w:sz="0" w:space="0" w:color="auto"/>
      </w:divBdr>
    </w:div>
    <w:div w:id="552155928">
      <w:bodyDiv w:val="1"/>
      <w:marLeft w:val="0"/>
      <w:marRight w:val="0"/>
      <w:marTop w:val="0"/>
      <w:marBottom w:val="0"/>
      <w:divBdr>
        <w:top w:val="none" w:sz="0" w:space="0" w:color="auto"/>
        <w:left w:val="none" w:sz="0" w:space="0" w:color="auto"/>
        <w:bottom w:val="none" w:sz="0" w:space="0" w:color="auto"/>
        <w:right w:val="none" w:sz="0" w:space="0" w:color="auto"/>
      </w:divBdr>
    </w:div>
    <w:div w:id="553006619">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565535302">
      <w:bodyDiv w:val="1"/>
      <w:marLeft w:val="0"/>
      <w:marRight w:val="0"/>
      <w:marTop w:val="0"/>
      <w:marBottom w:val="0"/>
      <w:divBdr>
        <w:top w:val="none" w:sz="0" w:space="0" w:color="auto"/>
        <w:left w:val="none" w:sz="0" w:space="0" w:color="auto"/>
        <w:bottom w:val="none" w:sz="0" w:space="0" w:color="auto"/>
        <w:right w:val="none" w:sz="0" w:space="0" w:color="auto"/>
      </w:divBdr>
    </w:div>
    <w:div w:id="567419066">
      <w:bodyDiv w:val="1"/>
      <w:marLeft w:val="0"/>
      <w:marRight w:val="0"/>
      <w:marTop w:val="0"/>
      <w:marBottom w:val="0"/>
      <w:divBdr>
        <w:top w:val="none" w:sz="0" w:space="0" w:color="auto"/>
        <w:left w:val="none" w:sz="0" w:space="0" w:color="auto"/>
        <w:bottom w:val="none" w:sz="0" w:space="0" w:color="auto"/>
        <w:right w:val="none" w:sz="0" w:space="0" w:color="auto"/>
      </w:divBdr>
    </w:div>
    <w:div w:id="569000884">
      <w:bodyDiv w:val="1"/>
      <w:marLeft w:val="0"/>
      <w:marRight w:val="0"/>
      <w:marTop w:val="0"/>
      <w:marBottom w:val="0"/>
      <w:divBdr>
        <w:top w:val="none" w:sz="0" w:space="0" w:color="auto"/>
        <w:left w:val="none" w:sz="0" w:space="0" w:color="auto"/>
        <w:bottom w:val="none" w:sz="0" w:space="0" w:color="auto"/>
        <w:right w:val="none" w:sz="0" w:space="0" w:color="auto"/>
      </w:divBdr>
    </w:div>
    <w:div w:id="569265377">
      <w:bodyDiv w:val="1"/>
      <w:marLeft w:val="0"/>
      <w:marRight w:val="0"/>
      <w:marTop w:val="0"/>
      <w:marBottom w:val="0"/>
      <w:divBdr>
        <w:top w:val="none" w:sz="0" w:space="0" w:color="auto"/>
        <w:left w:val="none" w:sz="0" w:space="0" w:color="auto"/>
        <w:bottom w:val="none" w:sz="0" w:space="0" w:color="auto"/>
        <w:right w:val="none" w:sz="0" w:space="0" w:color="auto"/>
      </w:divBdr>
    </w:div>
    <w:div w:id="569854331">
      <w:bodyDiv w:val="1"/>
      <w:marLeft w:val="0"/>
      <w:marRight w:val="0"/>
      <w:marTop w:val="0"/>
      <w:marBottom w:val="0"/>
      <w:divBdr>
        <w:top w:val="none" w:sz="0" w:space="0" w:color="auto"/>
        <w:left w:val="none" w:sz="0" w:space="0" w:color="auto"/>
        <w:bottom w:val="none" w:sz="0" w:space="0" w:color="auto"/>
        <w:right w:val="none" w:sz="0" w:space="0" w:color="auto"/>
      </w:divBdr>
    </w:div>
    <w:div w:id="570844804">
      <w:bodyDiv w:val="1"/>
      <w:marLeft w:val="0"/>
      <w:marRight w:val="0"/>
      <w:marTop w:val="0"/>
      <w:marBottom w:val="0"/>
      <w:divBdr>
        <w:top w:val="none" w:sz="0" w:space="0" w:color="auto"/>
        <w:left w:val="none" w:sz="0" w:space="0" w:color="auto"/>
        <w:bottom w:val="none" w:sz="0" w:space="0" w:color="auto"/>
        <w:right w:val="none" w:sz="0" w:space="0" w:color="auto"/>
      </w:divBdr>
    </w:div>
    <w:div w:id="572355795">
      <w:bodyDiv w:val="1"/>
      <w:marLeft w:val="0"/>
      <w:marRight w:val="0"/>
      <w:marTop w:val="0"/>
      <w:marBottom w:val="0"/>
      <w:divBdr>
        <w:top w:val="none" w:sz="0" w:space="0" w:color="auto"/>
        <w:left w:val="none" w:sz="0" w:space="0" w:color="auto"/>
        <w:bottom w:val="none" w:sz="0" w:space="0" w:color="auto"/>
        <w:right w:val="none" w:sz="0" w:space="0" w:color="auto"/>
      </w:divBdr>
    </w:div>
    <w:div w:id="572393666">
      <w:bodyDiv w:val="1"/>
      <w:marLeft w:val="0"/>
      <w:marRight w:val="0"/>
      <w:marTop w:val="0"/>
      <w:marBottom w:val="0"/>
      <w:divBdr>
        <w:top w:val="none" w:sz="0" w:space="0" w:color="auto"/>
        <w:left w:val="none" w:sz="0" w:space="0" w:color="auto"/>
        <w:bottom w:val="none" w:sz="0" w:space="0" w:color="auto"/>
        <w:right w:val="none" w:sz="0" w:space="0" w:color="auto"/>
      </w:divBdr>
    </w:div>
    <w:div w:id="573202641">
      <w:bodyDiv w:val="1"/>
      <w:marLeft w:val="0"/>
      <w:marRight w:val="0"/>
      <w:marTop w:val="0"/>
      <w:marBottom w:val="0"/>
      <w:divBdr>
        <w:top w:val="none" w:sz="0" w:space="0" w:color="auto"/>
        <w:left w:val="none" w:sz="0" w:space="0" w:color="auto"/>
        <w:bottom w:val="none" w:sz="0" w:space="0" w:color="auto"/>
        <w:right w:val="none" w:sz="0" w:space="0" w:color="auto"/>
      </w:divBdr>
    </w:div>
    <w:div w:id="579368993">
      <w:bodyDiv w:val="1"/>
      <w:marLeft w:val="0"/>
      <w:marRight w:val="0"/>
      <w:marTop w:val="0"/>
      <w:marBottom w:val="0"/>
      <w:divBdr>
        <w:top w:val="none" w:sz="0" w:space="0" w:color="auto"/>
        <w:left w:val="none" w:sz="0" w:space="0" w:color="auto"/>
        <w:bottom w:val="none" w:sz="0" w:space="0" w:color="auto"/>
        <w:right w:val="none" w:sz="0" w:space="0" w:color="auto"/>
      </w:divBdr>
    </w:div>
    <w:div w:id="600458211">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2808367">
      <w:bodyDiv w:val="1"/>
      <w:marLeft w:val="0"/>
      <w:marRight w:val="0"/>
      <w:marTop w:val="0"/>
      <w:marBottom w:val="0"/>
      <w:divBdr>
        <w:top w:val="none" w:sz="0" w:space="0" w:color="auto"/>
        <w:left w:val="none" w:sz="0" w:space="0" w:color="auto"/>
        <w:bottom w:val="none" w:sz="0" w:space="0" w:color="auto"/>
        <w:right w:val="none" w:sz="0" w:space="0" w:color="auto"/>
      </w:divBdr>
    </w:div>
    <w:div w:id="603271990">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6540686">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2127396">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19997079">
      <w:bodyDiv w:val="1"/>
      <w:marLeft w:val="0"/>
      <w:marRight w:val="0"/>
      <w:marTop w:val="0"/>
      <w:marBottom w:val="0"/>
      <w:divBdr>
        <w:top w:val="none" w:sz="0" w:space="0" w:color="auto"/>
        <w:left w:val="none" w:sz="0" w:space="0" w:color="auto"/>
        <w:bottom w:val="none" w:sz="0" w:space="0" w:color="auto"/>
        <w:right w:val="none" w:sz="0" w:space="0" w:color="auto"/>
      </w:divBdr>
    </w:div>
    <w:div w:id="624190924">
      <w:bodyDiv w:val="1"/>
      <w:marLeft w:val="0"/>
      <w:marRight w:val="0"/>
      <w:marTop w:val="0"/>
      <w:marBottom w:val="0"/>
      <w:divBdr>
        <w:top w:val="none" w:sz="0" w:space="0" w:color="auto"/>
        <w:left w:val="none" w:sz="0" w:space="0" w:color="auto"/>
        <w:bottom w:val="none" w:sz="0" w:space="0" w:color="auto"/>
        <w:right w:val="none" w:sz="0" w:space="0" w:color="auto"/>
      </w:divBdr>
    </w:div>
    <w:div w:id="628434383">
      <w:bodyDiv w:val="1"/>
      <w:marLeft w:val="0"/>
      <w:marRight w:val="0"/>
      <w:marTop w:val="0"/>
      <w:marBottom w:val="0"/>
      <w:divBdr>
        <w:top w:val="none" w:sz="0" w:space="0" w:color="auto"/>
        <w:left w:val="none" w:sz="0" w:space="0" w:color="auto"/>
        <w:bottom w:val="none" w:sz="0" w:space="0" w:color="auto"/>
        <w:right w:val="none" w:sz="0" w:space="0" w:color="auto"/>
      </w:divBdr>
    </w:div>
    <w:div w:id="630936555">
      <w:bodyDiv w:val="1"/>
      <w:marLeft w:val="0"/>
      <w:marRight w:val="0"/>
      <w:marTop w:val="0"/>
      <w:marBottom w:val="0"/>
      <w:divBdr>
        <w:top w:val="none" w:sz="0" w:space="0" w:color="auto"/>
        <w:left w:val="none" w:sz="0" w:space="0" w:color="auto"/>
        <w:bottom w:val="none" w:sz="0" w:space="0" w:color="auto"/>
        <w:right w:val="none" w:sz="0" w:space="0" w:color="auto"/>
      </w:divBdr>
    </w:div>
    <w:div w:id="632712389">
      <w:bodyDiv w:val="1"/>
      <w:marLeft w:val="0"/>
      <w:marRight w:val="0"/>
      <w:marTop w:val="0"/>
      <w:marBottom w:val="0"/>
      <w:divBdr>
        <w:top w:val="none" w:sz="0" w:space="0" w:color="auto"/>
        <w:left w:val="none" w:sz="0" w:space="0" w:color="auto"/>
        <w:bottom w:val="none" w:sz="0" w:space="0" w:color="auto"/>
        <w:right w:val="none" w:sz="0" w:space="0" w:color="auto"/>
      </w:divBdr>
    </w:div>
    <w:div w:id="632757300">
      <w:bodyDiv w:val="1"/>
      <w:marLeft w:val="0"/>
      <w:marRight w:val="0"/>
      <w:marTop w:val="0"/>
      <w:marBottom w:val="0"/>
      <w:divBdr>
        <w:top w:val="none" w:sz="0" w:space="0" w:color="auto"/>
        <w:left w:val="none" w:sz="0" w:space="0" w:color="auto"/>
        <w:bottom w:val="none" w:sz="0" w:space="0" w:color="auto"/>
        <w:right w:val="none" w:sz="0" w:space="0" w:color="auto"/>
      </w:divBdr>
    </w:div>
    <w:div w:id="635912609">
      <w:bodyDiv w:val="1"/>
      <w:marLeft w:val="0"/>
      <w:marRight w:val="0"/>
      <w:marTop w:val="0"/>
      <w:marBottom w:val="0"/>
      <w:divBdr>
        <w:top w:val="none" w:sz="0" w:space="0" w:color="auto"/>
        <w:left w:val="none" w:sz="0" w:space="0" w:color="auto"/>
        <w:bottom w:val="none" w:sz="0" w:space="0" w:color="auto"/>
        <w:right w:val="none" w:sz="0" w:space="0" w:color="auto"/>
      </w:divBdr>
    </w:div>
    <w:div w:id="637496139">
      <w:bodyDiv w:val="1"/>
      <w:marLeft w:val="0"/>
      <w:marRight w:val="0"/>
      <w:marTop w:val="0"/>
      <w:marBottom w:val="0"/>
      <w:divBdr>
        <w:top w:val="none" w:sz="0" w:space="0" w:color="auto"/>
        <w:left w:val="none" w:sz="0" w:space="0" w:color="auto"/>
        <w:bottom w:val="none" w:sz="0" w:space="0" w:color="auto"/>
        <w:right w:val="none" w:sz="0" w:space="0" w:color="auto"/>
      </w:divBdr>
    </w:div>
    <w:div w:id="643043794">
      <w:bodyDiv w:val="1"/>
      <w:marLeft w:val="0"/>
      <w:marRight w:val="0"/>
      <w:marTop w:val="0"/>
      <w:marBottom w:val="0"/>
      <w:divBdr>
        <w:top w:val="none" w:sz="0" w:space="0" w:color="auto"/>
        <w:left w:val="none" w:sz="0" w:space="0" w:color="auto"/>
        <w:bottom w:val="none" w:sz="0" w:space="0" w:color="auto"/>
        <w:right w:val="none" w:sz="0" w:space="0" w:color="auto"/>
      </w:divBdr>
    </w:div>
    <w:div w:id="644093611">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46125353">
      <w:bodyDiv w:val="1"/>
      <w:marLeft w:val="0"/>
      <w:marRight w:val="0"/>
      <w:marTop w:val="0"/>
      <w:marBottom w:val="0"/>
      <w:divBdr>
        <w:top w:val="none" w:sz="0" w:space="0" w:color="auto"/>
        <w:left w:val="none" w:sz="0" w:space="0" w:color="auto"/>
        <w:bottom w:val="none" w:sz="0" w:space="0" w:color="auto"/>
        <w:right w:val="none" w:sz="0" w:space="0" w:color="auto"/>
      </w:divBdr>
    </w:div>
    <w:div w:id="646475666">
      <w:bodyDiv w:val="1"/>
      <w:marLeft w:val="0"/>
      <w:marRight w:val="0"/>
      <w:marTop w:val="0"/>
      <w:marBottom w:val="0"/>
      <w:divBdr>
        <w:top w:val="none" w:sz="0" w:space="0" w:color="auto"/>
        <w:left w:val="none" w:sz="0" w:space="0" w:color="auto"/>
        <w:bottom w:val="none" w:sz="0" w:space="0" w:color="auto"/>
        <w:right w:val="none" w:sz="0" w:space="0" w:color="auto"/>
      </w:divBdr>
    </w:div>
    <w:div w:id="647133252">
      <w:bodyDiv w:val="1"/>
      <w:marLeft w:val="0"/>
      <w:marRight w:val="0"/>
      <w:marTop w:val="0"/>
      <w:marBottom w:val="0"/>
      <w:divBdr>
        <w:top w:val="none" w:sz="0" w:space="0" w:color="auto"/>
        <w:left w:val="none" w:sz="0" w:space="0" w:color="auto"/>
        <w:bottom w:val="none" w:sz="0" w:space="0" w:color="auto"/>
        <w:right w:val="none" w:sz="0" w:space="0" w:color="auto"/>
      </w:divBdr>
    </w:div>
    <w:div w:id="647172437">
      <w:bodyDiv w:val="1"/>
      <w:marLeft w:val="0"/>
      <w:marRight w:val="0"/>
      <w:marTop w:val="0"/>
      <w:marBottom w:val="0"/>
      <w:divBdr>
        <w:top w:val="none" w:sz="0" w:space="0" w:color="auto"/>
        <w:left w:val="none" w:sz="0" w:space="0" w:color="auto"/>
        <w:bottom w:val="none" w:sz="0" w:space="0" w:color="auto"/>
        <w:right w:val="none" w:sz="0" w:space="0" w:color="auto"/>
      </w:divBdr>
    </w:div>
    <w:div w:id="648092147">
      <w:bodyDiv w:val="1"/>
      <w:marLeft w:val="0"/>
      <w:marRight w:val="0"/>
      <w:marTop w:val="0"/>
      <w:marBottom w:val="0"/>
      <w:divBdr>
        <w:top w:val="none" w:sz="0" w:space="0" w:color="auto"/>
        <w:left w:val="none" w:sz="0" w:space="0" w:color="auto"/>
        <w:bottom w:val="none" w:sz="0" w:space="0" w:color="auto"/>
        <w:right w:val="none" w:sz="0" w:space="0" w:color="auto"/>
      </w:divBdr>
    </w:div>
    <w:div w:id="648823899">
      <w:bodyDiv w:val="1"/>
      <w:marLeft w:val="0"/>
      <w:marRight w:val="0"/>
      <w:marTop w:val="0"/>
      <w:marBottom w:val="0"/>
      <w:divBdr>
        <w:top w:val="none" w:sz="0" w:space="0" w:color="auto"/>
        <w:left w:val="none" w:sz="0" w:space="0" w:color="auto"/>
        <w:bottom w:val="none" w:sz="0" w:space="0" w:color="auto"/>
        <w:right w:val="none" w:sz="0" w:space="0" w:color="auto"/>
      </w:divBdr>
    </w:div>
    <w:div w:id="648946624">
      <w:bodyDiv w:val="1"/>
      <w:marLeft w:val="0"/>
      <w:marRight w:val="0"/>
      <w:marTop w:val="0"/>
      <w:marBottom w:val="0"/>
      <w:divBdr>
        <w:top w:val="none" w:sz="0" w:space="0" w:color="auto"/>
        <w:left w:val="none" w:sz="0" w:space="0" w:color="auto"/>
        <w:bottom w:val="none" w:sz="0" w:space="0" w:color="auto"/>
        <w:right w:val="none" w:sz="0" w:space="0" w:color="auto"/>
      </w:divBdr>
    </w:div>
    <w:div w:id="653415705">
      <w:bodyDiv w:val="1"/>
      <w:marLeft w:val="0"/>
      <w:marRight w:val="0"/>
      <w:marTop w:val="0"/>
      <w:marBottom w:val="0"/>
      <w:divBdr>
        <w:top w:val="none" w:sz="0" w:space="0" w:color="auto"/>
        <w:left w:val="none" w:sz="0" w:space="0" w:color="auto"/>
        <w:bottom w:val="none" w:sz="0" w:space="0" w:color="auto"/>
        <w:right w:val="none" w:sz="0" w:space="0" w:color="auto"/>
      </w:divBdr>
    </w:div>
    <w:div w:id="654797179">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64865859">
      <w:bodyDiv w:val="1"/>
      <w:marLeft w:val="0"/>
      <w:marRight w:val="0"/>
      <w:marTop w:val="0"/>
      <w:marBottom w:val="0"/>
      <w:divBdr>
        <w:top w:val="none" w:sz="0" w:space="0" w:color="auto"/>
        <w:left w:val="none" w:sz="0" w:space="0" w:color="auto"/>
        <w:bottom w:val="none" w:sz="0" w:space="0" w:color="auto"/>
        <w:right w:val="none" w:sz="0" w:space="0" w:color="auto"/>
      </w:divBdr>
    </w:div>
    <w:div w:id="672605261">
      <w:bodyDiv w:val="1"/>
      <w:marLeft w:val="0"/>
      <w:marRight w:val="0"/>
      <w:marTop w:val="0"/>
      <w:marBottom w:val="0"/>
      <w:divBdr>
        <w:top w:val="none" w:sz="0" w:space="0" w:color="auto"/>
        <w:left w:val="none" w:sz="0" w:space="0" w:color="auto"/>
        <w:bottom w:val="none" w:sz="0" w:space="0" w:color="auto"/>
        <w:right w:val="none" w:sz="0" w:space="0" w:color="auto"/>
      </w:divBdr>
    </w:div>
    <w:div w:id="674379272">
      <w:bodyDiv w:val="1"/>
      <w:marLeft w:val="0"/>
      <w:marRight w:val="0"/>
      <w:marTop w:val="0"/>
      <w:marBottom w:val="0"/>
      <w:divBdr>
        <w:top w:val="none" w:sz="0" w:space="0" w:color="auto"/>
        <w:left w:val="none" w:sz="0" w:space="0" w:color="auto"/>
        <w:bottom w:val="none" w:sz="0" w:space="0" w:color="auto"/>
        <w:right w:val="none" w:sz="0" w:space="0" w:color="auto"/>
      </w:divBdr>
    </w:div>
    <w:div w:id="682440437">
      <w:bodyDiv w:val="1"/>
      <w:marLeft w:val="0"/>
      <w:marRight w:val="0"/>
      <w:marTop w:val="0"/>
      <w:marBottom w:val="0"/>
      <w:divBdr>
        <w:top w:val="none" w:sz="0" w:space="0" w:color="auto"/>
        <w:left w:val="none" w:sz="0" w:space="0" w:color="auto"/>
        <w:bottom w:val="none" w:sz="0" w:space="0" w:color="auto"/>
        <w:right w:val="none" w:sz="0" w:space="0" w:color="auto"/>
      </w:divBdr>
    </w:div>
    <w:div w:id="683868784">
      <w:bodyDiv w:val="1"/>
      <w:marLeft w:val="0"/>
      <w:marRight w:val="0"/>
      <w:marTop w:val="0"/>
      <w:marBottom w:val="0"/>
      <w:divBdr>
        <w:top w:val="none" w:sz="0" w:space="0" w:color="auto"/>
        <w:left w:val="none" w:sz="0" w:space="0" w:color="auto"/>
        <w:bottom w:val="none" w:sz="0" w:space="0" w:color="auto"/>
        <w:right w:val="none" w:sz="0" w:space="0" w:color="auto"/>
      </w:divBdr>
    </w:div>
    <w:div w:id="685910420">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3575250">
      <w:bodyDiv w:val="1"/>
      <w:marLeft w:val="0"/>
      <w:marRight w:val="0"/>
      <w:marTop w:val="0"/>
      <w:marBottom w:val="0"/>
      <w:divBdr>
        <w:top w:val="none" w:sz="0" w:space="0" w:color="auto"/>
        <w:left w:val="none" w:sz="0" w:space="0" w:color="auto"/>
        <w:bottom w:val="none" w:sz="0" w:space="0" w:color="auto"/>
        <w:right w:val="none" w:sz="0" w:space="0" w:color="auto"/>
      </w:divBdr>
    </w:div>
    <w:div w:id="693657018">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700783909">
      <w:bodyDiv w:val="1"/>
      <w:marLeft w:val="0"/>
      <w:marRight w:val="0"/>
      <w:marTop w:val="0"/>
      <w:marBottom w:val="0"/>
      <w:divBdr>
        <w:top w:val="none" w:sz="0" w:space="0" w:color="auto"/>
        <w:left w:val="none" w:sz="0" w:space="0" w:color="auto"/>
        <w:bottom w:val="none" w:sz="0" w:space="0" w:color="auto"/>
        <w:right w:val="none" w:sz="0" w:space="0" w:color="auto"/>
      </w:divBdr>
    </w:div>
    <w:div w:id="700788154">
      <w:bodyDiv w:val="1"/>
      <w:marLeft w:val="0"/>
      <w:marRight w:val="0"/>
      <w:marTop w:val="0"/>
      <w:marBottom w:val="0"/>
      <w:divBdr>
        <w:top w:val="none" w:sz="0" w:space="0" w:color="auto"/>
        <w:left w:val="none" w:sz="0" w:space="0" w:color="auto"/>
        <w:bottom w:val="none" w:sz="0" w:space="0" w:color="auto"/>
        <w:right w:val="none" w:sz="0" w:space="0" w:color="auto"/>
      </w:divBdr>
    </w:div>
    <w:div w:id="704911127">
      <w:bodyDiv w:val="1"/>
      <w:marLeft w:val="0"/>
      <w:marRight w:val="0"/>
      <w:marTop w:val="0"/>
      <w:marBottom w:val="0"/>
      <w:divBdr>
        <w:top w:val="none" w:sz="0" w:space="0" w:color="auto"/>
        <w:left w:val="none" w:sz="0" w:space="0" w:color="auto"/>
        <w:bottom w:val="none" w:sz="0" w:space="0" w:color="auto"/>
        <w:right w:val="none" w:sz="0" w:space="0" w:color="auto"/>
      </w:divBdr>
    </w:div>
    <w:div w:id="705175117">
      <w:bodyDiv w:val="1"/>
      <w:marLeft w:val="0"/>
      <w:marRight w:val="0"/>
      <w:marTop w:val="0"/>
      <w:marBottom w:val="0"/>
      <w:divBdr>
        <w:top w:val="none" w:sz="0" w:space="0" w:color="auto"/>
        <w:left w:val="none" w:sz="0" w:space="0" w:color="auto"/>
        <w:bottom w:val="none" w:sz="0" w:space="0" w:color="auto"/>
        <w:right w:val="none" w:sz="0" w:space="0" w:color="auto"/>
      </w:divBdr>
    </w:div>
    <w:div w:id="712342329">
      <w:bodyDiv w:val="1"/>
      <w:marLeft w:val="0"/>
      <w:marRight w:val="0"/>
      <w:marTop w:val="0"/>
      <w:marBottom w:val="0"/>
      <w:divBdr>
        <w:top w:val="none" w:sz="0" w:space="0" w:color="auto"/>
        <w:left w:val="none" w:sz="0" w:space="0" w:color="auto"/>
        <w:bottom w:val="none" w:sz="0" w:space="0" w:color="auto"/>
        <w:right w:val="none" w:sz="0" w:space="0" w:color="auto"/>
      </w:divBdr>
    </w:div>
    <w:div w:id="712458444">
      <w:bodyDiv w:val="1"/>
      <w:marLeft w:val="0"/>
      <w:marRight w:val="0"/>
      <w:marTop w:val="0"/>
      <w:marBottom w:val="0"/>
      <w:divBdr>
        <w:top w:val="none" w:sz="0" w:space="0" w:color="auto"/>
        <w:left w:val="none" w:sz="0" w:space="0" w:color="auto"/>
        <w:bottom w:val="none" w:sz="0" w:space="0" w:color="auto"/>
        <w:right w:val="none" w:sz="0" w:space="0" w:color="auto"/>
      </w:divBdr>
    </w:div>
    <w:div w:id="712658464">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19523746">
      <w:bodyDiv w:val="1"/>
      <w:marLeft w:val="0"/>
      <w:marRight w:val="0"/>
      <w:marTop w:val="0"/>
      <w:marBottom w:val="0"/>
      <w:divBdr>
        <w:top w:val="none" w:sz="0" w:space="0" w:color="auto"/>
        <w:left w:val="none" w:sz="0" w:space="0" w:color="auto"/>
        <w:bottom w:val="none" w:sz="0" w:space="0" w:color="auto"/>
        <w:right w:val="none" w:sz="0" w:space="0" w:color="auto"/>
      </w:divBdr>
    </w:div>
    <w:div w:id="720058187">
      <w:bodyDiv w:val="1"/>
      <w:marLeft w:val="0"/>
      <w:marRight w:val="0"/>
      <w:marTop w:val="0"/>
      <w:marBottom w:val="0"/>
      <w:divBdr>
        <w:top w:val="none" w:sz="0" w:space="0" w:color="auto"/>
        <w:left w:val="none" w:sz="0" w:space="0" w:color="auto"/>
        <w:bottom w:val="none" w:sz="0" w:space="0" w:color="auto"/>
        <w:right w:val="none" w:sz="0" w:space="0" w:color="auto"/>
      </w:divBdr>
    </w:div>
    <w:div w:id="723528444">
      <w:bodyDiv w:val="1"/>
      <w:marLeft w:val="0"/>
      <w:marRight w:val="0"/>
      <w:marTop w:val="0"/>
      <w:marBottom w:val="0"/>
      <w:divBdr>
        <w:top w:val="none" w:sz="0" w:space="0" w:color="auto"/>
        <w:left w:val="none" w:sz="0" w:space="0" w:color="auto"/>
        <w:bottom w:val="none" w:sz="0" w:space="0" w:color="auto"/>
        <w:right w:val="none" w:sz="0" w:space="0" w:color="auto"/>
      </w:divBdr>
    </w:div>
    <w:div w:id="725303584">
      <w:bodyDiv w:val="1"/>
      <w:marLeft w:val="0"/>
      <w:marRight w:val="0"/>
      <w:marTop w:val="0"/>
      <w:marBottom w:val="0"/>
      <w:divBdr>
        <w:top w:val="none" w:sz="0" w:space="0" w:color="auto"/>
        <w:left w:val="none" w:sz="0" w:space="0" w:color="auto"/>
        <w:bottom w:val="none" w:sz="0" w:space="0" w:color="auto"/>
        <w:right w:val="none" w:sz="0" w:space="0" w:color="auto"/>
      </w:divBdr>
    </w:div>
    <w:div w:id="726532228">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28306177">
      <w:bodyDiv w:val="1"/>
      <w:marLeft w:val="0"/>
      <w:marRight w:val="0"/>
      <w:marTop w:val="0"/>
      <w:marBottom w:val="0"/>
      <w:divBdr>
        <w:top w:val="none" w:sz="0" w:space="0" w:color="auto"/>
        <w:left w:val="none" w:sz="0" w:space="0" w:color="auto"/>
        <w:bottom w:val="none" w:sz="0" w:space="0" w:color="auto"/>
        <w:right w:val="none" w:sz="0" w:space="0" w:color="auto"/>
      </w:divBdr>
    </w:div>
    <w:div w:id="730469251">
      <w:bodyDiv w:val="1"/>
      <w:marLeft w:val="0"/>
      <w:marRight w:val="0"/>
      <w:marTop w:val="0"/>
      <w:marBottom w:val="0"/>
      <w:divBdr>
        <w:top w:val="none" w:sz="0" w:space="0" w:color="auto"/>
        <w:left w:val="none" w:sz="0" w:space="0" w:color="auto"/>
        <w:bottom w:val="none" w:sz="0" w:space="0" w:color="auto"/>
        <w:right w:val="none" w:sz="0" w:space="0" w:color="auto"/>
      </w:divBdr>
    </w:div>
    <w:div w:id="730999400">
      <w:bodyDiv w:val="1"/>
      <w:marLeft w:val="0"/>
      <w:marRight w:val="0"/>
      <w:marTop w:val="0"/>
      <w:marBottom w:val="0"/>
      <w:divBdr>
        <w:top w:val="none" w:sz="0" w:space="0" w:color="auto"/>
        <w:left w:val="none" w:sz="0" w:space="0" w:color="auto"/>
        <w:bottom w:val="none" w:sz="0" w:space="0" w:color="auto"/>
        <w:right w:val="none" w:sz="0" w:space="0" w:color="auto"/>
      </w:divBdr>
    </w:div>
    <w:div w:id="740254878">
      <w:bodyDiv w:val="1"/>
      <w:marLeft w:val="0"/>
      <w:marRight w:val="0"/>
      <w:marTop w:val="0"/>
      <w:marBottom w:val="0"/>
      <w:divBdr>
        <w:top w:val="none" w:sz="0" w:space="0" w:color="auto"/>
        <w:left w:val="none" w:sz="0" w:space="0" w:color="auto"/>
        <w:bottom w:val="none" w:sz="0" w:space="0" w:color="auto"/>
        <w:right w:val="none" w:sz="0" w:space="0" w:color="auto"/>
      </w:divBdr>
    </w:div>
    <w:div w:id="747271360">
      <w:bodyDiv w:val="1"/>
      <w:marLeft w:val="0"/>
      <w:marRight w:val="0"/>
      <w:marTop w:val="0"/>
      <w:marBottom w:val="0"/>
      <w:divBdr>
        <w:top w:val="none" w:sz="0" w:space="0" w:color="auto"/>
        <w:left w:val="none" w:sz="0" w:space="0" w:color="auto"/>
        <w:bottom w:val="none" w:sz="0" w:space="0" w:color="auto"/>
        <w:right w:val="none" w:sz="0" w:space="0" w:color="auto"/>
      </w:divBdr>
    </w:div>
    <w:div w:id="749817426">
      <w:bodyDiv w:val="1"/>
      <w:marLeft w:val="0"/>
      <w:marRight w:val="0"/>
      <w:marTop w:val="0"/>
      <w:marBottom w:val="0"/>
      <w:divBdr>
        <w:top w:val="none" w:sz="0" w:space="0" w:color="auto"/>
        <w:left w:val="none" w:sz="0" w:space="0" w:color="auto"/>
        <w:bottom w:val="none" w:sz="0" w:space="0" w:color="auto"/>
        <w:right w:val="none" w:sz="0" w:space="0" w:color="auto"/>
      </w:divBdr>
    </w:div>
    <w:div w:id="752704028">
      <w:bodyDiv w:val="1"/>
      <w:marLeft w:val="0"/>
      <w:marRight w:val="0"/>
      <w:marTop w:val="0"/>
      <w:marBottom w:val="0"/>
      <w:divBdr>
        <w:top w:val="none" w:sz="0" w:space="0" w:color="auto"/>
        <w:left w:val="none" w:sz="0" w:space="0" w:color="auto"/>
        <w:bottom w:val="none" w:sz="0" w:space="0" w:color="auto"/>
        <w:right w:val="none" w:sz="0" w:space="0" w:color="auto"/>
      </w:divBdr>
    </w:div>
    <w:div w:id="753555946">
      <w:bodyDiv w:val="1"/>
      <w:marLeft w:val="0"/>
      <w:marRight w:val="0"/>
      <w:marTop w:val="0"/>
      <w:marBottom w:val="0"/>
      <w:divBdr>
        <w:top w:val="none" w:sz="0" w:space="0" w:color="auto"/>
        <w:left w:val="none" w:sz="0" w:space="0" w:color="auto"/>
        <w:bottom w:val="none" w:sz="0" w:space="0" w:color="auto"/>
        <w:right w:val="none" w:sz="0" w:space="0" w:color="auto"/>
      </w:divBdr>
    </w:div>
    <w:div w:id="758915352">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64231241">
      <w:bodyDiv w:val="1"/>
      <w:marLeft w:val="0"/>
      <w:marRight w:val="0"/>
      <w:marTop w:val="0"/>
      <w:marBottom w:val="0"/>
      <w:divBdr>
        <w:top w:val="none" w:sz="0" w:space="0" w:color="auto"/>
        <w:left w:val="none" w:sz="0" w:space="0" w:color="auto"/>
        <w:bottom w:val="none" w:sz="0" w:space="0" w:color="auto"/>
        <w:right w:val="none" w:sz="0" w:space="0" w:color="auto"/>
      </w:divBdr>
    </w:div>
    <w:div w:id="765152240">
      <w:bodyDiv w:val="1"/>
      <w:marLeft w:val="0"/>
      <w:marRight w:val="0"/>
      <w:marTop w:val="0"/>
      <w:marBottom w:val="0"/>
      <w:divBdr>
        <w:top w:val="none" w:sz="0" w:space="0" w:color="auto"/>
        <w:left w:val="none" w:sz="0" w:space="0" w:color="auto"/>
        <w:bottom w:val="none" w:sz="0" w:space="0" w:color="auto"/>
        <w:right w:val="none" w:sz="0" w:space="0" w:color="auto"/>
      </w:divBdr>
    </w:div>
    <w:div w:id="772475385">
      <w:bodyDiv w:val="1"/>
      <w:marLeft w:val="0"/>
      <w:marRight w:val="0"/>
      <w:marTop w:val="0"/>
      <w:marBottom w:val="0"/>
      <w:divBdr>
        <w:top w:val="none" w:sz="0" w:space="0" w:color="auto"/>
        <w:left w:val="none" w:sz="0" w:space="0" w:color="auto"/>
        <w:bottom w:val="none" w:sz="0" w:space="0" w:color="auto"/>
        <w:right w:val="none" w:sz="0" w:space="0" w:color="auto"/>
      </w:divBdr>
    </w:div>
    <w:div w:id="773598541">
      <w:bodyDiv w:val="1"/>
      <w:marLeft w:val="0"/>
      <w:marRight w:val="0"/>
      <w:marTop w:val="0"/>
      <w:marBottom w:val="0"/>
      <w:divBdr>
        <w:top w:val="none" w:sz="0" w:space="0" w:color="auto"/>
        <w:left w:val="none" w:sz="0" w:space="0" w:color="auto"/>
        <w:bottom w:val="none" w:sz="0" w:space="0" w:color="auto"/>
        <w:right w:val="none" w:sz="0" w:space="0" w:color="auto"/>
      </w:divBdr>
    </w:div>
    <w:div w:id="774594187">
      <w:bodyDiv w:val="1"/>
      <w:marLeft w:val="0"/>
      <w:marRight w:val="0"/>
      <w:marTop w:val="0"/>
      <w:marBottom w:val="0"/>
      <w:divBdr>
        <w:top w:val="none" w:sz="0" w:space="0" w:color="auto"/>
        <w:left w:val="none" w:sz="0" w:space="0" w:color="auto"/>
        <w:bottom w:val="none" w:sz="0" w:space="0" w:color="auto"/>
        <w:right w:val="none" w:sz="0" w:space="0" w:color="auto"/>
      </w:divBdr>
    </w:div>
    <w:div w:id="776364233">
      <w:bodyDiv w:val="1"/>
      <w:marLeft w:val="0"/>
      <w:marRight w:val="0"/>
      <w:marTop w:val="0"/>
      <w:marBottom w:val="0"/>
      <w:divBdr>
        <w:top w:val="none" w:sz="0" w:space="0" w:color="auto"/>
        <w:left w:val="none" w:sz="0" w:space="0" w:color="auto"/>
        <w:bottom w:val="none" w:sz="0" w:space="0" w:color="auto"/>
        <w:right w:val="none" w:sz="0" w:space="0" w:color="auto"/>
      </w:divBdr>
    </w:div>
    <w:div w:id="777606377">
      <w:bodyDiv w:val="1"/>
      <w:marLeft w:val="0"/>
      <w:marRight w:val="0"/>
      <w:marTop w:val="0"/>
      <w:marBottom w:val="0"/>
      <w:divBdr>
        <w:top w:val="none" w:sz="0" w:space="0" w:color="auto"/>
        <w:left w:val="none" w:sz="0" w:space="0" w:color="auto"/>
        <w:bottom w:val="none" w:sz="0" w:space="0" w:color="auto"/>
        <w:right w:val="none" w:sz="0" w:space="0" w:color="auto"/>
      </w:divBdr>
    </w:div>
    <w:div w:id="778571150">
      <w:bodyDiv w:val="1"/>
      <w:marLeft w:val="0"/>
      <w:marRight w:val="0"/>
      <w:marTop w:val="0"/>
      <w:marBottom w:val="0"/>
      <w:divBdr>
        <w:top w:val="none" w:sz="0" w:space="0" w:color="auto"/>
        <w:left w:val="none" w:sz="0" w:space="0" w:color="auto"/>
        <w:bottom w:val="none" w:sz="0" w:space="0" w:color="auto"/>
        <w:right w:val="none" w:sz="0" w:space="0" w:color="auto"/>
      </w:divBdr>
    </w:div>
    <w:div w:id="785269401">
      <w:bodyDiv w:val="1"/>
      <w:marLeft w:val="0"/>
      <w:marRight w:val="0"/>
      <w:marTop w:val="0"/>
      <w:marBottom w:val="0"/>
      <w:divBdr>
        <w:top w:val="none" w:sz="0" w:space="0" w:color="auto"/>
        <w:left w:val="none" w:sz="0" w:space="0" w:color="auto"/>
        <w:bottom w:val="none" w:sz="0" w:space="0" w:color="auto"/>
        <w:right w:val="none" w:sz="0" w:space="0" w:color="auto"/>
      </w:divBdr>
    </w:div>
    <w:div w:id="786436114">
      <w:bodyDiv w:val="1"/>
      <w:marLeft w:val="0"/>
      <w:marRight w:val="0"/>
      <w:marTop w:val="0"/>
      <w:marBottom w:val="0"/>
      <w:divBdr>
        <w:top w:val="none" w:sz="0" w:space="0" w:color="auto"/>
        <w:left w:val="none" w:sz="0" w:space="0" w:color="auto"/>
        <w:bottom w:val="none" w:sz="0" w:space="0" w:color="auto"/>
        <w:right w:val="none" w:sz="0" w:space="0" w:color="auto"/>
      </w:divBdr>
    </w:div>
    <w:div w:id="787160820">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789740358">
      <w:bodyDiv w:val="1"/>
      <w:marLeft w:val="0"/>
      <w:marRight w:val="0"/>
      <w:marTop w:val="0"/>
      <w:marBottom w:val="0"/>
      <w:divBdr>
        <w:top w:val="none" w:sz="0" w:space="0" w:color="auto"/>
        <w:left w:val="none" w:sz="0" w:space="0" w:color="auto"/>
        <w:bottom w:val="none" w:sz="0" w:space="0" w:color="auto"/>
        <w:right w:val="none" w:sz="0" w:space="0" w:color="auto"/>
      </w:divBdr>
    </w:div>
    <w:div w:id="792939673">
      <w:bodyDiv w:val="1"/>
      <w:marLeft w:val="0"/>
      <w:marRight w:val="0"/>
      <w:marTop w:val="0"/>
      <w:marBottom w:val="0"/>
      <w:divBdr>
        <w:top w:val="none" w:sz="0" w:space="0" w:color="auto"/>
        <w:left w:val="none" w:sz="0" w:space="0" w:color="auto"/>
        <w:bottom w:val="none" w:sz="0" w:space="0" w:color="auto"/>
        <w:right w:val="none" w:sz="0" w:space="0" w:color="auto"/>
      </w:divBdr>
    </w:div>
    <w:div w:id="800928254">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03425539">
      <w:bodyDiv w:val="1"/>
      <w:marLeft w:val="0"/>
      <w:marRight w:val="0"/>
      <w:marTop w:val="0"/>
      <w:marBottom w:val="0"/>
      <w:divBdr>
        <w:top w:val="none" w:sz="0" w:space="0" w:color="auto"/>
        <w:left w:val="none" w:sz="0" w:space="0" w:color="auto"/>
        <w:bottom w:val="none" w:sz="0" w:space="0" w:color="auto"/>
        <w:right w:val="none" w:sz="0" w:space="0" w:color="auto"/>
      </w:divBdr>
    </w:div>
    <w:div w:id="804857224">
      <w:bodyDiv w:val="1"/>
      <w:marLeft w:val="0"/>
      <w:marRight w:val="0"/>
      <w:marTop w:val="0"/>
      <w:marBottom w:val="0"/>
      <w:divBdr>
        <w:top w:val="none" w:sz="0" w:space="0" w:color="auto"/>
        <w:left w:val="none" w:sz="0" w:space="0" w:color="auto"/>
        <w:bottom w:val="none" w:sz="0" w:space="0" w:color="auto"/>
        <w:right w:val="none" w:sz="0" w:space="0" w:color="auto"/>
      </w:divBdr>
    </w:div>
    <w:div w:id="807474629">
      <w:bodyDiv w:val="1"/>
      <w:marLeft w:val="0"/>
      <w:marRight w:val="0"/>
      <w:marTop w:val="0"/>
      <w:marBottom w:val="0"/>
      <w:divBdr>
        <w:top w:val="none" w:sz="0" w:space="0" w:color="auto"/>
        <w:left w:val="none" w:sz="0" w:space="0" w:color="auto"/>
        <w:bottom w:val="none" w:sz="0" w:space="0" w:color="auto"/>
        <w:right w:val="none" w:sz="0" w:space="0" w:color="auto"/>
      </w:divBdr>
    </w:div>
    <w:div w:id="810176061">
      <w:bodyDiv w:val="1"/>
      <w:marLeft w:val="0"/>
      <w:marRight w:val="0"/>
      <w:marTop w:val="0"/>
      <w:marBottom w:val="0"/>
      <w:divBdr>
        <w:top w:val="none" w:sz="0" w:space="0" w:color="auto"/>
        <w:left w:val="none" w:sz="0" w:space="0" w:color="auto"/>
        <w:bottom w:val="none" w:sz="0" w:space="0" w:color="auto"/>
        <w:right w:val="none" w:sz="0" w:space="0" w:color="auto"/>
      </w:divBdr>
    </w:div>
    <w:div w:id="813058235">
      <w:bodyDiv w:val="1"/>
      <w:marLeft w:val="0"/>
      <w:marRight w:val="0"/>
      <w:marTop w:val="0"/>
      <w:marBottom w:val="0"/>
      <w:divBdr>
        <w:top w:val="none" w:sz="0" w:space="0" w:color="auto"/>
        <w:left w:val="none" w:sz="0" w:space="0" w:color="auto"/>
        <w:bottom w:val="none" w:sz="0" w:space="0" w:color="auto"/>
        <w:right w:val="none" w:sz="0" w:space="0" w:color="auto"/>
      </w:divBdr>
    </w:div>
    <w:div w:id="813717250">
      <w:bodyDiv w:val="1"/>
      <w:marLeft w:val="0"/>
      <w:marRight w:val="0"/>
      <w:marTop w:val="0"/>
      <w:marBottom w:val="0"/>
      <w:divBdr>
        <w:top w:val="none" w:sz="0" w:space="0" w:color="auto"/>
        <w:left w:val="none" w:sz="0" w:space="0" w:color="auto"/>
        <w:bottom w:val="none" w:sz="0" w:space="0" w:color="auto"/>
        <w:right w:val="none" w:sz="0" w:space="0" w:color="auto"/>
      </w:divBdr>
    </w:div>
    <w:div w:id="814764478">
      <w:bodyDiv w:val="1"/>
      <w:marLeft w:val="0"/>
      <w:marRight w:val="0"/>
      <w:marTop w:val="0"/>
      <w:marBottom w:val="0"/>
      <w:divBdr>
        <w:top w:val="none" w:sz="0" w:space="0" w:color="auto"/>
        <w:left w:val="none" w:sz="0" w:space="0" w:color="auto"/>
        <w:bottom w:val="none" w:sz="0" w:space="0" w:color="auto"/>
        <w:right w:val="none" w:sz="0" w:space="0" w:color="auto"/>
      </w:divBdr>
    </w:div>
    <w:div w:id="819885674">
      <w:bodyDiv w:val="1"/>
      <w:marLeft w:val="0"/>
      <w:marRight w:val="0"/>
      <w:marTop w:val="0"/>
      <w:marBottom w:val="0"/>
      <w:divBdr>
        <w:top w:val="none" w:sz="0" w:space="0" w:color="auto"/>
        <w:left w:val="none" w:sz="0" w:space="0" w:color="auto"/>
        <w:bottom w:val="none" w:sz="0" w:space="0" w:color="auto"/>
        <w:right w:val="none" w:sz="0" w:space="0" w:color="auto"/>
      </w:divBdr>
    </w:div>
    <w:div w:id="820343707">
      <w:bodyDiv w:val="1"/>
      <w:marLeft w:val="0"/>
      <w:marRight w:val="0"/>
      <w:marTop w:val="0"/>
      <w:marBottom w:val="0"/>
      <w:divBdr>
        <w:top w:val="none" w:sz="0" w:space="0" w:color="auto"/>
        <w:left w:val="none" w:sz="0" w:space="0" w:color="auto"/>
        <w:bottom w:val="none" w:sz="0" w:space="0" w:color="auto"/>
        <w:right w:val="none" w:sz="0" w:space="0" w:color="auto"/>
      </w:divBdr>
    </w:div>
    <w:div w:id="825439010">
      <w:bodyDiv w:val="1"/>
      <w:marLeft w:val="0"/>
      <w:marRight w:val="0"/>
      <w:marTop w:val="0"/>
      <w:marBottom w:val="0"/>
      <w:divBdr>
        <w:top w:val="none" w:sz="0" w:space="0" w:color="auto"/>
        <w:left w:val="none" w:sz="0" w:space="0" w:color="auto"/>
        <w:bottom w:val="none" w:sz="0" w:space="0" w:color="auto"/>
        <w:right w:val="none" w:sz="0" w:space="0" w:color="auto"/>
      </w:divBdr>
    </w:div>
    <w:div w:id="825632842">
      <w:bodyDiv w:val="1"/>
      <w:marLeft w:val="0"/>
      <w:marRight w:val="0"/>
      <w:marTop w:val="0"/>
      <w:marBottom w:val="0"/>
      <w:divBdr>
        <w:top w:val="none" w:sz="0" w:space="0" w:color="auto"/>
        <w:left w:val="none" w:sz="0" w:space="0" w:color="auto"/>
        <w:bottom w:val="none" w:sz="0" w:space="0" w:color="auto"/>
        <w:right w:val="none" w:sz="0" w:space="0" w:color="auto"/>
      </w:divBdr>
    </w:div>
    <w:div w:id="828327093">
      <w:bodyDiv w:val="1"/>
      <w:marLeft w:val="0"/>
      <w:marRight w:val="0"/>
      <w:marTop w:val="0"/>
      <w:marBottom w:val="0"/>
      <w:divBdr>
        <w:top w:val="none" w:sz="0" w:space="0" w:color="auto"/>
        <w:left w:val="none" w:sz="0" w:space="0" w:color="auto"/>
        <w:bottom w:val="none" w:sz="0" w:space="0" w:color="auto"/>
        <w:right w:val="none" w:sz="0" w:space="0" w:color="auto"/>
      </w:divBdr>
    </w:div>
    <w:div w:id="829566898">
      <w:bodyDiv w:val="1"/>
      <w:marLeft w:val="0"/>
      <w:marRight w:val="0"/>
      <w:marTop w:val="0"/>
      <w:marBottom w:val="0"/>
      <w:divBdr>
        <w:top w:val="none" w:sz="0" w:space="0" w:color="auto"/>
        <w:left w:val="none" w:sz="0" w:space="0" w:color="auto"/>
        <w:bottom w:val="none" w:sz="0" w:space="0" w:color="auto"/>
        <w:right w:val="none" w:sz="0" w:space="0" w:color="auto"/>
      </w:divBdr>
    </w:div>
    <w:div w:id="829715753">
      <w:bodyDiv w:val="1"/>
      <w:marLeft w:val="0"/>
      <w:marRight w:val="0"/>
      <w:marTop w:val="0"/>
      <w:marBottom w:val="0"/>
      <w:divBdr>
        <w:top w:val="none" w:sz="0" w:space="0" w:color="auto"/>
        <w:left w:val="none" w:sz="0" w:space="0" w:color="auto"/>
        <w:bottom w:val="none" w:sz="0" w:space="0" w:color="auto"/>
        <w:right w:val="none" w:sz="0" w:space="0" w:color="auto"/>
      </w:divBdr>
    </w:div>
    <w:div w:id="831524478">
      <w:bodyDiv w:val="1"/>
      <w:marLeft w:val="0"/>
      <w:marRight w:val="0"/>
      <w:marTop w:val="0"/>
      <w:marBottom w:val="0"/>
      <w:divBdr>
        <w:top w:val="none" w:sz="0" w:space="0" w:color="auto"/>
        <w:left w:val="none" w:sz="0" w:space="0" w:color="auto"/>
        <w:bottom w:val="none" w:sz="0" w:space="0" w:color="auto"/>
        <w:right w:val="none" w:sz="0" w:space="0" w:color="auto"/>
      </w:divBdr>
    </w:div>
    <w:div w:id="837111381">
      <w:bodyDiv w:val="1"/>
      <w:marLeft w:val="0"/>
      <w:marRight w:val="0"/>
      <w:marTop w:val="0"/>
      <w:marBottom w:val="0"/>
      <w:divBdr>
        <w:top w:val="none" w:sz="0" w:space="0" w:color="auto"/>
        <w:left w:val="none" w:sz="0" w:space="0" w:color="auto"/>
        <w:bottom w:val="none" w:sz="0" w:space="0" w:color="auto"/>
        <w:right w:val="none" w:sz="0" w:space="0" w:color="auto"/>
      </w:divBdr>
    </w:div>
    <w:div w:id="839271665">
      <w:bodyDiv w:val="1"/>
      <w:marLeft w:val="0"/>
      <w:marRight w:val="0"/>
      <w:marTop w:val="0"/>
      <w:marBottom w:val="0"/>
      <w:divBdr>
        <w:top w:val="none" w:sz="0" w:space="0" w:color="auto"/>
        <w:left w:val="none" w:sz="0" w:space="0" w:color="auto"/>
        <w:bottom w:val="none" w:sz="0" w:space="0" w:color="auto"/>
        <w:right w:val="none" w:sz="0" w:space="0" w:color="auto"/>
      </w:divBdr>
    </w:div>
    <w:div w:id="840313984">
      <w:bodyDiv w:val="1"/>
      <w:marLeft w:val="0"/>
      <w:marRight w:val="0"/>
      <w:marTop w:val="0"/>
      <w:marBottom w:val="0"/>
      <w:divBdr>
        <w:top w:val="none" w:sz="0" w:space="0" w:color="auto"/>
        <w:left w:val="none" w:sz="0" w:space="0" w:color="auto"/>
        <w:bottom w:val="none" w:sz="0" w:space="0" w:color="auto"/>
        <w:right w:val="none" w:sz="0" w:space="0" w:color="auto"/>
      </w:divBdr>
    </w:div>
    <w:div w:id="844395275">
      <w:bodyDiv w:val="1"/>
      <w:marLeft w:val="0"/>
      <w:marRight w:val="0"/>
      <w:marTop w:val="0"/>
      <w:marBottom w:val="0"/>
      <w:divBdr>
        <w:top w:val="none" w:sz="0" w:space="0" w:color="auto"/>
        <w:left w:val="none" w:sz="0" w:space="0" w:color="auto"/>
        <w:bottom w:val="none" w:sz="0" w:space="0" w:color="auto"/>
        <w:right w:val="none" w:sz="0" w:space="0" w:color="auto"/>
      </w:divBdr>
    </w:div>
    <w:div w:id="844519729">
      <w:bodyDiv w:val="1"/>
      <w:marLeft w:val="0"/>
      <w:marRight w:val="0"/>
      <w:marTop w:val="0"/>
      <w:marBottom w:val="0"/>
      <w:divBdr>
        <w:top w:val="none" w:sz="0" w:space="0" w:color="auto"/>
        <w:left w:val="none" w:sz="0" w:space="0" w:color="auto"/>
        <w:bottom w:val="none" w:sz="0" w:space="0" w:color="auto"/>
        <w:right w:val="none" w:sz="0" w:space="0" w:color="auto"/>
      </w:divBdr>
    </w:div>
    <w:div w:id="844787779">
      <w:bodyDiv w:val="1"/>
      <w:marLeft w:val="0"/>
      <w:marRight w:val="0"/>
      <w:marTop w:val="0"/>
      <w:marBottom w:val="0"/>
      <w:divBdr>
        <w:top w:val="none" w:sz="0" w:space="0" w:color="auto"/>
        <w:left w:val="none" w:sz="0" w:space="0" w:color="auto"/>
        <w:bottom w:val="none" w:sz="0" w:space="0" w:color="auto"/>
        <w:right w:val="none" w:sz="0" w:space="0" w:color="auto"/>
      </w:divBdr>
    </w:div>
    <w:div w:id="846672189">
      <w:bodyDiv w:val="1"/>
      <w:marLeft w:val="0"/>
      <w:marRight w:val="0"/>
      <w:marTop w:val="0"/>
      <w:marBottom w:val="0"/>
      <w:divBdr>
        <w:top w:val="none" w:sz="0" w:space="0" w:color="auto"/>
        <w:left w:val="none" w:sz="0" w:space="0" w:color="auto"/>
        <w:bottom w:val="none" w:sz="0" w:space="0" w:color="auto"/>
        <w:right w:val="none" w:sz="0" w:space="0" w:color="auto"/>
      </w:divBdr>
    </w:div>
    <w:div w:id="849221401">
      <w:bodyDiv w:val="1"/>
      <w:marLeft w:val="0"/>
      <w:marRight w:val="0"/>
      <w:marTop w:val="0"/>
      <w:marBottom w:val="0"/>
      <w:divBdr>
        <w:top w:val="none" w:sz="0" w:space="0" w:color="auto"/>
        <w:left w:val="none" w:sz="0" w:space="0" w:color="auto"/>
        <w:bottom w:val="none" w:sz="0" w:space="0" w:color="auto"/>
        <w:right w:val="none" w:sz="0" w:space="0" w:color="auto"/>
      </w:divBdr>
    </w:div>
    <w:div w:id="849837720">
      <w:bodyDiv w:val="1"/>
      <w:marLeft w:val="0"/>
      <w:marRight w:val="0"/>
      <w:marTop w:val="0"/>
      <w:marBottom w:val="0"/>
      <w:divBdr>
        <w:top w:val="none" w:sz="0" w:space="0" w:color="auto"/>
        <w:left w:val="none" w:sz="0" w:space="0" w:color="auto"/>
        <w:bottom w:val="none" w:sz="0" w:space="0" w:color="auto"/>
        <w:right w:val="none" w:sz="0" w:space="0" w:color="auto"/>
      </w:divBdr>
    </w:div>
    <w:div w:id="853805499">
      <w:bodyDiv w:val="1"/>
      <w:marLeft w:val="0"/>
      <w:marRight w:val="0"/>
      <w:marTop w:val="0"/>
      <w:marBottom w:val="0"/>
      <w:divBdr>
        <w:top w:val="none" w:sz="0" w:space="0" w:color="auto"/>
        <w:left w:val="none" w:sz="0" w:space="0" w:color="auto"/>
        <w:bottom w:val="none" w:sz="0" w:space="0" w:color="auto"/>
        <w:right w:val="none" w:sz="0" w:space="0" w:color="auto"/>
      </w:divBdr>
    </w:div>
    <w:div w:id="854226871">
      <w:bodyDiv w:val="1"/>
      <w:marLeft w:val="0"/>
      <w:marRight w:val="0"/>
      <w:marTop w:val="0"/>
      <w:marBottom w:val="0"/>
      <w:divBdr>
        <w:top w:val="none" w:sz="0" w:space="0" w:color="auto"/>
        <w:left w:val="none" w:sz="0" w:space="0" w:color="auto"/>
        <w:bottom w:val="none" w:sz="0" w:space="0" w:color="auto"/>
        <w:right w:val="none" w:sz="0" w:space="0" w:color="auto"/>
      </w:divBdr>
    </w:div>
    <w:div w:id="856583084">
      <w:bodyDiv w:val="1"/>
      <w:marLeft w:val="0"/>
      <w:marRight w:val="0"/>
      <w:marTop w:val="0"/>
      <w:marBottom w:val="0"/>
      <w:divBdr>
        <w:top w:val="none" w:sz="0" w:space="0" w:color="auto"/>
        <w:left w:val="none" w:sz="0" w:space="0" w:color="auto"/>
        <w:bottom w:val="none" w:sz="0" w:space="0" w:color="auto"/>
        <w:right w:val="none" w:sz="0" w:space="0" w:color="auto"/>
      </w:divBdr>
    </w:div>
    <w:div w:id="863633952">
      <w:bodyDiv w:val="1"/>
      <w:marLeft w:val="0"/>
      <w:marRight w:val="0"/>
      <w:marTop w:val="0"/>
      <w:marBottom w:val="0"/>
      <w:divBdr>
        <w:top w:val="none" w:sz="0" w:space="0" w:color="auto"/>
        <w:left w:val="none" w:sz="0" w:space="0" w:color="auto"/>
        <w:bottom w:val="none" w:sz="0" w:space="0" w:color="auto"/>
        <w:right w:val="none" w:sz="0" w:space="0" w:color="auto"/>
      </w:divBdr>
    </w:div>
    <w:div w:id="868295402">
      <w:bodyDiv w:val="1"/>
      <w:marLeft w:val="0"/>
      <w:marRight w:val="0"/>
      <w:marTop w:val="0"/>
      <w:marBottom w:val="0"/>
      <w:divBdr>
        <w:top w:val="none" w:sz="0" w:space="0" w:color="auto"/>
        <w:left w:val="none" w:sz="0" w:space="0" w:color="auto"/>
        <w:bottom w:val="none" w:sz="0" w:space="0" w:color="auto"/>
        <w:right w:val="none" w:sz="0" w:space="0" w:color="auto"/>
      </w:divBdr>
    </w:div>
    <w:div w:id="869950482">
      <w:bodyDiv w:val="1"/>
      <w:marLeft w:val="0"/>
      <w:marRight w:val="0"/>
      <w:marTop w:val="0"/>
      <w:marBottom w:val="0"/>
      <w:divBdr>
        <w:top w:val="none" w:sz="0" w:space="0" w:color="auto"/>
        <w:left w:val="none" w:sz="0" w:space="0" w:color="auto"/>
        <w:bottom w:val="none" w:sz="0" w:space="0" w:color="auto"/>
        <w:right w:val="none" w:sz="0" w:space="0" w:color="auto"/>
      </w:divBdr>
    </w:div>
    <w:div w:id="871457977">
      <w:bodyDiv w:val="1"/>
      <w:marLeft w:val="0"/>
      <w:marRight w:val="0"/>
      <w:marTop w:val="0"/>
      <w:marBottom w:val="0"/>
      <w:divBdr>
        <w:top w:val="none" w:sz="0" w:space="0" w:color="auto"/>
        <w:left w:val="none" w:sz="0" w:space="0" w:color="auto"/>
        <w:bottom w:val="none" w:sz="0" w:space="0" w:color="auto"/>
        <w:right w:val="none" w:sz="0" w:space="0" w:color="auto"/>
      </w:divBdr>
    </w:div>
    <w:div w:id="875238855">
      <w:bodyDiv w:val="1"/>
      <w:marLeft w:val="0"/>
      <w:marRight w:val="0"/>
      <w:marTop w:val="0"/>
      <w:marBottom w:val="0"/>
      <w:divBdr>
        <w:top w:val="none" w:sz="0" w:space="0" w:color="auto"/>
        <w:left w:val="none" w:sz="0" w:space="0" w:color="auto"/>
        <w:bottom w:val="none" w:sz="0" w:space="0" w:color="auto"/>
        <w:right w:val="none" w:sz="0" w:space="0" w:color="auto"/>
      </w:divBdr>
    </w:div>
    <w:div w:id="882248135">
      <w:bodyDiv w:val="1"/>
      <w:marLeft w:val="0"/>
      <w:marRight w:val="0"/>
      <w:marTop w:val="0"/>
      <w:marBottom w:val="0"/>
      <w:divBdr>
        <w:top w:val="none" w:sz="0" w:space="0" w:color="auto"/>
        <w:left w:val="none" w:sz="0" w:space="0" w:color="auto"/>
        <w:bottom w:val="none" w:sz="0" w:space="0" w:color="auto"/>
        <w:right w:val="none" w:sz="0" w:space="0" w:color="auto"/>
      </w:divBdr>
    </w:div>
    <w:div w:id="883905759">
      <w:bodyDiv w:val="1"/>
      <w:marLeft w:val="0"/>
      <w:marRight w:val="0"/>
      <w:marTop w:val="0"/>
      <w:marBottom w:val="0"/>
      <w:divBdr>
        <w:top w:val="none" w:sz="0" w:space="0" w:color="auto"/>
        <w:left w:val="none" w:sz="0" w:space="0" w:color="auto"/>
        <w:bottom w:val="none" w:sz="0" w:space="0" w:color="auto"/>
        <w:right w:val="none" w:sz="0" w:space="0" w:color="auto"/>
      </w:divBdr>
    </w:div>
    <w:div w:id="890458884">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892279319">
      <w:bodyDiv w:val="1"/>
      <w:marLeft w:val="0"/>
      <w:marRight w:val="0"/>
      <w:marTop w:val="0"/>
      <w:marBottom w:val="0"/>
      <w:divBdr>
        <w:top w:val="none" w:sz="0" w:space="0" w:color="auto"/>
        <w:left w:val="none" w:sz="0" w:space="0" w:color="auto"/>
        <w:bottom w:val="none" w:sz="0" w:space="0" w:color="auto"/>
        <w:right w:val="none" w:sz="0" w:space="0" w:color="auto"/>
      </w:divBdr>
    </w:div>
    <w:div w:id="895162667">
      <w:bodyDiv w:val="1"/>
      <w:marLeft w:val="0"/>
      <w:marRight w:val="0"/>
      <w:marTop w:val="0"/>
      <w:marBottom w:val="0"/>
      <w:divBdr>
        <w:top w:val="none" w:sz="0" w:space="0" w:color="auto"/>
        <w:left w:val="none" w:sz="0" w:space="0" w:color="auto"/>
        <w:bottom w:val="none" w:sz="0" w:space="0" w:color="auto"/>
        <w:right w:val="none" w:sz="0" w:space="0" w:color="auto"/>
      </w:divBdr>
    </w:div>
    <w:div w:id="900209692">
      <w:bodyDiv w:val="1"/>
      <w:marLeft w:val="0"/>
      <w:marRight w:val="0"/>
      <w:marTop w:val="0"/>
      <w:marBottom w:val="0"/>
      <w:divBdr>
        <w:top w:val="none" w:sz="0" w:space="0" w:color="auto"/>
        <w:left w:val="none" w:sz="0" w:space="0" w:color="auto"/>
        <w:bottom w:val="none" w:sz="0" w:space="0" w:color="auto"/>
        <w:right w:val="none" w:sz="0" w:space="0" w:color="auto"/>
      </w:divBdr>
    </w:div>
    <w:div w:id="911355941">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920482955">
      <w:bodyDiv w:val="1"/>
      <w:marLeft w:val="0"/>
      <w:marRight w:val="0"/>
      <w:marTop w:val="0"/>
      <w:marBottom w:val="0"/>
      <w:divBdr>
        <w:top w:val="none" w:sz="0" w:space="0" w:color="auto"/>
        <w:left w:val="none" w:sz="0" w:space="0" w:color="auto"/>
        <w:bottom w:val="none" w:sz="0" w:space="0" w:color="auto"/>
        <w:right w:val="none" w:sz="0" w:space="0" w:color="auto"/>
      </w:divBdr>
    </w:div>
    <w:div w:id="921642622">
      <w:bodyDiv w:val="1"/>
      <w:marLeft w:val="0"/>
      <w:marRight w:val="0"/>
      <w:marTop w:val="0"/>
      <w:marBottom w:val="0"/>
      <w:divBdr>
        <w:top w:val="none" w:sz="0" w:space="0" w:color="auto"/>
        <w:left w:val="none" w:sz="0" w:space="0" w:color="auto"/>
        <w:bottom w:val="none" w:sz="0" w:space="0" w:color="auto"/>
        <w:right w:val="none" w:sz="0" w:space="0" w:color="auto"/>
      </w:divBdr>
    </w:div>
    <w:div w:id="922106506">
      <w:bodyDiv w:val="1"/>
      <w:marLeft w:val="0"/>
      <w:marRight w:val="0"/>
      <w:marTop w:val="0"/>
      <w:marBottom w:val="0"/>
      <w:divBdr>
        <w:top w:val="none" w:sz="0" w:space="0" w:color="auto"/>
        <w:left w:val="none" w:sz="0" w:space="0" w:color="auto"/>
        <w:bottom w:val="none" w:sz="0" w:space="0" w:color="auto"/>
        <w:right w:val="none" w:sz="0" w:space="0" w:color="auto"/>
      </w:divBdr>
    </w:div>
    <w:div w:id="925725469">
      <w:bodyDiv w:val="1"/>
      <w:marLeft w:val="0"/>
      <w:marRight w:val="0"/>
      <w:marTop w:val="0"/>
      <w:marBottom w:val="0"/>
      <w:divBdr>
        <w:top w:val="none" w:sz="0" w:space="0" w:color="auto"/>
        <w:left w:val="none" w:sz="0" w:space="0" w:color="auto"/>
        <w:bottom w:val="none" w:sz="0" w:space="0" w:color="auto"/>
        <w:right w:val="none" w:sz="0" w:space="0" w:color="auto"/>
      </w:divBdr>
    </w:div>
    <w:div w:id="927226893">
      <w:bodyDiv w:val="1"/>
      <w:marLeft w:val="0"/>
      <w:marRight w:val="0"/>
      <w:marTop w:val="0"/>
      <w:marBottom w:val="0"/>
      <w:divBdr>
        <w:top w:val="none" w:sz="0" w:space="0" w:color="auto"/>
        <w:left w:val="none" w:sz="0" w:space="0" w:color="auto"/>
        <w:bottom w:val="none" w:sz="0" w:space="0" w:color="auto"/>
        <w:right w:val="none" w:sz="0" w:space="0" w:color="auto"/>
      </w:divBdr>
    </w:div>
    <w:div w:id="928275928">
      <w:bodyDiv w:val="1"/>
      <w:marLeft w:val="0"/>
      <w:marRight w:val="0"/>
      <w:marTop w:val="0"/>
      <w:marBottom w:val="0"/>
      <w:divBdr>
        <w:top w:val="none" w:sz="0" w:space="0" w:color="auto"/>
        <w:left w:val="none" w:sz="0" w:space="0" w:color="auto"/>
        <w:bottom w:val="none" w:sz="0" w:space="0" w:color="auto"/>
        <w:right w:val="none" w:sz="0" w:space="0" w:color="auto"/>
      </w:divBdr>
    </w:div>
    <w:div w:id="931204765">
      <w:bodyDiv w:val="1"/>
      <w:marLeft w:val="0"/>
      <w:marRight w:val="0"/>
      <w:marTop w:val="0"/>
      <w:marBottom w:val="0"/>
      <w:divBdr>
        <w:top w:val="none" w:sz="0" w:space="0" w:color="auto"/>
        <w:left w:val="none" w:sz="0" w:space="0" w:color="auto"/>
        <w:bottom w:val="none" w:sz="0" w:space="0" w:color="auto"/>
        <w:right w:val="none" w:sz="0" w:space="0" w:color="auto"/>
      </w:divBdr>
    </w:div>
    <w:div w:id="939024055">
      <w:bodyDiv w:val="1"/>
      <w:marLeft w:val="0"/>
      <w:marRight w:val="0"/>
      <w:marTop w:val="0"/>
      <w:marBottom w:val="0"/>
      <w:divBdr>
        <w:top w:val="none" w:sz="0" w:space="0" w:color="auto"/>
        <w:left w:val="none" w:sz="0" w:space="0" w:color="auto"/>
        <w:bottom w:val="none" w:sz="0" w:space="0" w:color="auto"/>
        <w:right w:val="none" w:sz="0" w:space="0" w:color="auto"/>
      </w:divBdr>
    </w:div>
    <w:div w:id="940260041">
      <w:bodyDiv w:val="1"/>
      <w:marLeft w:val="0"/>
      <w:marRight w:val="0"/>
      <w:marTop w:val="0"/>
      <w:marBottom w:val="0"/>
      <w:divBdr>
        <w:top w:val="none" w:sz="0" w:space="0" w:color="auto"/>
        <w:left w:val="none" w:sz="0" w:space="0" w:color="auto"/>
        <w:bottom w:val="none" w:sz="0" w:space="0" w:color="auto"/>
        <w:right w:val="none" w:sz="0" w:space="0" w:color="auto"/>
      </w:divBdr>
    </w:div>
    <w:div w:id="942108767">
      <w:bodyDiv w:val="1"/>
      <w:marLeft w:val="0"/>
      <w:marRight w:val="0"/>
      <w:marTop w:val="0"/>
      <w:marBottom w:val="0"/>
      <w:divBdr>
        <w:top w:val="none" w:sz="0" w:space="0" w:color="auto"/>
        <w:left w:val="none" w:sz="0" w:space="0" w:color="auto"/>
        <w:bottom w:val="none" w:sz="0" w:space="0" w:color="auto"/>
        <w:right w:val="none" w:sz="0" w:space="0" w:color="auto"/>
      </w:divBdr>
    </w:div>
    <w:div w:id="944264418">
      <w:bodyDiv w:val="1"/>
      <w:marLeft w:val="0"/>
      <w:marRight w:val="0"/>
      <w:marTop w:val="0"/>
      <w:marBottom w:val="0"/>
      <w:divBdr>
        <w:top w:val="none" w:sz="0" w:space="0" w:color="auto"/>
        <w:left w:val="none" w:sz="0" w:space="0" w:color="auto"/>
        <w:bottom w:val="none" w:sz="0" w:space="0" w:color="auto"/>
        <w:right w:val="none" w:sz="0" w:space="0" w:color="auto"/>
      </w:divBdr>
    </w:div>
    <w:div w:id="947347325">
      <w:bodyDiv w:val="1"/>
      <w:marLeft w:val="0"/>
      <w:marRight w:val="0"/>
      <w:marTop w:val="0"/>
      <w:marBottom w:val="0"/>
      <w:divBdr>
        <w:top w:val="none" w:sz="0" w:space="0" w:color="auto"/>
        <w:left w:val="none" w:sz="0" w:space="0" w:color="auto"/>
        <w:bottom w:val="none" w:sz="0" w:space="0" w:color="auto"/>
        <w:right w:val="none" w:sz="0" w:space="0" w:color="auto"/>
      </w:divBdr>
    </w:div>
    <w:div w:id="952128729">
      <w:bodyDiv w:val="1"/>
      <w:marLeft w:val="0"/>
      <w:marRight w:val="0"/>
      <w:marTop w:val="0"/>
      <w:marBottom w:val="0"/>
      <w:divBdr>
        <w:top w:val="none" w:sz="0" w:space="0" w:color="auto"/>
        <w:left w:val="none" w:sz="0" w:space="0" w:color="auto"/>
        <w:bottom w:val="none" w:sz="0" w:space="0" w:color="auto"/>
        <w:right w:val="none" w:sz="0" w:space="0" w:color="auto"/>
      </w:divBdr>
    </w:div>
    <w:div w:id="953829738">
      <w:bodyDiv w:val="1"/>
      <w:marLeft w:val="0"/>
      <w:marRight w:val="0"/>
      <w:marTop w:val="0"/>
      <w:marBottom w:val="0"/>
      <w:divBdr>
        <w:top w:val="none" w:sz="0" w:space="0" w:color="auto"/>
        <w:left w:val="none" w:sz="0" w:space="0" w:color="auto"/>
        <w:bottom w:val="none" w:sz="0" w:space="0" w:color="auto"/>
        <w:right w:val="none" w:sz="0" w:space="0" w:color="auto"/>
      </w:divBdr>
    </w:div>
    <w:div w:id="956839798">
      <w:bodyDiv w:val="1"/>
      <w:marLeft w:val="0"/>
      <w:marRight w:val="0"/>
      <w:marTop w:val="0"/>
      <w:marBottom w:val="0"/>
      <w:divBdr>
        <w:top w:val="none" w:sz="0" w:space="0" w:color="auto"/>
        <w:left w:val="none" w:sz="0" w:space="0" w:color="auto"/>
        <w:bottom w:val="none" w:sz="0" w:space="0" w:color="auto"/>
        <w:right w:val="none" w:sz="0" w:space="0" w:color="auto"/>
      </w:divBdr>
    </w:div>
    <w:div w:id="962030719">
      <w:bodyDiv w:val="1"/>
      <w:marLeft w:val="0"/>
      <w:marRight w:val="0"/>
      <w:marTop w:val="0"/>
      <w:marBottom w:val="0"/>
      <w:divBdr>
        <w:top w:val="none" w:sz="0" w:space="0" w:color="auto"/>
        <w:left w:val="none" w:sz="0" w:space="0" w:color="auto"/>
        <w:bottom w:val="none" w:sz="0" w:space="0" w:color="auto"/>
        <w:right w:val="none" w:sz="0" w:space="0" w:color="auto"/>
      </w:divBdr>
    </w:div>
    <w:div w:id="966661854">
      <w:bodyDiv w:val="1"/>
      <w:marLeft w:val="0"/>
      <w:marRight w:val="0"/>
      <w:marTop w:val="0"/>
      <w:marBottom w:val="0"/>
      <w:divBdr>
        <w:top w:val="none" w:sz="0" w:space="0" w:color="auto"/>
        <w:left w:val="none" w:sz="0" w:space="0" w:color="auto"/>
        <w:bottom w:val="none" w:sz="0" w:space="0" w:color="auto"/>
        <w:right w:val="none" w:sz="0" w:space="0" w:color="auto"/>
      </w:divBdr>
    </w:div>
    <w:div w:id="968246886">
      <w:bodyDiv w:val="1"/>
      <w:marLeft w:val="0"/>
      <w:marRight w:val="0"/>
      <w:marTop w:val="0"/>
      <w:marBottom w:val="0"/>
      <w:divBdr>
        <w:top w:val="none" w:sz="0" w:space="0" w:color="auto"/>
        <w:left w:val="none" w:sz="0" w:space="0" w:color="auto"/>
        <w:bottom w:val="none" w:sz="0" w:space="0" w:color="auto"/>
        <w:right w:val="none" w:sz="0" w:space="0" w:color="auto"/>
      </w:divBdr>
    </w:div>
    <w:div w:id="977535022">
      <w:bodyDiv w:val="1"/>
      <w:marLeft w:val="0"/>
      <w:marRight w:val="0"/>
      <w:marTop w:val="0"/>
      <w:marBottom w:val="0"/>
      <w:divBdr>
        <w:top w:val="none" w:sz="0" w:space="0" w:color="auto"/>
        <w:left w:val="none" w:sz="0" w:space="0" w:color="auto"/>
        <w:bottom w:val="none" w:sz="0" w:space="0" w:color="auto"/>
        <w:right w:val="none" w:sz="0" w:space="0" w:color="auto"/>
      </w:divBdr>
    </w:div>
    <w:div w:id="980500283">
      <w:bodyDiv w:val="1"/>
      <w:marLeft w:val="0"/>
      <w:marRight w:val="0"/>
      <w:marTop w:val="0"/>
      <w:marBottom w:val="0"/>
      <w:divBdr>
        <w:top w:val="none" w:sz="0" w:space="0" w:color="auto"/>
        <w:left w:val="none" w:sz="0" w:space="0" w:color="auto"/>
        <w:bottom w:val="none" w:sz="0" w:space="0" w:color="auto"/>
        <w:right w:val="none" w:sz="0" w:space="0" w:color="auto"/>
      </w:divBdr>
    </w:div>
    <w:div w:id="982390437">
      <w:bodyDiv w:val="1"/>
      <w:marLeft w:val="0"/>
      <w:marRight w:val="0"/>
      <w:marTop w:val="0"/>
      <w:marBottom w:val="0"/>
      <w:divBdr>
        <w:top w:val="none" w:sz="0" w:space="0" w:color="auto"/>
        <w:left w:val="none" w:sz="0" w:space="0" w:color="auto"/>
        <w:bottom w:val="none" w:sz="0" w:space="0" w:color="auto"/>
        <w:right w:val="none" w:sz="0" w:space="0" w:color="auto"/>
      </w:divBdr>
    </w:div>
    <w:div w:id="982391795">
      <w:bodyDiv w:val="1"/>
      <w:marLeft w:val="0"/>
      <w:marRight w:val="0"/>
      <w:marTop w:val="0"/>
      <w:marBottom w:val="0"/>
      <w:divBdr>
        <w:top w:val="none" w:sz="0" w:space="0" w:color="auto"/>
        <w:left w:val="none" w:sz="0" w:space="0" w:color="auto"/>
        <w:bottom w:val="none" w:sz="0" w:space="0" w:color="auto"/>
        <w:right w:val="none" w:sz="0" w:space="0" w:color="auto"/>
      </w:divBdr>
    </w:div>
    <w:div w:id="988555563">
      <w:bodyDiv w:val="1"/>
      <w:marLeft w:val="0"/>
      <w:marRight w:val="0"/>
      <w:marTop w:val="0"/>
      <w:marBottom w:val="0"/>
      <w:divBdr>
        <w:top w:val="none" w:sz="0" w:space="0" w:color="auto"/>
        <w:left w:val="none" w:sz="0" w:space="0" w:color="auto"/>
        <w:bottom w:val="none" w:sz="0" w:space="0" w:color="auto"/>
        <w:right w:val="none" w:sz="0" w:space="0" w:color="auto"/>
      </w:divBdr>
    </w:div>
    <w:div w:id="996345387">
      <w:bodyDiv w:val="1"/>
      <w:marLeft w:val="0"/>
      <w:marRight w:val="0"/>
      <w:marTop w:val="0"/>
      <w:marBottom w:val="0"/>
      <w:divBdr>
        <w:top w:val="none" w:sz="0" w:space="0" w:color="auto"/>
        <w:left w:val="none" w:sz="0" w:space="0" w:color="auto"/>
        <w:bottom w:val="none" w:sz="0" w:space="0" w:color="auto"/>
        <w:right w:val="none" w:sz="0" w:space="0" w:color="auto"/>
      </w:divBdr>
    </w:div>
    <w:div w:id="997075786">
      <w:bodyDiv w:val="1"/>
      <w:marLeft w:val="0"/>
      <w:marRight w:val="0"/>
      <w:marTop w:val="0"/>
      <w:marBottom w:val="0"/>
      <w:divBdr>
        <w:top w:val="none" w:sz="0" w:space="0" w:color="auto"/>
        <w:left w:val="none" w:sz="0" w:space="0" w:color="auto"/>
        <w:bottom w:val="none" w:sz="0" w:space="0" w:color="auto"/>
        <w:right w:val="none" w:sz="0" w:space="0" w:color="auto"/>
      </w:divBdr>
    </w:div>
    <w:div w:id="999114625">
      <w:bodyDiv w:val="1"/>
      <w:marLeft w:val="0"/>
      <w:marRight w:val="0"/>
      <w:marTop w:val="0"/>
      <w:marBottom w:val="0"/>
      <w:divBdr>
        <w:top w:val="none" w:sz="0" w:space="0" w:color="auto"/>
        <w:left w:val="none" w:sz="0" w:space="0" w:color="auto"/>
        <w:bottom w:val="none" w:sz="0" w:space="0" w:color="auto"/>
        <w:right w:val="none" w:sz="0" w:space="0" w:color="auto"/>
      </w:divBdr>
    </w:div>
    <w:div w:id="999429327">
      <w:bodyDiv w:val="1"/>
      <w:marLeft w:val="0"/>
      <w:marRight w:val="0"/>
      <w:marTop w:val="0"/>
      <w:marBottom w:val="0"/>
      <w:divBdr>
        <w:top w:val="none" w:sz="0" w:space="0" w:color="auto"/>
        <w:left w:val="none" w:sz="0" w:space="0" w:color="auto"/>
        <w:bottom w:val="none" w:sz="0" w:space="0" w:color="auto"/>
        <w:right w:val="none" w:sz="0" w:space="0" w:color="auto"/>
      </w:divBdr>
    </w:div>
    <w:div w:id="1002438799">
      <w:bodyDiv w:val="1"/>
      <w:marLeft w:val="0"/>
      <w:marRight w:val="0"/>
      <w:marTop w:val="0"/>
      <w:marBottom w:val="0"/>
      <w:divBdr>
        <w:top w:val="none" w:sz="0" w:space="0" w:color="auto"/>
        <w:left w:val="none" w:sz="0" w:space="0" w:color="auto"/>
        <w:bottom w:val="none" w:sz="0" w:space="0" w:color="auto"/>
        <w:right w:val="none" w:sz="0" w:space="0" w:color="auto"/>
      </w:divBdr>
    </w:div>
    <w:div w:id="1002899671">
      <w:bodyDiv w:val="1"/>
      <w:marLeft w:val="0"/>
      <w:marRight w:val="0"/>
      <w:marTop w:val="0"/>
      <w:marBottom w:val="0"/>
      <w:divBdr>
        <w:top w:val="none" w:sz="0" w:space="0" w:color="auto"/>
        <w:left w:val="none" w:sz="0" w:space="0" w:color="auto"/>
        <w:bottom w:val="none" w:sz="0" w:space="0" w:color="auto"/>
        <w:right w:val="none" w:sz="0" w:space="0" w:color="auto"/>
      </w:divBdr>
    </w:div>
    <w:div w:id="1005597842">
      <w:bodyDiv w:val="1"/>
      <w:marLeft w:val="0"/>
      <w:marRight w:val="0"/>
      <w:marTop w:val="0"/>
      <w:marBottom w:val="0"/>
      <w:divBdr>
        <w:top w:val="none" w:sz="0" w:space="0" w:color="auto"/>
        <w:left w:val="none" w:sz="0" w:space="0" w:color="auto"/>
        <w:bottom w:val="none" w:sz="0" w:space="0" w:color="auto"/>
        <w:right w:val="none" w:sz="0" w:space="0" w:color="auto"/>
      </w:divBdr>
    </w:div>
    <w:div w:id="1006664032">
      <w:bodyDiv w:val="1"/>
      <w:marLeft w:val="0"/>
      <w:marRight w:val="0"/>
      <w:marTop w:val="0"/>
      <w:marBottom w:val="0"/>
      <w:divBdr>
        <w:top w:val="none" w:sz="0" w:space="0" w:color="auto"/>
        <w:left w:val="none" w:sz="0" w:space="0" w:color="auto"/>
        <w:bottom w:val="none" w:sz="0" w:space="0" w:color="auto"/>
        <w:right w:val="none" w:sz="0" w:space="0" w:color="auto"/>
      </w:divBdr>
    </w:div>
    <w:div w:id="1007293657">
      <w:bodyDiv w:val="1"/>
      <w:marLeft w:val="0"/>
      <w:marRight w:val="0"/>
      <w:marTop w:val="0"/>
      <w:marBottom w:val="0"/>
      <w:divBdr>
        <w:top w:val="none" w:sz="0" w:space="0" w:color="auto"/>
        <w:left w:val="none" w:sz="0" w:space="0" w:color="auto"/>
        <w:bottom w:val="none" w:sz="0" w:space="0" w:color="auto"/>
        <w:right w:val="none" w:sz="0" w:space="0" w:color="auto"/>
      </w:divBdr>
    </w:div>
    <w:div w:id="1008169764">
      <w:bodyDiv w:val="1"/>
      <w:marLeft w:val="0"/>
      <w:marRight w:val="0"/>
      <w:marTop w:val="0"/>
      <w:marBottom w:val="0"/>
      <w:divBdr>
        <w:top w:val="none" w:sz="0" w:space="0" w:color="auto"/>
        <w:left w:val="none" w:sz="0" w:space="0" w:color="auto"/>
        <w:bottom w:val="none" w:sz="0" w:space="0" w:color="auto"/>
        <w:right w:val="none" w:sz="0" w:space="0" w:color="auto"/>
      </w:divBdr>
    </w:div>
    <w:div w:id="1009521885">
      <w:bodyDiv w:val="1"/>
      <w:marLeft w:val="0"/>
      <w:marRight w:val="0"/>
      <w:marTop w:val="0"/>
      <w:marBottom w:val="0"/>
      <w:divBdr>
        <w:top w:val="none" w:sz="0" w:space="0" w:color="auto"/>
        <w:left w:val="none" w:sz="0" w:space="0" w:color="auto"/>
        <w:bottom w:val="none" w:sz="0" w:space="0" w:color="auto"/>
        <w:right w:val="none" w:sz="0" w:space="0" w:color="auto"/>
      </w:divBdr>
    </w:div>
    <w:div w:id="1018389774">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0811207">
      <w:bodyDiv w:val="1"/>
      <w:marLeft w:val="0"/>
      <w:marRight w:val="0"/>
      <w:marTop w:val="0"/>
      <w:marBottom w:val="0"/>
      <w:divBdr>
        <w:top w:val="none" w:sz="0" w:space="0" w:color="auto"/>
        <w:left w:val="none" w:sz="0" w:space="0" w:color="auto"/>
        <w:bottom w:val="none" w:sz="0" w:space="0" w:color="auto"/>
        <w:right w:val="none" w:sz="0" w:space="0" w:color="auto"/>
      </w:divBdr>
    </w:div>
    <w:div w:id="1025207259">
      <w:bodyDiv w:val="1"/>
      <w:marLeft w:val="0"/>
      <w:marRight w:val="0"/>
      <w:marTop w:val="0"/>
      <w:marBottom w:val="0"/>
      <w:divBdr>
        <w:top w:val="none" w:sz="0" w:space="0" w:color="auto"/>
        <w:left w:val="none" w:sz="0" w:space="0" w:color="auto"/>
        <w:bottom w:val="none" w:sz="0" w:space="0" w:color="auto"/>
        <w:right w:val="none" w:sz="0" w:space="0" w:color="auto"/>
      </w:divBdr>
    </w:div>
    <w:div w:id="1029649626">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31030067">
      <w:bodyDiv w:val="1"/>
      <w:marLeft w:val="0"/>
      <w:marRight w:val="0"/>
      <w:marTop w:val="0"/>
      <w:marBottom w:val="0"/>
      <w:divBdr>
        <w:top w:val="none" w:sz="0" w:space="0" w:color="auto"/>
        <w:left w:val="none" w:sz="0" w:space="0" w:color="auto"/>
        <w:bottom w:val="none" w:sz="0" w:space="0" w:color="auto"/>
        <w:right w:val="none" w:sz="0" w:space="0" w:color="auto"/>
      </w:divBdr>
    </w:div>
    <w:div w:id="1031340072">
      <w:bodyDiv w:val="1"/>
      <w:marLeft w:val="0"/>
      <w:marRight w:val="0"/>
      <w:marTop w:val="0"/>
      <w:marBottom w:val="0"/>
      <w:divBdr>
        <w:top w:val="none" w:sz="0" w:space="0" w:color="auto"/>
        <w:left w:val="none" w:sz="0" w:space="0" w:color="auto"/>
        <w:bottom w:val="none" w:sz="0" w:space="0" w:color="auto"/>
        <w:right w:val="none" w:sz="0" w:space="0" w:color="auto"/>
      </w:divBdr>
    </w:div>
    <w:div w:id="1036003068">
      <w:bodyDiv w:val="1"/>
      <w:marLeft w:val="0"/>
      <w:marRight w:val="0"/>
      <w:marTop w:val="0"/>
      <w:marBottom w:val="0"/>
      <w:divBdr>
        <w:top w:val="none" w:sz="0" w:space="0" w:color="auto"/>
        <w:left w:val="none" w:sz="0" w:space="0" w:color="auto"/>
        <w:bottom w:val="none" w:sz="0" w:space="0" w:color="auto"/>
        <w:right w:val="none" w:sz="0" w:space="0" w:color="auto"/>
      </w:divBdr>
    </w:div>
    <w:div w:id="1038044393">
      <w:bodyDiv w:val="1"/>
      <w:marLeft w:val="0"/>
      <w:marRight w:val="0"/>
      <w:marTop w:val="0"/>
      <w:marBottom w:val="0"/>
      <w:divBdr>
        <w:top w:val="none" w:sz="0" w:space="0" w:color="auto"/>
        <w:left w:val="none" w:sz="0" w:space="0" w:color="auto"/>
        <w:bottom w:val="none" w:sz="0" w:space="0" w:color="auto"/>
        <w:right w:val="none" w:sz="0" w:space="0" w:color="auto"/>
      </w:divBdr>
    </w:div>
    <w:div w:id="1039284746">
      <w:bodyDiv w:val="1"/>
      <w:marLeft w:val="0"/>
      <w:marRight w:val="0"/>
      <w:marTop w:val="0"/>
      <w:marBottom w:val="0"/>
      <w:divBdr>
        <w:top w:val="none" w:sz="0" w:space="0" w:color="auto"/>
        <w:left w:val="none" w:sz="0" w:space="0" w:color="auto"/>
        <w:bottom w:val="none" w:sz="0" w:space="0" w:color="auto"/>
        <w:right w:val="none" w:sz="0" w:space="0" w:color="auto"/>
      </w:divBdr>
    </w:div>
    <w:div w:id="1040283345">
      <w:bodyDiv w:val="1"/>
      <w:marLeft w:val="0"/>
      <w:marRight w:val="0"/>
      <w:marTop w:val="0"/>
      <w:marBottom w:val="0"/>
      <w:divBdr>
        <w:top w:val="none" w:sz="0" w:space="0" w:color="auto"/>
        <w:left w:val="none" w:sz="0" w:space="0" w:color="auto"/>
        <w:bottom w:val="none" w:sz="0" w:space="0" w:color="auto"/>
        <w:right w:val="none" w:sz="0" w:space="0" w:color="auto"/>
      </w:divBdr>
    </w:div>
    <w:div w:id="1042557946">
      <w:bodyDiv w:val="1"/>
      <w:marLeft w:val="0"/>
      <w:marRight w:val="0"/>
      <w:marTop w:val="0"/>
      <w:marBottom w:val="0"/>
      <w:divBdr>
        <w:top w:val="none" w:sz="0" w:space="0" w:color="auto"/>
        <w:left w:val="none" w:sz="0" w:space="0" w:color="auto"/>
        <w:bottom w:val="none" w:sz="0" w:space="0" w:color="auto"/>
        <w:right w:val="none" w:sz="0" w:space="0" w:color="auto"/>
      </w:divBdr>
    </w:div>
    <w:div w:id="1044327312">
      <w:bodyDiv w:val="1"/>
      <w:marLeft w:val="0"/>
      <w:marRight w:val="0"/>
      <w:marTop w:val="0"/>
      <w:marBottom w:val="0"/>
      <w:divBdr>
        <w:top w:val="none" w:sz="0" w:space="0" w:color="auto"/>
        <w:left w:val="none" w:sz="0" w:space="0" w:color="auto"/>
        <w:bottom w:val="none" w:sz="0" w:space="0" w:color="auto"/>
        <w:right w:val="none" w:sz="0" w:space="0" w:color="auto"/>
      </w:divBdr>
    </w:div>
    <w:div w:id="1045251194">
      <w:bodyDiv w:val="1"/>
      <w:marLeft w:val="0"/>
      <w:marRight w:val="0"/>
      <w:marTop w:val="0"/>
      <w:marBottom w:val="0"/>
      <w:divBdr>
        <w:top w:val="none" w:sz="0" w:space="0" w:color="auto"/>
        <w:left w:val="none" w:sz="0" w:space="0" w:color="auto"/>
        <w:bottom w:val="none" w:sz="0" w:space="0" w:color="auto"/>
        <w:right w:val="none" w:sz="0" w:space="0" w:color="auto"/>
      </w:divBdr>
    </w:div>
    <w:div w:id="1046568459">
      <w:bodyDiv w:val="1"/>
      <w:marLeft w:val="0"/>
      <w:marRight w:val="0"/>
      <w:marTop w:val="0"/>
      <w:marBottom w:val="0"/>
      <w:divBdr>
        <w:top w:val="none" w:sz="0" w:space="0" w:color="auto"/>
        <w:left w:val="none" w:sz="0" w:space="0" w:color="auto"/>
        <w:bottom w:val="none" w:sz="0" w:space="0" w:color="auto"/>
        <w:right w:val="none" w:sz="0" w:space="0" w:color="auto"/>
      </w:divBdr>
    </w:div>
    <w:div w:id="1047410455">
      <w:bodyDiv w:val="1"/>
      <w:marLeft w:val="0"/>
      <w:marRight w:val="0"/>
      <w:marTop w:val="0"/>
      <w:marBottom w:val="0"/>
      <w:divBdr>
        <w:top w:val="none" w:sz="0" w:space="0" w:color="auto"/>
        <w:left w:val="none" w:sz="0" w:space="0" w:color="auto"/>
        <w:bottom w:val="none" w:sz="0" w:space="0" w:color="auto"/>
        <w:right w:val="none" w:sz="0" w:space="0" w:color="auto"/>
      </w:divBdr>
    </w:div>
    <w:div w:id="1051735735">
      <w:bodyDiv w:val="1"/>
      <w:marLeft w:val="0"/>
      <w:marRight w:val="0"/>
      <w:marTop w:val="0"/>
      <w:marBottom w:val="0"/>
      <w:divBdr>
        <w:top w:val="none" w:sz="0" w:space="0" w:color="auto"/>
        <w:left w:val="none" w:sz="0" w:space="0" w:color="auto"/>
        <w:bottom w:val="none" w:sz="0" w:space="0" w:color="auto"/>
        <w:right w:val="none" w:sz="0" w:space="0" w:color="auto"/>
      </w:divBdr>
    </w:div>
    <w:div w:id="1052388820">
      <w:bodyDiv w:val="1"/>
      <w:marLeft w:val="0"/>
      <w:marRight w:val="0"/>
      <w:marTop w:val="0"/>
      <w:marBottom w:val="0"/>
      <w:divBdr>
        <w:top w:val="none" w:sz="0" w:space="0" w:color="auto"/>
        <w:left w:val="none" w:sz="0" w:space="0" w:color="auto"/>
        <w:bottom w:val="none" w:sz="0" w:space="0" w:color="auto"/>
        <w:right w:val="none" w:sz="0" w:space="0" w:color="auto"/>
      </w:divBdr>
    </w:div>
    <w:div w:id="1053576735">
      <w:bodyDiv w:val="1"/>
      <w:marLeft w:val="0"/>
      <w:marRight w:val="0"/>
      <w:marTop w:val="0"/>
      <w:marBottom w:val="0"/>
      <w:divBdr>
        <w:top w:val="none" w:sz="0" w:space="0" w:color="auto"/>
        <w:left w:val="none" w:sz="0" w:space="0" w:color="auto"/>
        <w:bottom w:val="none" w:sz="0" w:space="0" w:color="auto"/>
        <w:right w:val="none" w:sz="0" w:space="0" w:color="auto"/>
      </w:divBdr>
    </w:div>
    <w:div w:id="1055279171">
      <w:bodyDiv w:val="1"/>
      <w:marLeft w:val="0"/>
      <w:marRight w:val="0"/>
      <w:marTop w:val="0"/>
      <w:marBottom w:val="0"/>
      <w:divBdr>
        <w:top w:val="none" w:sz="0" w:space="0" w:color="auto"/>
        <w:left w:val="none" w:sz="0" w:space="0" w:color="auto"/>
        <w:bottom w:val="none" w:sz="0" w:space="0" w:color="auto"/>
        <w:right w:val="none" w:sz="0" w:space="0" w:color="auto"/>
      </w:divBdr>
    </w:div>
    <w:div w:id="1056203893">
      <w:bodyDiv w:val="1"/>
      <w:marLeft w:val="0"/>
      <w:marRight w:val="0"/>
      <w:marTop w:val="0"/>
      <w:marBottom w:val="0"/>
      <w:divBdr>
        <w:top w:val="none" w:sz="0" w:space="0" w:color="auto"/>
        <w:left w:val="none" w:sz="0" w:space="0" w:color="auto"/>
        <w:bottom w:val="none" w:sz="0" w:space="0" w:color="auto"/>
        <w:right w:val="none" w:sz="0" w:space="0" w:color="auto"/>
      </w:divBdr>
    </w:div>
    <w:div w:id="1061901753">
      <w:bodyDiv w:val="1"/>
      <w:marLeft w:val="0"/>
      <w:marRight w:val="0"/>
      <w:marTop w:val="0"/>
      <w:marBottom w:val="0"/>
      <w:divBdr>
        <w:top w:val="none" w:sz="0" w:space="0" w:color="auto"/>
        <w:left w:val="none" w:sz="0" w:space="0" w:color="auto"/>
        <w:bottom w:val="none" w:sz="0" w:space="0" w:color="auto"/>
        <w:right w:val="none" w:sz="0" w:space="0" w:color="auto"/>
      </w:divBdr>
    </w:div>
    <w:div w:id="1063715900">
      <w:bodyDiv w:val="1"/>
      <w:marLeft w:val="0"/>
      <w:marRight w:val="0"/>
      <w:marTop w:val="0"/>
      <w:marBottom w:val="0"/>
      <w:divBdr>
        <w:top w:val="none" w:sz="0" w:space="0" w:color="auto"/>
        <w:left w:val="none" w:sz="0" w:space="0" w:color="auto"/>
        <w:bottom w:val="none" w:sz="0" w:space="0" w:color="auto"/>
        <w:right w:val="none" w:sz="0" w:space="0" w:color="auto"/>
      </w:divBdr>
    </w:div>
    <w:div w:id="1066807708">
      <w:bodyDiv w:val="1"/>
      <w:marLeft w:val="0"/>
      <w:marRight w:val="0"/>
      <w:marTop w:val="0"/>
      <w:marBottom w:val="0"/>
      <w:divBdr>
        <w:top w:val="none" w:sz="0" w:space="0" w:color="auto"/>
        <w:left w:val="none" w:sz="0" w:space="0" w:color="auto"/>
        <w:bottom w:val="none" w:sz="0" w:space="0" w:color="auto"/>
        <w:right w:val="none" w:sz="0" w:space="0" w:color="auto"/>
      </w:divBdr>
    </w:div>
    <w:div w:id="1068453749">
      <w:bodyDiv w:val="1"/>
      <w:marLeft w:val="0"/>
      <w:marRight w:val="0"/>
      <w:marTop w:val="0"/>
      <w:marBottom w:val="0"/>
      <w:divBdr>
        <w:top w:val="none" w:sz="0" w:space="0" w:color="auto"/>
        <w:left w:val="none" w:sz="0" w:space="0" w:color="auto"/>
        <w:bottom w:val="none" w:sz="0" w:space="0" w:color="auto"/>
        <w:right w:val="none" w:sz="0" w:space="0" w:color="auto"/>
      </w:divBdr>
    </w:div>
    <w:div w:id="1072659648">
      <w:bodyDiv w:val="1"/>
      <w:marLeft w:val="0"/>
      <w:marRight w:val="0"/>
      <w:marTop w:val="0"/>
      <w:marBottom w:val="0"/>
      <w:divBdr>
        <w:top w:val="none" w:sz="0" w:space="0" w:color="auto"/>
        <w:left w:val="none" w:sz="0" w:space="0" w:color="auto"/>
        <w:bottom w:val="none" w:sz="0" w:space="0" w:color="auto"/>
        <w:right w:val="none" w:sz="0" w:space="0" w:color="auto"/>
      </w:divBdr>
    </w:div>
    <w:div w:id="1074157339">
      <w:bodyDiv w:val="1"/>
      <w:marLeft w:val="0"/>
      <w:marRight w:val="0"/>
      <w:marTop w:val="0"/>
      <w:marBottom w:val="0"/>
      <w:divBdr>
        <w:top w:val="none" w:sz="0" w:space="0" w:color="auto"/>
        <w:left w:val="none" w:sz="0" w:space="0" w:color="auto"/>
        <w:bottom w:val="none" w:sz="0" w:space="0" w:color="auto"/>
        <w:right w:val="none" w:sz="0" w:space="0" w:color="auto"/>
      </w:divBdr>
    </w:div>
    <w:div w:id="1074475955">
      <w:bodyDiv w:val="1"/>
      <w:marLeft w:val="0"/>
      <w:marRight w:val="0"/>
      <w:marTop w:val="0"/>
      <w:marBottom w:val="0"/>
      <w:divBdr>
        <w:top w:val="none" w:sz="0" w:space="0" w:color="auto"/>
        <w:left w:val="none" w:sz="0" w:space="0" w:color="auto"/>
        <w:bottom w:val="none" w:sz="0" w:space="0" w:color="auto"/>
        <w:right w:val="none" w:sz="0" w:space="0" w:color="auto"/>
      </w:divBdr>
    </w:div>
    <w:div w:id="1082725389">
      <w:bodyDiv w:val="1"/>
      <w:marLeft w:val="0"/>
      <w:marRight w:val="0"/>
      <w:marTop w:val="0"/>
      <w:marBottom w:val="0"/>
      <w:divBdr>
        <w:top w:val="none" w:sz="0" w:space="0" w:color="auto"/>
        <w:left w:val="none" w:sz="0" w:space="0" w:color="auto"/>
        <w:bottom w:val="none" w:sz="0" w:space="0" w:color="auto"/>
        <w:right w:val="none" w:sz="0" w:space="0" w:color="auto"/>
      </w:divBdr>
    </w:div>
    <w:div w:id="1087076869">
      <w:bodyDiv w:val="1"/>
      <w:marLeft w:val="0"/>
      <w:marRight w:val="0"/>
      <w:marTop w:val="0"/>
      <w:marBottom w:val="0"/>
      <w:divBdr>
        <w:top w:val="none" w:sz="0" w:space="0" w:color="auto"/>
        <w:left w:val="none" w:sz="0" w:space="0" w:color="auto"/>
        <w:bottom w:val="none" w:sz="0" w:space="0" w:color="auto"/>
        <w:right w:val="none" w:sz="0" w:space="0" w:color="auto"/>
      </w:divBdr>
    </w:div>
    <w:div w:id="1090542211">
      <w:bodyDiv w:val="1"/>
      <w:marLeft w:val="0"/>
      <w:marRight w:val="0"/>
      <w:marTop w:val="0"/>
      <w:marBottom w:val="0"/>
      <w:divBdr>
        <w:top w:val="none" w:sz="0" w:space="0" w:color="auto"/>
        <w:left w:val="none" w:sz="0" w:space="0" w:color="auto"/>
        <w:bottom w:val="none" w:sz="0" w:space="0" w:color="auto"/>
        <w:right w:val="none" w:sz="0" w:space="0" w:color="auto"/>
      </w:divBdr>
    </w:div>
    <w:div w:id="1091463583">
      <w:bodyDiv w:val="1"/>
      <w:marLeft w:val="0"/>
      <w:marRight w:val="0"/>
      <w:marTop w:val="0"/>
      <w:marBottom w:val="0"/>
      <w:divBdr>
        <w:top w:val="none" w:sz="0" w:space="0" w:color="auto"/>
        <w:left w:val="none" w:sz="0" w:space="0" w:color="auto"/>
        <w:bottom w:val="none" w:sz="0" w:space="0" w:color="auto"/>
        <w:right w:val="none" w:sz="0" w:space="0" w:color="auto"/>
      </w:divBdr>
    </w:div>
    <w:div w:id="1095856322">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098797992">
      <w:bodyDiv w:val="1"/>
      <w:marLeft w:val="0"/>
      <w:marRight w:val="0"/>
      <w:marTop w:val="0"/>
      <w:marBottom w:val="0"/>
      <w:divBdr>
        <w:top w:val="none" w:sz="0" w:space="0" w:color="auto"/>
        <w:left w:val="none" w:sz="0" w:space="0" w:color="auto"/>
        <w:bottom w:val="none" w:sz="0" w:space="0" w:color="auto"/>
        <w:right w:val="none" w:sz="0" w:space="0" w:color="auto"/>
      </w:divBdr>
    </w:div>
    <w:div w:id="1101726887">
      <w:bodyDiv w:val="1"/>
      <w:marLeft w:val="0"/>
      <w:marRight w:val="0"/>
      <w:marTop w:val="0"/>
      <w:marBottom w:val="0"/>
      <w:divBdr>
        <w:top w:val="none" w:sz="0" w:space="0" w:color="auto"/>
        <w:left w:val="none" w:sz="0" w:space="0" w:color="auto"/>
        <w:bottom w:val="none" w:sz="0" w:space="0" w:color="auto"/>
        <w:right w:val="none" w:sz="0" w:space="0" w:color="auto"/>
      </w:divBdr>
    </w:div>
    <w:div w:id="1106921410">
      <w:bodyDiv w:val="1"/>
      <w:marLeft w:val="0"/>
      <w:marRight w:val="0"/>
      <w:marTop w:val="0"/>
      <w:marBottom w:val="0"/>
      <w:divBdr>
        <w:top w:val="none" w:sz="0" w:space="0" w:color="auto"/>
        <w:left w:val="none" w:sz="0" w:space="0" w:color="auto"/>
        <w:bottom w:val="none" w:sz="0" w:space="0" w:color="auto"/>
        <w:right w:val="none" w:sz="0" w:space="0" w:color="auto"/>
      </w:divBdr>
    </w:div>
    <w:div w:id="1107501694">
      <w:bodyDiv w:val="1"/>
      <w:marLeft w:val="0"/>
      <w:marRight w:val="0"/>
      <w:marTop w:val="0"/>
      <w:marBottom w:val="0"/>
      <w:divBdr>
        <w:top w:val="none" w:sz="0" w:space="0" w:color="auto"/>
        <w:left w:val="none" w:sz="0" w:space="0" w:color="auto"/>
        <w:bottom w:val="none" w:sz="0" w:space="0" w:color="auto"/>
        <w:right w:val="none" w:sz="0" w:space="0" w:color="auto"/>
      </w:divBdr>
    </w:div>
    <w:div w:id="1119910337">
      <w:bodyDiv w:val="1"/>
      <w:marLeft w:val="0"/>
      <w:marRight w:val="0"/>
      <w:marTop w:val="0"/>
      <w:marBottom w:val="0"/>
      <w:divBdr>
        <w:top w:val="none" w:sz="0" w:space="0" w:color="auto"/>
        <w:left w:val="none" w:sz="0" w:space="0" w:color="auto"/>
        <w:bottom w:val="none" w:sz="0" w:space="0" w:color="auto"/>
        <w:right w:val="none" w:sz="0" w:space="0" w:color="auto"/>
      </w:divBdr>
    </w:div>
    <w:div w:id="1122067732">
      <w:bodyDiv w:val="1"/>
      <w:marLeft w:val="0"/>
      <w:marRight w:val="0"/>
      <w:marTop w:val="0"/>
      <w:marBottom w:val="0"/>
      <w:divBdr>
        <w:top w:val="none" w:sz="0" w:space="0" w:color="auto"/>
        <w:left w:val="none" w:sz="0" w:space="0" w:color="auto"/>
        <w:bottom w:val="none" w:sz="0" w:space="0" w:color="auto"/>
        <w:right w:val="none" w:sz="0" w:space="0" w:color="auto"/>
      </w:divBdr>
    </w:div>
    <w:div w:id="1123500918">
      <w:bodyDiv w:val="1"/>
      <w:marLeft w:val="0"/>
      <w:marRight w:val="0"/>
      <w:marTop w:val="0"/>
      <w:marBottom w:val="0"/>
      <w:divBdr>
        <w:top w:val="none" w:sz="0" w:space="0" w:color="auto"/>
        <w:left w:val="none" w:sz="0" w:space="0" w:color="auto"/>
        <w:bottom w:val="none" w:sz="0" w:space="0" w:color="auto"/>
        <w:right w:val="none" w:sz="0" w:space="0" w:color="auto"/>
      </w:divBdr>
    </w:div>
    <w:div w:id="1125662622">
      <w:bodyDiv w:val="1"/>
      <w:marLeft w:val="0"/>
      <w:marRight w:val="0"/>
      <w:marTop w:val="0"/>
      <w:marBottom w:val="0"/>
      <w:divBdr>
        <w:top w:val="none" w:sz="0" w:space="0" w:color="auto"/>
        <w:left w:val="none" w:sz="0" w:space="0" w:color="auto"/>
        <w:bottom w:val="none" w:sz="0" w:space="0" w:color="auto"/>
        <w:right w:val="none" w:sz="0" w:space="0" w:color="auto"/>
      </w:divBdr>
    </w:div>
    <w:div w:id="1126503631">
      <w:bodyDiv w:val="1"/>
      <w:marLeft w:val="0"/>
      <w:marRight w:val="0"/>
      <w:marTop w:val="0"/>
      <w:marBottom w:val="0"/>
      <w:divBdr>
        <w:top w:val="none" w:sz="0" w:space="0" w:color="auto"/>
        <w:left w:val="none" w:sz="0" w:space="0" w:color="auto"/>
        <w:bottom w:val="none" w:sz="0" w:space="0" w:color="auto"/>
        <w:right w:val="none" w:sz="0" w:space="0" w:color="auto"/>
      </w:divBdr>
    </w:div>
    <w:div w:id="1129401204">
      <w:bodyDiv w:val="1"/>
      <w:marLeft w:val="0"/>
      <w:marRight w:val="0"/>
      <w:marTop w:val="0"/>
      <w:marBottom w:val="0"/>
      <w:divBdr>
        <w:top w:val="none" w:sz="0" w:space="0" w:color="auto"/>
        <w:left w:val="none" w:sz="0" w:space="0" w:color="auto"/>
        <w:bottom w:val="none" w:sz="0" w:space="0" w:color="auto"/>
        <w:right w:val="none" w:sz="0" w:space="0" w:color="auto"/>
      </w:divBdr>
    </w:div>
    <w:div w:id="1132675634">
      <w:bodyDiv w:val="1"/>
      <w:marLeft w:val="0"/>
      <w:marRight w:val="0"/>
      <w:marTop w:val="0"/>
      <w:marBottom w:val="0"/>
      <w:divBdr>
        <w:top w:val="none" w:sz="0" w:space="0" w:color="auto"/>
        <w:left w:val="none" w:sz="0" w:space="0" w:color="auto"/>
        <w:bottom w:val="none" w:sz="0" w:space="0" w:color="auto"/>
        <w:right w:val="none" w:sz="0" w:space="0" w:color="auto"/>
      </w:divBdr>
    </w:div>
    <w:div w:id="1133401717">
      <w:bodyDiv w:val="1"/>
      <w:marLeft w:val="0"/>
      <w:marRight w:val="0"/>
      <w:marTop w:val="0"/>
      <w:marBottom w:val="0"/>
      <w:divBdr>
        <w:top w:val="none" w:sz="0" w:space="0" w:color="auto"/>
        <w:left w:val="none" w:sz="0" w:space="0" w:color="auto"/>
        <w:bottom w:val="none" w:sz="0" w:space="0" w:color="auto"/>
        <w:right w:val="none" w:sz="0" w:space="0" w:color="auto"/>
      </w:divBdr>
    </w:div>
    <w:div w:id="1137796338">
      <w:bodyDiv w:val="1"/>
      <w:marLeft w:val="0"/>
      <w:marRight w:val="0"/>
      <w:marTop w:val="0"/>
      <w:marBottom w:val="0"/>
      <w:divBdr>
        <w:top w:val="none" w:sz="0" w:space="0" w:color="auto"/>
        <w:left w:val="none" w:sz="0" w:space="0" w:color="auto"/>
        <w:bottom w:val="none" w:sz="0" w:space="0" w:color="auto"/>
        <w:right w:val="none" w:sz="0" w:space="0" w:color="auto"/>
      </w:divBdr>
    </w:div>
    <w:div w:id="1139155918">
      <w:bodyDiv w:val="1"/>
      <w:marLeft w:val="0"/>
      <w:marRight w:val="0"/>
      <w:marTop w:val="0"/>
      <w:marBottom w:val="0"/>
      <w:divBdr>
        <w:top w:val="none" w:sz="0" w:space="0" w:color="auto"/>
        <w:left w:val="none" w:sz="0" w:space="0" w:color="auto"/>
        <w:bottom w:val="none" w:sz="0" w:space="0" w:color="auto"/>
        <w:right w:val="none" w:sz="0" w:space="0" w:color="auto"/>
      </w:divBdr>
    </w:div>
    <w:div w:id="1146895226">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50631438">
      <w:bodyDiv w:val="1"/>
      <w:marLeft w:val="0"/>
      <w:marRight w:val="0"/>
      <w:marTop w:val="0"/>
      <w:marBottom w:val="0"/>
      <w:divBdr>
        <w:top w:val="none" w:sz="0" w:space="0" w:color="auto"/>
        <w:left w:val="none" w:sz="0" w:space="0" w:color="auto"/>
        <w:bottom w:val="none" w:sz="0" w:space="0" w:color="auto"/>
        <w:right w:val="none" w:sz="0" w:space="0" w:color="auto"/>
      </w:divBdr>
    </w:div>
    <w:div w:id="1152528336">
      <w:bodyDiv w:val="1"/>
      <w:marLeft w:val="0"/>
      <w:marRight w:val="0"/>
      <w:marTop w:val="0"/>
      <w:marBottom w:val="0"/>
      <w:divBdr>
        <w:top w:val="none" w:sz="0" w:space="0" w:color="auto"/>
        <w:left w:val="none" w:sz="0" w:space="0" w:color="auto"/>
        <w:bottom w:val="none" w:sz="0" w:space="0" w:color="auto"/>
        <w:right w:val="none" w:sz="0" w:space="0" w:color="auto"/>
      </w:divBdr>
    </w:div>
    <w:div w:id="1153983778">
      <w:bodyDiv w:val="1"/>
      <w:marLeft w:val="0"/>
      <w:marRight w:val="0"/>
      <w:marTop w:val="0"/>
      <w:marBottom w:val="0"/>
      <w:divBdr>
        <w:top w:val="none" w:sz="0" w:space="0" w:color="auto"/>
        <w:left w:val="none" w:sz="0" w:space="0" w:color="auto"/>
        <w:bottom w:val="none" w:sz="0" w:space="0" w:color="auto"/>
        <w:right w:val="none" w:sz="0" w:space="0" w:color="auto"/>
      </w:divBdr>
    </w:div>
    <w:div w:id="1155802563">
      <w:bodyDiv w:val="1"/>
      <w:marLeft w:val="0"/>
      <w:marRight w:val="0"/>
      <w:marTop w:val="0"/>
      <w:marBottom w:val="0"/>
      <w:divBdr>
        <w:top w:val="none" w:sz="0" w:space="0" w:color="auto"/>
        <w:left w:val="none" w:sz="0" w:space="0" w:color="auto"/>
        <w:bottom w:val="none" w:sz="0" w:space="0" w:color="auto"/>
        <w:right w:val="none" w:sz="0" w:space="0" w:color="auto"/>
      </w:divBdr>
    </w:div>
    <w:div w:id="1158418169">
      <w:bodyDiv w:val="1"/>
      <w:marLeft w:val="0"/>
      <w:marRight w:val="0"/>
      <w:marTop w:val="0"/>
      <w:marBottom w:val="0"/>
      <w:divBdr>
        <w:top w:val="none" w:sz="0" w:space="0" w:color="auto"/>
        <w:left w:val="none" w:sz="0" w:space="0" w:color="auto"/>
        <w:bottom w:val="none" w:sz="0" w:space="0" w:color="auto"/>
        <w:right w:val="none" w:sz="0" w:space="0" w:color="auto"/>
      </w:divBdr>
    </w:div>
    <w:div w:id="1162355364">
      <w:bodyDiv w:val="1"/>
      <w:marLeft w:val="0"/>
      <w:marRight w:val="0"/>
      <w:marTop w:val="0"/>
      <w:marBottom w:val="0"/>
      <w:divBdr>
        <w:top w:val="none" w:sz="0" w:space="0" w:color="auto"/>
        <w:left w:val="none" w:sz="0" w:space="0" w:color="auto"/>
        <w:bottom w:val="none" w:sz="0" w:space="0" w:color="auto"/>
        <w:right w:val="none" w:sz="0" w:space="0" w:color="auto"/>
      </w:divBdr>
    </w:div>
    <w:div w:id="1162432946">
      <w:bodyDiv w:val="1"/>
      <w:marLeft w:val="0"/>
      <w:marRight w:val="0"/>
      <w:marTop w:val="0"/>
      <w:marBottom w:val="0"/>
      <w:divBdr>
        <w:top w:val="none" w:sz="0" w:space="0" w:color="auto"/>
        <w:left w:val="none" w:sz="0" w:space="0" w:color="auto"/>
        <w:bottom w:val="none" w:sz="0" w:space="0" w:color="auto"/>
        <w:right w:val="none" w:sz="0" w:space="0" w:color="auto"/>
      </w:divBdr>
    </w:div>
    <w:div w:id="1163667336">
      <w:bodyDiv w:val="1"/>
      <w:marLeft w:val="0"/>
      <w:marRight w:val="0"/>
      <w:marTop w:val="0"/>
      <w:marBottom w:val="0"/>
      <w:divBdr>
        <w:top w:val="none" w:sz="0" w:space="0" w:color="auto"/>
        <w:left w:val="none" w:sz="0" w:space="0" w:color="auto"/>
        <w:bottom w:val="none" w:sz="0" w:space="0" w:color="auto"/>
        <w:right w:val="none" w:sz="0" w:space="0" w:color="auto"/>
      </w:divBdr>
    </w:div>
    <w:div w:id="1165047519">
      <w:bodyDiv w:val="1"/>
      <w:marLeft w:val="0"/>
      <w:marRight w:val="0"/>
      <w:marTop w:val="0"/>
      <w:marBottom w:val="0"/>
      <w:divBdr>
        <w:top w:val="none" w:sz="0" w:space="0" w:color="auto"/>
        <w:left w:val="none" w:sz="0" w:space="0" w:color="auto"/>
        <w:bottom w:val="none" w:sz="0" w:space="0" w:color="auto"/>
        <w:right w:val="none" w:sz="0" w:space="0" w:color="auto"/>
      </w:divBdr>
    </w:div>
    <w:div w:id="1165970978">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72843368">
      <w:bodyDiv w:val="1"/>
      <w:marLeft w:val="0"/>
      <w:marRight w:val="0"/>
      <w:marTop w:val="0"/>
      <w:marBottom w:val="0"/>
      <w:divBdr>
        <w:top w:val="none" w:sz="0" w:space="0" w:color="auto"/>
        <w:left w:val="none" w:sz="0" w:space="0" w:color="auto"/>
        <w:bottom w:val="none" w:sz="0" w:space="0" w:color="auto"/>
        <w:right w:val="none" w:sz="0" w:space="0" w:color="auto"/>
      </w:divBdr>
    </w:div>
    <w:div w:id="1173299868">
      <w:bodyDiv w:val="1"/>
      <w:marLeft w:val="0"/>
      <w:marRight w:val="0"/>
      <w:marTop w:val="0"/>
      <w:marBottom w:val="0"/>
      <w:divBdr>
        <w:top w:val="none" w:sz="0" w:space="0" w:color="auto"/>
        <w:left w:val="none" w:sz="0" w:space="0" w:color="auto"/>
        <w:bottom w:val="none" w:sz="0" w:space="0" w:color="auto"/>
        <w:right w:val="none" w:sz="0" w:space="0" w:color="auto"/>
      </w:divBdr>
    </w:div>
    <w:div w:id="1176961960">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183127306">
      <w:bodyDiv w:val="1"/>
      <w:marLeft w:val="0"/>
      <w:marRight w:val="0"/>
      <w:marTop w:val="0"/>
      <w:marBottom w:val="0"/>
      <w:divBdr>
        <w:top w:val="none" w:sz="0" w:space="0" w:color="auto"/>
        <w:left w:val="none" w:sz="0" w:space="0" w:color="auto"/>
        <w:bottom w:val="none" w:sz="0" w:space="0" w:color="auto"/>
        <w:right w:val="none" w:sz="0" w:space="0" w:color="auto"/>
      </w:divBdr>
    </w:div>
    <w:div w:id="1184132598">
      <w:bodyDiv w:val="1"/>
      <w:marLeft w:val="0"/>
      <w:marRight w:val="0"/>
      <w:marTop w:val="0"/>
      <w:marBottom w:val="0"/>
      <w:divBdr>
        <w:top w:val="none" w:sz="0" w:space="0" w:color="auto"/>
        <w:left w:val="none" w:sz="0" w:space="0" w:color="auto"/>
        <w:bottom w:val="none" w:sz="0" w:space="0" w:color="auto"/>
        <w:right w:val="none" w:sz="0" w:space="0" w:color="auto"/>
      </w:divBdr>
    </w:div>
    <w:div w:id="1186947631">
      <w:bodyDiv w:val="1"/>
      <w:marLeft w:val="0"/>
      <w:marRight w:val="0"/>
      <w:marTop w:val="0"/>
      <w:marBottom w:val="0"/>
      <w:divBdr>
        <w:top w:val="none" w:sz="0" w:space="0" w:color="auto"/>
        <w:left w:val="none" w:sz="0" w:space="0" w:color="auto"/>
        <w:bottom w:val="none" w:sz="0" w:space="0" w:color="auto"/>
        <w:right w:val="none" w:sz="0" w:space="0" w:color="auto"/>
      </w:divBdr>
    </w:div>
    <w:div w:id="1187593657">
      <w:bodyDiv w:val="1"/>
      <w:marLeft w:val="0"/>
      <w:marRight w:val="0"/>
      <w:marTop w:val="0"/>
      <w:marBottom w:val="0"/>
      <w:divBdr>
        <w:top w:val="none" w:sz="0" w:space="0" w:color="auto"/>
        <w:left w:val="none" w:sz="0" w:space="0" w:color="auto"/>
        <w:bottom w:val="none" w:sz="0" w:space="0" w:color="auto"/>
        <w:right w:val="none" w:sz="0" w:space="0" w:color="auto"/>
      </w:divBdr>
    </w:div>
    <w:div w:id="1195966983">
      <w:bodyDiv w:val="1"/>
      <w:marLeft w:val="0"/>
      <w:marRight w:val="0"/>
      <w:marTop w:val="0"/>
      <w:marBottom w:val="0"/>
      <w:divBdr>
        <w:top w:val="none" w:sz="0" w:space="0" w:color="auto"/>
        <w:left w:val="none" w:sz="0" w:space="0" w:color="auto"/>
        <w:bottom w:val="none" w:sz="0" w:space="0" w:color="auto"/>
        <w:right w:val="none" w:sz="0" w:space="0" w:color="auto"/>
      </w:divBdr>
    </w:div>
    <w:div w:id="1196311452">
      <w:bodyDiv w:val="1"/>
      <w:marLeft w:val="0"/>
      <w:marRight w:val="0"/>
      <w:marTop w:val="0"/>
      <w:marBottom w:val="0"/>
      <w:divBdr>
        <w:top w:val="none" w:sz="0" w:space="0" w:color="auto"/>
        <w:left w:val="none" w:sz="0" w:space="0" w:color="auto"/>
        <w:bottom w:val="none" w:sz="0" w:space="0" w:color="auto"/>
        <w:right w:val="none" w:sz="0" w:space="0" w:color="auto"/>
      </w:divBdr>
    </w:div>
    <w:div w:id="1196429120">
      <w:bodyDiv w:val="1"/>
      <w:marLeft w:val="0"/>
      <w:marRight w:val="0"/>
      <w:marTop w:val="0"/>
      <w:marBottom w:val="0"/>
      <w:divBdr>
        <w:top w:val="none" w:sz="0" w:space="0" w:color="auto"/>
        <w:left w:val="none" w:sz="0" w:space="0" w:color="auto"/>
        <w:bottom w:val="none" w:sz="0" w:space="0" w:color="auto"/>
        <w:right w:val="none" w:sz="0" w:space="0" w:color="auto"/>
      </w:divBdr>
    </w:div>
    <w:div w:id="1196892582">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198397609">
      <w:bodyDiv w:val="1"/>
      <w:marLeft w:val="0"/>
      <w:marRight w:val="0"/>
      <w:marTop w:val="0"/>
      <w:marBottom w:val="0"/>
      <w:divBdr>
        <w:top w:val="none" w:sz="0" w:space="0" w:color="auto"/>
        <w:left w:val="none" w:sz="0" w:space="0" w:color="auto"/>
        <w:bottom w:val="none" w:sz="0" w:space="0" w:color="auto"/>
        <w:right w:val="none" w:sz="0" w:space="0" w:color="auto"/>
      </w:divBdr>
    </w:div>
    <w:div w:id="1198473787">
      <w:bodyDiv w:val="1"/>
      <w:marLeft w:val="0"/>
      <w:marRight w:val="0"/>
      <w:marTop w:val="0"/>
      <w:marBottom w:val="0"/>
      <w:divBdr>
        <w:top w:val="none" w:sz="0" w:space="0" w:color="auto"/>
        <w:left w:val="none" w:sz="0" w:space="0" w:color="auto"/>
        <w:bottom w:val="none" w:sz="0" w:space="0" w:color="auto"/>
        <w:right w:val="none" w:sz="0" w:space="0" w:color="auto"/>
      </w:divBdr>
    </w:div>
    <w:div w:id="1201895601">
      <w:bodyDiv w:val="1"/>
      <w:marLeft w:val="0"/>
      <w:marRight w:val="0"/>
      <w:marTop w:val="0"/>
      <w:marBottom w:val="0"/>
      <w:divBdr>
        <w:top w:val="none" w:sz="0" w:space="0" w:color="auto"/>
        <w:left w:val="none" w:sz="0" w:space="0" w:color="auto"/>
        <w:bottom w:val="none" w:sz="0" w:space="0" w:color="auto"/>
        <w:right w:val="none" w:sz="0" w:space="0" w:color="auto"/>
      </w:divBdr>
    </w:div>
    <w:div w:id="1203207884">
      <w:bodyDiv w:val="1"/>
      <w:marLeft w:val="0"/>
      <w:marRight w:val="0"/>
      <w:marTop w:val="0"/>
      <w:marBottom w:val="0"/>
      <w:divBdr>
        <w:top w:val="none" w:sz="0" w:space="0" w:color="auto"/>
        <w:left w:val="none" w:sz="0" w:space="0" w:color="auto"/>
        <w:bottom w:val="none" w:sz="0" w:space="0" w:color="auto"/>
        <w:right w:val="none" w:sz="0" w:space="0" w:color="auto"/>
      </w:divBdr>
    </w:div>
    <w:div w:id="1204248533">
      <w:bodyDiv w:val="1"/>
      <w:marLeft w:val="0"/>
      <w:marRight w:val="0"/>
      <w:marTop w:val="0"/>
      <w:marBottom w:val="0"/>
      <w:divBdr>
        <w:top w:val="none" w:sz="0" w:space="0" w:color="auto"/>
        <w:left w:val="none" w:sz="0" w:space="0" w:color="auto"/>
        <w:bottom w:val="none" w:sz="0" w:space="0" w:color="auto"/>
        <w:right w:val="none" w:sz="0" w:space="0" w:color="auto"/>
      </w:divBdr>
    </w:div>
    <w:div w:id="1206797653">
      <w:bodyDiv w:val="1"/>
      <w:marLeft w:val="0"/>
      <w:marRight w:val="0"/>
      <w:marTop w:val="0"/>
      <w:marBottom w:val="0"/>
      <w:divBdr>
        <w:top w:val="none" w:sz="0" w:space="0" w:color="auto"/>
        <w:left w:val="none" w:sz="0" w:space="0" w:color="auto"/>
        <w:bottom w:val="none" w:sz="0" w:space="0" w:color="auto"/>
        <w:right w:val="none" w:sz="0" w:space="0" w:color="auto"/>
      </w:divBdr>
    </w:div>
    <w:div w:id="1211846837">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16350399">
      <w:bodyDiv w:val="1"/>
      <w:marLeft w:val="0"/>
      <w:marRight w:val="0"/>
      <w:marTop w:val="0"/>
      <w:marBottom w:val="0"/>
      <w:divBdr>
        <w:top w:val="none" w:sz="0" w:space="0" w:color="auto"/>
        <w:left w:val="none" w:sz="0" w:space="0" w:color="auto"/>
        <w:bottom w:val="none" w:sz="0" w:space="0" w:color="auto"/>
        <w:right w:val="none" w:sz="0" w:space="0" w:color="auto"/>
      </w:divBdr>
    </w:div>
    <w:div w:id="1217934330">
      <w:bodyDiv w:val="1"/>
      <w:marLeft w:val="0"/>
      <w:marRight w:val="0"/>
      <w:marTop w:val="0"/>
      <w:marBottom w:val="0"/>
      <w:divBdr>
        <w:top w:val="none" w:sz="0" w:space="0" w:color="auto"/>
        <w:left w:val="none" w:sz="0" w:space="0" w:color="auto"/>
        <w:bottom w:val="none" w:sz="0" w:space="0" w:color="auto"/>
        <w:right w:val="none" w:sz="0" w:space="0" w:color="auto"/>
      </w:divBdr>
    </w:div>
    <w:div w:id="1218273770">
      <w:bodyDiv w:val="1"/>
      <w:marLeft w:val="0"/>
      <w:marRight w:val="0"/>
      <w:marTop w:val="0"/>
      <w:marBottom w:val="0"/>
      <w:divBdr>
        <w:top w:val="none" w:sz="0" w:space="0" w:color="auto"/>
        <w:left w:val="none" w:sz="0" w:space="0" w:color="auto"/>
        <w:bottom w:val="none" w:sz="0" w:space="0" w:color="auto"/>
        <w:right w:val="none" w:sz="0" w:space="0" w:color="auto"/>
      </w:divBdr>
    </w:div>
    <w:div w:id="1219900761">
      <w:bodyDiv w:val="1"/>
      <w:marLeft w:val="0"/>
      <w:marRight w:val="0"/>
      <w:marTop w:val="0"/>
      <w:marBottom w:val="0"/>
      <w:divBdr>
        <w:top w:val="none" w:sz="0" w:space="0" w:color="auto"/>
        <w:left w:val="none" w:sz="0" w:space="0" w:color="auto"/>
        <w:bottom w:val="none" w:sz="0" w:space="0" w:color="auto"/>
        <w:right w:val="none" w:sz="0" w:space="0" w:color="auto"/>
      </w:divBdr>
    </w:div>
    <w:div w:id="1223099916">
      <w:bodyDiv w:val="1"/>
      <w:marLeft w:val="0"/>
      <w:marRight w:val="0"/>
      <w:marTop w:val="0"/>
      <w:marBottom w:val="0"/>
      <w:divBdr>
        <w:top w:val="none" w:sz="0" w:space="0" w:color="auto"/>
        <w:left w:val="none" w:sz="0" w:space="0" w:color="auto"/>
        <w:bottom w:val="none" w:sz="0" w:space="0" w:color="auto"/>
        <w:right w:val="none" w:sz="0" w:space="0" w:color="auto"/>
      </w:divBdr>
    </w:div>
    <w:div w:id="1224947583">
      <w:bodyDiv w:val="1"/>
      <w:marLeft w:val="0"/>
      <w:marRight w:val="0"/>
      <w:marTop w:val="0"/>
      <w:marBottom w:val="0"/>
      <w:divBdr>
        <w:top w:val="none" w:sz="0" w:space="0" w:color="auto"/>
        <w:left w:val="none" w:sz="0" w:space="0" w:color="auto"/>
        <w:bottom w:val="none" w:sz="0" w:space="0" w:color="auto"/>
        <w:right w:val="none" w:sz="0" w:space="0" w:color="auto"/>
      </w:divBdr>
    </w:div>
    <w:div w:id="1226406918">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30381509">
      <w:bodyDiv w:val="1"/>
      <w:marLeft w:val="0"/>
      <w:marRight w:val="0"/>
      <w:marTop w:val="0"/>
      <w:marBottom w:val="0"/>
      <w:divBdr>
        <w:top w:val="none" w:sz="0" w:space="0" w:color="auto"/>
        <w:left w:val="none" w:sz="0" w:space="0" w:color="auto"/>
        <w:bottom w:val="none" w:sz="0" w:space="0" w:color="auto"/>
        <w:right w:val="none" w:sz="0" w:space="0" w:color="auto"/>
      </w:divBdr>
    </w:div>
    <w:div w:id="1240212225">
      <w:bodyDiv w:val="1"/>
      <w:marLeft w:val="0"/>
      <w:marRight w:val="0"/>
      <w:marTop w:val="0"/>
      <w:marBottom w:val="0"/>
      <w:divBdr>
        <w:top w:val="none" w:sz="0" w:space="0" w:color="auto"/>
        <w:left w:val="none" w:sz="0" w:space="0" w:color="auto"/>
        <w:bottom w:val="none" w:sz="0" w:space="0" w:color="auto"/>
        <w:right w:val="none" w:sz="0" w:space="0" w:color="auto"/>
      </w:divBdr>
    </w:div>
    <w:div w:id="1248340800">
      <w:bodyDiv w:val="1"/>
      <w:marLeft w:val="0"/>
      <w:marRight w:val="0"/>
      <w:marTop w:val="0"/>
      <w:marBottom w:val="0"/>
      <w:divBdr>
        <w:top w:val="none" w:sz="0" w:space="0" w:color="auto"/>
        <w:left w:val="none" w:sz="0" w:space="0" w:color="auto"/>
        <w:bottom w:val="none" w:sz="0" w:space="0" w:color="auto"/>
        <w:right w:val="none" w:sz="0" w:space="0" w:color="auto"/>
      </w:divBdr>
    </w:div>
    <w:div w:id="1252472777">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258321217">
      <w:bodyDiv w:val="1"/>
      <w:marLeft w:val="0"/>
      <w:marRight w:val="0"/>
      <w:marTop w:val="0"/>
      <w:marBottom w:val="0"/>
      <w:divBdr>
        <w:top w:val="none" w:sz="0" w:space="0" w:color="auto"/>
        <w:left w:val="none" w:sz="0" w:space="0" w:color="auto"/>
        <w:bottom w:val="none" w:sz="0" w:space="0" w:color="auto"/>
        <w:right w:val="none" w:sz="0" w:space="0" w:color="auto"/>
      </w:divBdr>
    </w:div>
    <w:div w:id="1258364933">
      <w:bodyDiv w:val="1"/>
      <w:marLeft w:val="0"/>
      <w:marRight w:val="0"/>
      <w:marTop w:val="0"/>
      <w:marBottom w:val="0"/>
      <w:divBdr>
        <w:top w:val="none" w:sz="0" w:space="0" w:color="auto"/>
        <w:left w:val="none" w:sz="0" w:space="0" w:color="auto"/>
        <w:bottom w:val="none" w:sz="0" w:space="0" w:color="auto"/>
        <w:right w:val="none" w:sz="0" w:space="0" w:color="auto"/>
      </w:divBdr>
    </w:div>
    <w:div w:id="1260061838">
      <w:bodyDiv w:val="1"/>
      <w:marLeft w:val="0"/>
      <w:marRight w:val="0"/>
      <w:marTop w:val="0"/>
      <w:marBottom w:val="0"/>
      <w:divBdr>
        <w:top w:val="none" w:sz="0" w:space="0" w:color="auto"/>
        <w:left w:val="none" w:sz="0" w:space="0" w:color="auto"/>
        <w:bottom w:val="none" w:sz="0" w:space="0" w:color="auto"/>
        <w:right w:val="none" w:sz="0" w:space="0" w:color="auto"/>
      </w:divBdr>
    </w:div>
    <w:div w:id="1262185045">
      <w:bodyDiv w:val="1"/>
      <w:marLeft w:val="0"/>
      <w:marRight w:val="0"/>
      <w:marTop w:val="0"/>
      <w:marBottom w:val="0"/>
      <w:divBdr>
        <w:top w:val="none" w:sz="0" w:space="0" w:color="auto"/>
        <w:left w:val="none" w:sz="0" w:space="0" w:color="auto"/>
        <w:bottom w:val="none" w:sz="0" w:space="0" w:color="auto"/>
        <w:right w:val="none" w:sz="0" w:space="0" w:color="auto"/>
      </w:divBdr>
    </w:div>
    <w:div w:id="1265260357">
      <w:bodyDiv w:val="1"/>
      <w:marLeft w:val="0"/>
      <w:marRight w:val="0"/>
      <w:marTop w:val="0"/>
      <w:marBottom w:val="0"/>
      <w:divBdr>
        <w:top w:val="none" w:sz="0" w:space="0" w:color="auto"/>
        <w:left w:val="none" w:sz="0" w:space="0" w:color="auto"/>
        <w:bottom w:val="none" w:sz="0" w:space="0" w:color="auto"/>
        <w:right w:val="none" w:sz="0" w:space="0" w:color="auto"/>
      </w:divBdr>
    </w:div>
    <w:div w:id="1266771062">
      <w:bodyDiv w:val="1"/>
      <w:marLeft w:val="0"/>
      <w:marRight w:val="0"/>
      <w:marTop w:val="0"/>
      <w:marBottom w:val="0"/>
      <w:divBdr>
        <w:top w:val="none" w:sz="0" w:space="0" w:color="auto"/>
        <w:left w:val="none" w:sz="0" w:space="0" w:color="auto"/>
        <w:bottom w:val="none" w:sz="0" w:space="0" w:color="auto"/>
        <w:right w:val="none" w:sz="0" w:space="0" w:color="auto"/>
      </w:divBdr>
    </w:div>
    <w:div w:id="1267537234">
      <w:bodyDiv w:val="1"/>
      <w:marLeft w:val="0"/>
      <w:marRight w:val="0"/>
      <w:marTop w:val="0"/>
      <w:marBottom w:val="0"/>
      <w:divBdr>
        <w:top w:val="none" w:sz="0" w:space="0" w:color="auto"/>
        <w:left w:val="none" w:sz="0" w:space="0" w:color="auto"/>
        <w:bottom w:val="none" w:sz="0" w:space="0" w:color="auto"/>
        <w:right w:val="none" w:sz="0" w:space="0" w:color="auto"/>
      </w:divBdr>
    </w:div>
    <w:div w:id="1276713728">
      <w:bodyDiv w:val="1"/>
      <w:marLeft w:val="0"/>
      <w:marRight w:val="0"/>
      <w:marTop w:val="0"/>
      <w:marBottom w:val="0"/>
      <w:divBdr>
        <w:top w:val="none" w:sz="0" w:space="0" w:color="auto"/>
        <w:left w:val="none" w:sz="0" w:space="0" w:color="auto"/>
        <w:bottom w:val="none" w:sz="0" w:space="0" w:color="auto"/>
        <w:right w:val="none" w:sz="0" w:space="0" w:color="auto"/>
      </w:divBdr>
    </w:div>
    <w:div w:id="1284071733">
      <w:bodyDiv w:val="1"/>
      <w:marLeft w:val="0"/>
      <w:marRight w:val="0"/>
      <w:marTop w:val="0"/>
      <w:marBottom w:val="0"/>
      <w:divBdr>
        <w:top w:val="none" w:sz="0" w:space="0" w:color="auto"/>
        <w:left w:val="none" w:sz="0" w:space="0" w:color="auto"/>
        <w:bottom w:val="none" w:sz="0" w:space="0" w:color="auto"/>
        <w:right w:val="none" w:sz="0" w:space="0" w:color="auto"/>
      </w:divBdr>
    </w:div>
    <w:div w:id="1284994169">
      <w:bodyDiv w:val="1"/>
      <w:marLeft w:val="0"/>
      <w:marRight w:val="0"/>
      <w:marTop w:val="0"/>
      <w:marBottom w:val="0"/>
      <w:divBdr>
        <w:top w:val="none" w:sz="0" w:space="0" w:color="auto"/>
        <w:left w:val="none" w:sz="0" w:space="0" w:color="auto"/>
        <w:bottom w:val="none" w:sz="0" w:space="0" w:color="auto"/>
        <w:right w:val="none" w:sz="0" w:space="0" w:color="auto"/>
      </w:divBdr>
    </w:div>
    <w:div w:id="1285501323">
      <w:bodyDiv w:val="1"/>
      <w:marLeft w:val="0"/>
      <w:marRight w:val="0"/>
      <w:marTop w:val="0"/>
      <w:marBottom w:val="0"/>
      <w:divBdr>
        <w:top w:val="none" w:sz="0" w:space="0" w:color="auto"/>
        <w:left w:val="none" w:sz="0" w:space="0" w:color="auto"/>
        <w:bottom w:val="none" w:sz="0" w:space="0" w:color="auto"/>
        <w:right w:val="none" w:sz="0" w:space="0" w:color="auto"/>
      </w:divBdr>
    </w:div>
    <w:div w:id="1287397346">
      <w:bodyDiv w:val="1"/>
      <w:marLeft w:val="0"/>
      <w:marRight w:val="0"/>
      <w:marTop w:val="0"/>
      <w:marBottom w:val="0"/>
      <w:divBdr>
        <w:top w:val="none" w:sz="0" w:space="0" w:color="auto"/>
        <w:left w:val="none" w:sz="0" w:space="0" w:color="auto"/>
        <w:bottom w:val="none" w:sz="0" w:space="0" w:color="auto"/>
        <w:right w:val="none" w:sz="0" w:space="0" w:color="auto"/>
      </w:divBdr>
    </w:div>
    <w:div w:id="1295064950">
      <w:bodyDiv w:val="1"/>
      <w:marLeft w:val="0"/>
      <w:marRight w:val="0"/>
      <w:marTop w:val="0"/>
      <w:marBottom w:val="0"/>
      <w:divBdr>
        <w:top w:val="none" w:sz="0" w:space="0" w:color="auto"/>
        <w:left w:val="none" w:sz="0" w:space="0" w:color="auto"/>
        <w:bottom w:val="none" w:sz="0" w:space="0" w:color="auto"/>
        <w:right w:val="none" w:sz="0" w:space="0" w:color="auto"/>
      </w:divBdr>
    </w:div>
    <w:div w:id="1296990135">
      <w:bodyDiv w:val="1"/>
      <w:marLeft w:val="0"/>
      <w:marRight w:val="0"/>
      <w:marTop w:val="0"/>
      <w:marBottom w:val="0"/>
      <w:divBdr>
        <w:top w:val="none" w:sz="0" w:space="0" w:color="auto"/>
        <w:left w:val="none" w:sz="0" w:space="0" w:color="auto"/>
        <w:bottom w:val="none" w:sz="0" w:space="0" w:color="auto"/>
        <w:right w:val="none" w:sz="0" w:space="0" w:color="auto"/>
      </w:divBdr>
    </w:div>
    <w:div w:id="1297879373">
      <w:bodyDiv w:val="1"/>
      <w:marLeft w:val="0"/>
      <w:marRight w:val="0"/>
      <w:marTop w:val="0"/>
      <w:marBottom w:val="0"/>
      <w:divBdr>
        <w:top w:val="none" w:sz="0" w:space="0" w:color="auto"/>
        <w:left w:val="none" w:sz="0" w:space="0" w:color="auto"/>
        <w:bottom w:val="none" w:sz="0" w:space="0" w:color="auto"/>
        <w:right w:val="none" w:sz="0" w:space="0" w:color="auto"/>
      </w:divBdr>
    </w:div>
    <w:div w:id="1299650852">
      <w:bodyDiv w:val="1"/>
      <w:marLeft w:val="0"/>
      <w:marRight w:val="0"/>
      <w:marTop w:val="0"/>
      <w:marBottom w:val="0"/>
      <w:divBdr>
        <w:top w:val="none" w:sz="0" w:space="0" w:color="auto"/>
        <w:left w:val="none" w:sz="0" w:space="0" w:color="auto"/>
        <w:bottom w:val="none" w:sz="0" w:space="0" w:color="auto"/>
        <w:right w:val="none" w:sz="0" w:space="0" w:color="auto"/>
      </w:divBdr>
    </w:div>
    <w:div w:id="1300694522">
      <w:bodyDiv w:val="1"/>
      <w:marLeft w:val="0"/>
      <w:marRight w:val="0"/>
      <w:marTop w:val="0"/>
      <w:marBottom w:val="0"/>
      <w:divBdr>
        <w:top w:val="none" w:sz="0" w:space="0" w:color="auto"/>
        <w:left w:val="none" w:sz="0" w:space="0" w:color="auto"/>
        <w:bottom w:val="none" w:sz="0" w:space="0" w:color="auto"/>
        <w:right w:val="none" w:sz="0" w:space="0" w:color="auto"/>
      </w:divBdr>
    </w:div>
    <w:div w:id="1303734077">
      <w:bodyDiv w:val="1"/>
      <w:marLeft w:val="0"/>
      <w:marRight w:val="0"/>
      <w:marTop w:val="0"/>
      <w:marBottom w:val="0"/>
      <w:divBdr>
        <w:top w:val="none" w:sz="0" w:space="0" w:color="auto"/>
        <w:left w:val="none" w:sz="0" w:space="0" w:color="auto"/>
        <w:bottom w:val="none" w:sz="0" w:space="0" w:color="auto"/>
        <w:right w:val="none" w:sz="0" w:space="0" w:color="auto"/>
      </w:divBdr>
    </w:div>
    <w:div w:id="1305505965">
      <w:bodyDiv w:val="1"/>
      <w:marLeft w:val="0"/>
      <w:marRight w:val="0"/>
      <w:marTop w:val="0"/>
      <w:marBottom w:val="0"/>
      <w:divBdr>
        <w:top w:val="none" w:sz="0" w:space="0" w:color="auto"/>
        <w:left w:val="none" w:sz="0" w:space="0" w:color="auto"/>
        <w:bottom w:val="none" w:sz="0" w:space="0" w:color="auto"/>
        <w:right w:val="none" w:sz="0" w:space="0" w:color="auto"/>
      </w:divBdr>
    </w:div>
    <w:div w:id="1314871915">
      <w:bodyDiv w:val="1"/>
      <w:marLeft w:val="0"/>
      <w:marRight w:val="0"/>
      <w:marTop w:val="0"/>
      <w:marBottom w:val="0"/>
      <w:divBdr>
        <w:top w:val="none" w:sz="0" w:space="0" w:color="auto"/>
        <w:left w:val="none" w:sz="0" w:space="0" w:color="auto"/>
        <w:bottom w:val="none" w:sz="0" w:space="0" w:color="auto"/>
        <w:right w:val="none" w:sz="0" w:space="0" w:color="auto"/>
      </w:divBdr>
    </w:div>
    <w:div w:id="1322390753">
      <w:bodyDiv w:val="1"/>
      <w:marLeft w:val="0"/>
      <w:marRight w:val="0"/>
      <w:marTop w:val="0"/>
      <w:marBottom w:val="0"/>
      <w:divBdr>
        <w:top w:val="none" w:sz="0" w:space="0" w:color="auto"/>
        <w:left w:val="none" w:sz="0" w:space="0" w:color="auto"/>
        <w:bottom w:val="none" w:sz="0" w:space="0" w:color="auto"/>
        <w:right w:val="none" w:sz="0" w:space="0" w:color="auto"/>
      </w:divBdr>
    </w:div>
    <w:div w:id="1323696831">
      <w:bodyDiv w:val="1"/>
      <w:marLeft w:val="0"/>
      <w:marRight w:val="0"/>
      <w:marTop w:val="0"/>
      <w:marBottom w:val="0"/>
      <w:divBdr>
        <w:top w:val="none" w:sz="0" w:space="0" w:color="auto"/>
        <w:left w:val="none" w:sz="0" w:space="0" w:color="auto"/>
        <w:bottom w:val="none" w:sz="0" w:space="0" w:color="auto"/>
        <w:right w:val="none" w:sz="0" w:space="0" w:color="auto"/>
      </w:divBdr>
    </w:div>
    <w:div w:id="1326977352">
      <w:bodyDiv w:val="1"/>
      <w:marLeft w:val="0"/>
      <w:marRight w:val="0"/>
      <w:marTop w:val="0"/>
      <w:marBottom w:val="0"/>
      <w:divBdr>
        <w:top w:val="none" w:sz="0" w:space="0" w:color="auto"/>
        <w:left w:val="none" w:sz="0" w:space="0" w:color="auto"/>
        <w:bottom w:val="none" w:sz="0" w:space="0" w:color="auto"/>
        <w:right w:val="none" w:sz="0" w:space="0" w:color="auto"/>
      </w:divBdr>
    </w:div>
    <w:div w:id="1329021068">
      <w:bodyDiv w:val="1"/>
      <w:marLeft w:val="0"/>
      <w:marRight w:val="0"/>
      <w:marTop w:val="0"/>
      <w:marBottom w:val="0"/>
      <w:divBdr>
        <w:top w:val="none" w:sz="0" w:space="0" w:color="auto"/>
        <w:left w:val="none" w:sz="0" w:space="0" w:color="auto"/>
        <w:bottom w:val="none" w:sz="0" w:space="0" w:color="auto"/>
        <w:right w:val="none" w:sz="0" w:space="0" w:color="auto"/>
      </w:divBdr>
    </w:div>
    <w:div w:id="1329749745">
      <w:bodyDiv w:val="1"/>
      <w:marLeft w:val="0"/>
      <w:marRight w:val="0"/>
      <w:marTop w:val="0"/>
      <w:marBottom w:val="0"/>
      <w:divBdr>
        <w:top w:val="none" w:sz="0" w:space="0" w:color="auto"/>
        <w:left w:val="none" w:sz="0" w:space="0" w:color="auto"/>
        <w:bottom w:val="none" w:sz="0" w:space="0" w:color="auto"/>
        <w:right w:val="none" w:sz="0" w:space="0" w:color="auto"/>
      </w:divBdr>
    </w:div>
    <w:div w:id="1338968647">
      <w:bodyDiv w:val="1"/>
      <w:marLeft w:val="0"/>
      <w:marRight w:val="0"/>
      <w:marTop w:val="0"/>
      <w:marBottom w:val="0"/>
      <w:divBdr>
        <w:top w:val="none" w:sz="0" w:space="0" w:color="auto"/>
        <w:left w:val="none" w:sz="0" w:space="0" w:color="auto"/>
        <w:bottom w:val="none" w:sz="0" w:space="0" w:color="auto"/>
        <w:right w:val="none" w:sz="0" w:space="0" w:color="auto"/>
      </w:divBdr>
    </w:div>
    <w:div w:id="1341932043">
      <w:bodyDiv w:val="1"/>
      <w:marLeft w:val="0"/>
      <w:marRight w:val="0"/>
      <w:marTop w:val="0"/>
      <w:marBottom w:val="0"/>
      <w:divBdr>
        <w:top w:val="none" w:sz="0" w:space="0" w:color="auto"/>
        <w:left w:val="none" w:sz="0" w:space="0" w:color="auto"/>
        <w:bottom w:val="none" w:sz="0" w:space="0" w:color="auto"/>
        <w:right w:val="none" w:sz="0" w:space="0" w:color="auto"/>
      </w:divBdr>
    </w:div>
    <w:div w:id="1344355764">
      <w:bodyDiv w:val="1"/>
      <w:marLeft w:val="0"/>
      <w:marRight w:val="0"/>
      <w:marTop w:val="0"/>
      <w:marBottom w:val="0"/>
      <w:divBdr>
        <w:top w:val="none" w:sz="0" w:space="0" w:color="auto"/>
        <w:left w:val="none" w:sz="0" w:space="0" w:color="auto"/>
        <w:bottom w:val="none" w:sz="0" w:space="0" w:color="auto"/>
        <w:right w:val="none" w:sz="0" w:space="0" w:color="auto"/>
      </w:divBdr>
    </w:div>
    <w:div w:id="1351031136">
      <w:bodyDiv w:val="1"/>
      <w:marLeft w:val="0"/>
      <w:marRight w:val="0"/>
      <w:marTop w:val="0"/>
      <w:marBottom w:val="0"/>
      <w:divBdr>
        <w:top w:val="none" w:sz="0" w:space="0" w:color="auto"/>
        <w:left w:val="none" w:sz="0" w:space="0" w:color="auto"/>
        <w:bottom w:val="none" w:sz="0" w:space="0" w:color="auto"/>
        <w:right w:val="none" w:sz="0" w:space="0" w:color="auto"/>
      </w:divBdr>
    </w:div>
    <w:div w:id="1353844447">
      <w:bodyDiv w:val="1"/>
      <w:marLeft w:val="0"/>
      <w:marRight w:val="0"/>
      <w:marTop w:val="0"/>
      <w:marBottom w:val="0"/>
      <w:divBdr>
        <w:top w:val="none" w:sz="0" w:space="0" w:color="auto"/>
        <w:left w:val="none" w:sz="0" w:space="0" w:color="auto"/>
        <w:bottom w:val="none" w:sz="0" w:space="0" w:color="auto"/>
        <w:right w:val="none" w:sz="0" w:space="0" w:color="auto"/>
      </w:divBdr>
    </w:div>
    <w:div w:id="1353919219">
      <w:bodyDiv w:val="1"/>
      <w:marLeft w:val="0"/>
      <w:marRight w:val="0"/>
      <w:marTop w:val="0"/>
      <w:marBottom w:val="0"/>
      <w:divBdr>
        <w:top w:val="none" w:sz="0" w:space="0" w:color="auto"/>
        <w:left w:val="none" w:sz="0" w:space="0" w:color="auto"/>
        <w:bottom w:val="none" w:sz="0" w:space="0" w:color="auto"/>
        <w:right w:val="none" w:sz="0" w:space="0" w:color="auto"/>
      </w:divBdr>
    </w:div>
    <w:div w:id="1355040553">
      <w:bodyDiv w:val="1"/>
      <w:marLeft w:val="0"/>
      <w:marRight w:val="0"/>
      <w:marTop w:val="0"/>
      <w:marBottom w:val="0"/>
      <w:divBdr>
        <w:top w:val="none" w:sz="0" w:space="0" w:color="auto"/>
        <w:left w:val="none" w:sz="0" w:space="0" w:color="auto"/>
        <w:bottom w:val="none" w:sz="0" w:space="0" w:color="auto"/>
        <w:right w:val="none" w:sz="0" w:space="0" w:color="auto"/>
      </w:divBdr>
    </w:div>
    <w:div w:id="1357655263">
      <w:bodyDiv w:val="1"/>
      <w:marLeft w:val="0"/>
      <w:marRight w:val="0"/>
      <w:marTop w:val="0"/>
      <w:marBottom w:val="0"/>
      <w:divBdr>
        <w:top w:val="none" w:sz="0" w:space="0" w:color="auto"/>
        <w:left w:val="none" w:sz="0" w:space="0" w:color="auto"/>
        <w:bottom w:val="none" w:sz="0" w:space="0" w:color="auto"/>
        <w:right w:val="none" w:sz="0" w:space="0" w:color="auto"/>
      </w:divBdr>
    </w:div>
    <w:div w:id="1357656972">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0470105">
      <w:bodyDiv w:val="1"/>
      <w:marLeft w:val="0"/>
      <w:marRight w:val="0"/>
      <w:marTop w:val="0"/>
      <w:marBottom w:val="0"/>
      <w:divBdr>
        <w:top w:val="none" w:sz="0" w:space="0" w:color="auto"/>
        <w:left w:val="none" w:sz="0" w:space="0" w:color="auto"/>
        <w:bottom w:val="none" w:sz="0" w:space="0" w:color="auto"/>
        <w:right w:val="none" w:sz="0" w:space="0" w:color="auto"/>
      </w:divBdr>
    </w:div>
    <w:div w:id="1363557134">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70298036">
      <w:bodyDiv w:val="1"/>
      <w:marLeft w:val="0"/>
      <w:marRight w:val="0"/>
      <w:marTop w:val="0"/>
      <w:marBottom w:val="0"/>
      <w:divBdr>
        <w:top w:val="none" w:sz="0" w:space="0" w:color="auto"/>
        <w:left w:val="none" w:sz="0" w:space="0" w:color="auto"/>
        <w:bottom w:val="none" w:sz="0" w:space="0" w:color="auto"/>
        <w:right w:val="none" w:sz="0" w:space="0" w:color="auto"/>
      </w:divBdr>
    </w:div>
    <w:div w:id="1371105244">
      <w:bodyDiv w:val="1"/>
      <w:marLeft w:val="0"/>
      <w:marRight w:val="0"/>
      <w:marTop w:val="0"/>
      <w:marBottom w:val="0"/>
      <w:divBdr>
        <w:top w:val="none" w:sz="0" w:space="0" w:color="auto"/>
        <w:left w:val="none" w:sz="0" w:space="0" w:color="auto"/>
        <w:bottom w:val="none" w:sz="0" w:space="0" w:color="auto"/>
        <w:right w:val="none" w:sz="0" w:space="0" w:color="auto"/>
      </w:divBdr>
    </w:div>
    <w:div w:id="1373572936">
      <w:bodyDiv w:val="1"/>
      <w:marLeft w:val="0"/>
      <w:marRight w:val="0"/>
      <w:marTop w:val="0"/>
      <w:marBottom w:val="0"/>
      <w:divBdr>
        <w:top w:val="none" w:sz="0" w:space="0" w:color="auto"/>
        <w:left w:val="none" w:sz="0" w:space="0" w:color="auto"/>
        <w:bottom w:val="none" w:sz="0" w:space="0" w:color="auto"/>
        <w:right w:val="none" w:sz="0" w:space="0" w:color="auto"/>
      </w:divBdr>
    </w:div>
    <w:div w:id="1373766807">
      <w:bodyDiv w:val="1"/>
      <w:marLeft w:val="0"/>
      <w:marRight w:val="0"/>
      <w:marTop w:val="0"/>
      <w:marBottom w:val="0"/>
      <w:divBdr>
        <w:top w:val="none" w:sz="0" w:space="0" w:color="auto"/>
        <w:left w:val="none" w:sz="0" w:space="0" w:color="auto"/>
        <w:bottom w:val="none" w:sz="0" w:space="0" w:color="auto"/>
        <w:right w:val="none" w:sz="0" w:space="0" w:color="auto"/>
      </w:divBdr>
    </w:div>
    <w:div w:id="1380783191">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83820975">
      <w:bodyDiv w:val="1"/>
      <w:marLeft w:val="0"/>
      <w:marRight w:val="0"/>
      <w:marTop w:val="0"/>
      <w:marBottom w:val="0"/>
      <w:divBdr>
        <w:top w:val="none" w:sz="0" w:space="0" w:color="auto"/>
        <w:left w:val="none" w:sz="0" w:space="0" w:color="auto"/>
        <w:bottom w:val="none" w:sz="0" w:space="0" w:color="auto"/>
        <w:right w:val="none" w:sz="0" w:space="0" w:color="auto"/>
      </w:divBdr>
    </w:div>
    <w:div w:id="1387070705">
      <w:bodyDiv w:val="1"/>
      <w:marLeft w:val="0"/>
      <w:marRight w:val="0"/>
      <w:marTop w:val="0"/>
      <w:marBottom w:val="0"/>
      <w:divBdr>
        <w:top w:val="none" w:sz="0" w:space="0" w:color="auto"/>
        <w:left w:val="none" w:sz="0" w:space="0" w:color="auto"/>
        <w:bottom w:val="none" w:sz="0" w:space="0" w:color="auto"/>
        <w:right w:val="none" w:sz="0" w:space="0" w:color="auto"/>
      </w:divBdr>
    </w:div>
    <w:div w:id="1390877938">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392659609">
      <w:bodyDiv w:val="1"/>
      <w:marLeft w:val="0"/>
      <w:marRight w:val="0"/>
      <w:marTop w:val="0"/>
      <w:marBottom w:val="0"/>
      <w:divBdr>
        <w:top w:val="none" w:sz="0" w:space="0" w:color="auto"/>
        <w:left w:val="none" w:sz="0" w:space="0" w:color="auto"/>
        <w:bottom w:val="none" w:sz="0" w:space="0" w:color="auto"/>
        <w:right w:val="none" w:sz="0" w:space="0" w:color="auto"/>
      </w:divBdr>
    </w:div>
    <w:div w:id="1394548394">
      <w:bodyDiv w:val="1"/>
      <w:marLeft w:val="0"/>
      <w:marRight w:val="0"/>
      <w:marTop w:val="0"/>
      <w:marBottom w:val="0"/>
      <w:divBdr>
        <w:top w:val="none" w:sz="0" w:space="0" w:color="auto"/>
        <w:left w:val="none" w:sz="0" w:space="0" w:color="auto"/>
        <w:bottom w:val="none" w:sz="0" w:space="0" w:color="auto"/>
        <w:right w:val="none" w:sz="0" w:space="0" w:color="auto"/>
      </w:divBdr>
    </w:div>
    <w:div w:id="1395857626">
      <w:bodyDiv w:val="1"/>
      <w:marLeft w:val="0"/>
      <w:marRight w:val="0"/>
      <w:marTop w:val="0"/>
      <w:marBottom w:val="0"/>
      <w:divBdr>
        <w:top w:val="none" w:sz="0" w:space="0" w:color="auto"/>
        <w:left w:val="none" w:sz="0" w:space="0" w:color="auto"/>
        <w:bottom w:val="none" w:sz="0" w:space="0" w:color="auto"/>
        <w:right w:val="none" w:sz="0" w:space="0" w:color="auto"/>
      </w:divBdr>
    </w:div>
    <w:div w:id="1396975855">
      <w:bodyDiv w:val="1"/>
      <w:marLeft w:val="0"/>
      <w:marRight w:val="0"/>
      <w:marTop w:val="0"/>
      <w:marBottom w:val="0"/>
      <w:divBdr>
        <w:top w:val="none" w:sz="0" w:space="0" w:color="auto"/>
        <w:left w:val="none" w:sz="0" w:space="0" w:color="auto"/>
        <w:bottom w:val="none" w:sz="0" w:space="0" w:color="auto"/>
        <w:right w:val="none" w:sz="0" w:space="0" w:color="auto"/>
      </w:divBdr>
    </w:div>
    <w:div w:id="1397818735">
      <w:bodyDiv w:val="1"/>
      <w:marLeft w:val="0"/>
      <w:marRight w:val="0"/>
      <w:marTop w:val="0"/>
      <w:marBottom w:val="0"/>
      <w:divBdr>
        <w:top w:val="none" w:sz="0" w:space="0" w:color="auto"/>
        <w:left w:val="none" w:sz="0" w:space="0" w:color="auto"/>
        <w:bottom w:val="none" w:sz="0" w:space="0" w:color="auto"/>
        <w:right w:val="none" w:sz="0" w:space="0" w:color="auto"/>
      </w:divBdr>
    </w:div>
    <w:div w:id="1400592900">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02674512">
      <w:bodyDiv w:val="1"/>
      <w:marLeft w:val="0"/>
      <w:marRight w:val="0"/>
      <w:marTop w:val="0"/>
      <w:marBottom w:val="0"/>
      <w:divBdr>
        <w:top w:val="none" w:sz="0" w:space="0" w:color="auto"/>
        <w:left w:val="none" w:sz="0" w:space="0" w:color="auto"/>
        <w:bottom w:val="none" w:sz="0" w:space="0" w:color="auto"/>
        <w:right w:val="none" w:sz="0" w:space="0" w:color="auto"/>
      </w:divBdr>
    </w:div>
    <w:div w:id="1403287358">
      <w:bodyDiv w:val="1"/>
      <w:marLeft w:val="0"/>
      <w:marRight w:val="0"/>
      <w:marTop w:val="0"/>
      <w:marBottom w:val="0"/>
      <w:divBdr>
        <w:top w:val="none" w:sz="0" w:space="0" w:color="auto"/>
        <w:left w:val="none" w:sz="0" w:space="0" w:color="auto"/>
        <w:bottom w:val="none" w:sz="0" w:space="0" w:color="auto"/>
        <w:right w:val="none" w:sz="0" w:space="0" w:color="auto"/>
      </w:divBdr>
    </w:div>
    <w:div w:id="1404183359">
      <w:bodyDiv w:val="1"/>
      <w:marLeft w:val="0"/>
      <w:marRight w:val="0"/>
      <w:marTop w:val="0"/>
      <w:marBottom w:val="0"/>
      <w:divBdr>
        <w:top w:val="none" w:sz="0" w:space="0" w:color="auto"/>
        <w:left w:val="none" w:sz="0" w:space="0" w:color="auto"/>
        <w:bottom w:val="none" w:sz="0" w:space="0" w:color="auto"/>
        <w:right w:val="none" w:sz="0" w:space="0" w:color="auto"/>
      </w:divBdr>
    </w:div>
    <w:div w:id="1404521440">
      <w:bodyDiv w:val="1"/>
      <w:marLeft w:val="0"/>
      <w:marRight w:val="0"/>
      <w:marTop w:val="0"/>
      <w:marBottom w:val="0"/>
      <w:divBdr>
        <w:top w:val="none" w:sz="0" w:space="0" w:color="auto"/>
        <w:left w:val="none" w:sz="0" w:space="0" w:color="auto"/>
        <w:bottom w:val="none" w:sz="0" w:space="0" w:color="auto"/>
        <w:right w:val="none" w:sz="0" w:space="0" w:color="auto"/>
      </w:divBdr>
    </w:div>
    <w:div w:id="1407148695">
      <w:bodyDiv w:val="1"/>
      <w:marLeft w:val="0"/>
      <w:marRight w:val="0"/>
      <w:marTop w:val="0"/>
      <w:marBottom w:val="0"/>
      <w:divBdr>
        <w:top w:val="none" w:sz="0" w:space="0" w:color="auto"/>
        <w:left w:val="none" w:sz="0" w:space="0" w:color="auto"/>
        <w:bottom w:val="none" w:sz="0" w:space="0" w:color="auto"/>
        <w:right w:val="none" w:sz="0" w:space="0" w:color="auto"/>
      </w:divBdr>
    </w:div>
    <w:div w:id="1409225764">
      <w:bodyDiv w:val="1"/>
      <w:marLeft w:val="0"/>
      <w:marRight w:val="0"/>
      <w:marTop w:val="0"/>
      <w:marBottom w:val="0"/>
      <w:divBdr>
        <w:top w:val="none" w:sz="0" w:space="0" w:color="auto"/>
        <w:left w:val="none" w:sz="0" w:space="0" w:color="auto"/>
        <w:bottom w:val="none" w:sz="0" w:space="0" w:color="auto"/>
        <w:right w:val="none" w:sz="0" w:space="0" w:color="auto"/>
      </w:divBdr>
    </w:div>
    <w:div w:id="1413313609">
      <w:bodyDiv w:val="1"/>
      <w:marLeft w:val="0"/>
      <w:marRight w:val="0"/>
      <w:marTop w:val="0"/>
      <w:marBottom w:val="0"/>
      <w:divBdr>
        <w:top w:val="none" w:sz="0" w:space="0" w:color="auto"/>
        <w:left w:val="none" w:sz="0" w:space="0" w:color="auto"/>
        <w:bottom w:val="none" w:sz="0" w:space="0" w:color="auto"/>
        <w:right w:val="none" w:sz="0" w:space="0" w:color="auto"/>
      </w:divBdr>
    </w:div>
    <w:div w:id="1416249366">
      <w:bodyDiv w:val="1"/>
      <w:marLeft w:val="0"/>
      <w:marRight w:val="0"/>
      <w:marTop w:val="0"/>
      <w:marBottom w:val="0"/>
      <w:divBdr>
        <w:top w:val="none" w:sz="0" w:space="0" w:color="auto"/>
        <w:left w:val="none" w:sz="0" w:space="0" w:color="auto"/>
        <w:bottom w:val="none" w:sz="0" w:space="0" w:color="auto"/>
        <w:right w:val="none" w:sz="0" w:space="0" w:color="auto"/>
      </w:divBdr>
    </w:div>
    <w:div w:id="1417172077">
      <w:bodyDiv w:val="1"/>
      <w:marLeft w:val="0"/>
      <w:marRight w:val="0"/>
      <w:marTop w:val="0"/>
      <w:marBottom w:val="0"/>
      <w:divBdr>
        <w:top w:val="none" w:sz="0" w:space="0" w:color="auto"/>
        <w:left w:val="none" w:sz="0" w:space="0" w:color="auto"/>
        <w:bottom w:val="none" w:sz="0" w:space="0" w:color="auto"/>
        <w:right w:val="none" w:sz="0" w:space="0" w:color="auto"/>
      </w:divBdr>
    </w:div>
    <w:div w:id="1422490672">
      <w:bodyDiv w:val="1"/>
      <w:marLeft w:val="0"/>
      <w:marRight w:val="0"/>
      <w:marTop w:val="0"/>
      <w:marBottom w:val="0"/>
      <w:divBdr>
        <w:top w:val="none" w:sz="0" w:space="0" w:color="auto"/>
        <w:left w:val="none" w:sz="0" w:space="0" w:color="auto"/>
        <w:bottom w:val="none" w:sz="0" w:space="0" w:color="auto"/>
        <w:right w:val="none" w:sz="0" w:space="0" w:color="auto"/>
      </w:divBdr>
    </w:div>
    <w:div w:id="142267812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24103768">
      <w:bodyDiv w:val="1"/>
      <w:marLeft w:val="0"/>
      <w:marRight w:val="0"/>
      <w:marTop w:val="0"/>
      <w:marBottom w:val="0"/>
      <w:divBdr>
        <w:top w:val="none" w:sz="0" w:space="0" w:color="auto"/>
        <w:left w:val="none" w:sz="0" w:space="0" w:color="auto"/>
        <w:bottom w:val="none" w:sz="0" w:space="0" w:color="auto"/>
        <w:right w:val="none" w:sz="0" w:space="0" w:color="auto"/>
      </w:divBdr>
    </w:div>
    <w:div w:id="1426995880">
      <w:bodyDiv w:val="1"/>
      <w:marLeft w:val="0"/>
      <w:marRight w:val="0"/>
      <w:marTop w:val="0"/>
      <w:marBottom w:val="0"/>
      <w:divBdr>
        <w:top w:val="none" w:sz="0" w:space="0" w:color="auto"/>
        <w:left w:val="none" w:sz="0" w:space="0" w:color="auto"/>
        <w:bottom w:val="none" w:sz="0" w:space="0" w:color="auto"/>
        <w:right w:val="none" w:sz="0" w:space="0" w:color="auto"/>
      </w:divBdr>
    </w:div>
    <w:div w:id="1428430792">
      <w:bodyDiv w:val="1"/>
      <w:marLeft w:val="0"/>
      <w:marRight w:val="0"/>
      <w:marTop w:val="0"/>
      <w:marBottom w:val="0"/>
      <w:divBdr>
        <w:top w:val="none" w:sz="0" w:space="0" w:color="auto"/>
        <w:left w:val="none" w:sz="0" w:space="0" w:color="auto"/>
        <w:bottom w:val="none" w:sz="0" w:space="0" w:color="auto"/>
        <w:right w:val="none" w:sz="0" w:space="0" w:color="auto"/>
      </w:divBdr>
    </w:div>
    <w:div w:id="1428499243">
      <w:bodyDiv w:val="1"/>
      <w:marLeft w:val="0"/>
      <w:marRight w:val="0"/>
      <w:marTop w:val="0"/>
      <w:marBottom w:val="0"/>
      <w:divBdr>
        <w:top w:val="none" w:sz="0" w:space="0" w:color="auto"/>
        <w:left w:val="none" w:sz="0" w:space="0" w:color="auto"/>
        <w:bottom w:val="none" w:sz="0" w:space="0" w:color="auto"/>
        <w:right w:val="none" w:sz="0" w:space="0" w:color="auto"/>
      </w:divBdr>
    </w:div>
    <w:div w:id="1432431028">
      <w:bodyDiv w:val="1"/>
      <w:marLeft w:val="0"/>
      <w:marRight w:val="0"/>
      <w:marTop w:val="0"/>
      <w:marBottom w:val="0"/>
      <w:divBdr>
        <w:top w:val="none" w:sz="0" w:space="0" w:color="auto"/>
        <w:left w:val="none" w:sz="0" w:space="0" w:color="auto"/>
        <w:bottom w:val="none" w:sz="0" w:space="0" w:color="auto"/>
        <w:right w:val="none" w:sz="0" w:space="0" w:color="auto"/>
      </w:divBdr>
    </w:div>
    <w:div w:id="1437140039">
      <w:bodyDiv w:val="1"/>
      <w:marLeft w:val="0"/>
      <w:marRight w:val="0"/>
      <w:marTop w:val="0"/>
      <w:marBottom w:val="0"/>
      <w:divBdr>
        <w:top w:val="none" w:sz="0" w:space="0" w:color="auto"/>
        <w:left w:val="none" w:sz="0" w:space="0" w:color="auto"/>
        <w:bottom w:val="none" w:sz="0" w:space="0" w:color="auto"/>
        <w:right w:val="none" w:sz="0" w:space="0" w:color="auto"/>
      </w:divBdr>
    </w:div>
    <w:div w:id="1442989809">
      <w:bodyDiv w:val="1"/>
      <w:marLeft w:val="0"/>
      <w:marRight w:val="0"/>
      <w:marTop w:val="0"/>
      <w:marBottom w:val="0"/>
      <w:divBdr>
        <w:top w:val="none" w:sz="0" w:space="0" w:color="auto"/>
        <w:left w:val="none" w:sz="0" w:space="0" w:color="auto"/>
        <w:bottom w:val="none" w:sz="0" w:space="0" w:color="auto"/>
        <w:right w:val="none" w:sz="0" w:space="0" w:color="auto"/>
      </w:divBdr>
    </w:div>
    <w:div w:id="1448039110">
      <w:bodyDiv w:val="1"/>
      <w:marLeft w:val="0"/>
      <w:marRight w:val="0"/>
      <w:marTop w:val="0"/>
      <w:marBottom w:val="0"/>
      <w:divBdr>
        <w:top w:val="none" w:sz="0" w:space="0" w:color="auto"/>
        <w:left w:val="none" w:sz="0" w:space="0" w:color="auto"/>
        <w:bottom w:val="none" w:sz="0" w:space="0" w:color="auto"/>
        <w:right w:val="none" w:sz="0" w:space="0" w:color="auto"/>
      </w:divBdr>
    </w:div>
    <w:div w:id="1448307817">
      <w:bodyDiv w:val="1"/>
      <w:marLeft w:val="0"/>
      <w:marRight w:val="0"/>
      <w:marTop w:val="0"/>
      <w:marBottom w:val="0"/>
      <w:divBdr>
        <w:top w:val="none" w:sz="0" w:space="0" w:color="auto"/>
        <w:left w:val="none" w:sz="0" w:space="0" w:color="auto"/>
        <w:bottom w:val="none" w:sz="0" w:space="0" w:color="auto"/>
        <w:right w:val="none" w:sz="0" w:space="0" w:color="auto"/>
      </w:divBdr>
    </w:div>
    <w:div w:id="1449198738">
      <w:bodyDiv w:val="1"/>
      <w:marLeft w:val="0"/>
      <w:marRight w:val="0"/>
      <w:marTop w:val="0"/>
      <w:marBottom w:val="0"/>
      <w:divBdr>
        <w:top w:val="none" w:sz="0" w:space="0" w:color="auto"/>
        <w:left w:val="none" w:sz="0" w:space="0" w:color="auto"/>
        <w:bottom w:val="none" w:sz="0" w:space="0" w:color="auto"/>
        <w:right w:val="none" w:sz="0" w:space="0" w:color="auto"/>
      </w:divBdr>
    </w:div>
    <w:div w:id="1454668638">
      <w:bodyDiv w:val="1"/>
      <w:marLeft w:val="0"/>
      <w:marRight w:val="0"/>
      <w:marTop w:val="0"/>
      <w:marBottom w:val="0"/>
      <w:divBdr>
        <w:top w:val="none" w:sz="0" w:space="0" w:color="auto"/>
        <w:left w:val="none" w:sz="0" w:space="0" w:color="auto"/>
        <w:bottom w:val="none" w:sz="0" w:space="0" w:color="auto"/>
        <w:right w:val="none" w:sz="0" w:space="0" w:color="auto"/>
      </w:divBdr>
    </w:div>
    <w:div w:id="1458915934">
      <w:bodyDiv w:val="1"/>
      <w:marLeft w:val="0"/>
      <w:marRight w:val="0"/>
      <w:marTop w:val="0"/>
      <w:marBottom w:val="0"/>
      <w:divBdr>
        <w:top w:val="none" w:sz="0" w:space="0" w:color="auto"/>
        <w:left w:val="none" w:sz="0" w:space="0" w:color="auto"/>
        <w:bottom w:val="none" w:sz="0" w:space="0" w:color="auto"/>
        <w:right w:val="none" w:sz="0" w:space="0" w:color="auto"/>
      </w:divBdr>
    </w:div>
    <w:div w:id="1461193165">
      <w:bodyDiv w:val="1"/>
      <w:marLeft w:val="0"/>
      <w:marRight w:val="0"/>
      <w:marTop w:val="0"/>
      <w:marBottom w:val="0"/>
      <w:divBdr>
        <w:top w:val="none" w:sz="0" w:space="0" w:color="auto"/>
        <w:left w:val="none" w:sz="0" w:space="0" w:color="auto"/>
        <w:bottom w:val="none" w:sz="0" w:space="0" w:color="auto"/>
        <w:right w:val="none" w:sz="0" w:space="0" w:color="auto"/>
      </w:divBdr>
    </w:div>
    <w:div w:id="1464808392">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466237947">
      <w:bodyDiv w:val="1"/>
      <w:marLeft w:val="0"/>
      <w:marRight w:val="0"/>
      <w:marTop w:val="0"/>
      <w:marBottom w:val="0"/>
      <w:divBdr>
        <w:top w:val="none" w:sz="0" w:space="0" w:color="auto"/>
        <w:left w:val="none" w:sz="0" w:space="0" w:color="auto"/>
        <w:bottom w:val="none" w:sz="0" w:space="0" w:color="auto"/>
        <w:right w:val="none" w:sz="0" w:space="0" w:color="auto"/>
      </w:divBdr>
    </w:div>
    <w:div w:id="1471559869">
      <w:bodyDiv w:val="1"/>
      <w:marLeft w:val="0"/>
      <w:marRight w:val="0"/>
      <w:marTop w:val="0"/>
      <w:marBottom w:val="0"/>
      <w:divBdr>
        <w:top w:val="none" w:sz="0" w:space="0" w:color="auto"/>
        <w:left w:val="none" w:sz="0" w:space="0" w:color="auto"/>
        <w:bottom w:val="none" w:sz="0" w:space="0" w:color="auto"/>
        <w:right w:val="none" w:sz="0" w:space="0" w:color="auto"/>
      </w:divBdr>
    </w:div>
    <w:div w:id="1474519543">
      <w:bodyDiv w:val="1"/>
      <w:marLeft w:val="0"/>
      <w:marRight w:val="0"/>
      <w:marTop w:val="0"/>
      <w:marBottom w:val="0"/>
      <w:divBdr>
        <w:top w:val="none" w:sz="0" w:space="0" w:color="auto"/>
        <w:left w:val="none" w:sz="0" w:space="0" w:color="auto"/>
        <w:bottom w:val="none" w:sz="0" w:space="0" w:color="auto"/>
        <w:right w:val="none" w:sz="0" w:space="0" w:color="auto"/>
      </w:divBdr>
    </w:div>
    <w:div w:id="1475830109">
      <w:bodyDiv w:val="1"/>
      <w:marLeft w:val="0"/>
      <w:marRight w:val="0"/>
      <w:marTop w:val="0"/>
      <w:marBottom w:val="0"/>
      <w:divBdr>
        <w:top w:val="none" w:sz="0" w:space="0" w:color="auto"/>
        <w:left w:val="none" w:sz="0" w:space="0" w:color="auto"/>
        <w:bottom w:val="none" w:sz="0" w:space="0" w:color="auto"/>
        <w:right w:val="none" w:sz="0" w:space="0" w:color="auto"/>
      </w:divBdr>
    </w:div>
    <w:div w:id="1477450254">
      <w:bodyDiv w:val="1"/>
      <w:marLeft w:val="0"/>
      <w:marRight w:val="0"/>
      <w:marTop w:val="0"/>
      <w:marBottom w:val="0"/>
      <w:divBdr>
        <w:top w:val="none" w:sz="0" w:space="0" w:color="auto"/>
        <w:left w:val="none" w:sz="0" w:space="0" w:color="auto"/>
        <w:bottom w:val="none" w:sz="0" w:space="0" w:color="auto"/>
        <w:right w:val="none" w:sz="0" w:space="0" w:color="auto"/>
      </w:divBdr>
    </w:div>
    <w:div w:id="1489664981">
      <w:bodyDiv w:val="1"/>
      <w:marLeft w:val="0"/>
      <w:marRight w:val="0"/>
      <w:marTop w:val="0"/>
      <w:marBottom w:val="0"/>
      <w:divBdr>
        <w:top w:val="none" w:sz="0" w:space="0" w:color="auto"/>
        <w:left w:val="none" w:sz="0" w:space="0" w:color="auto"/>
        <w:bottom w:val="none" w:sz="0" w:space="0" w:color="auto"/>
        <w:right w:val="none" w:sz="0" w:space="0" w:color="auto"/>
      </w:divBdr>
    </w:div>
    <w:div w:id="1493641514">
      <w:bodyDiv w:val="1"/>
      <w:marLeft w:val="0"/>
      <w:marRight w:val="0"/>
      <w:marTop w:val="0"/>
      <w:marBottom w:val="0"/>
      <w:divBdr>
        <w:top w:val="none" w:sz="0" w:space="0" w:color="auto"/>
        <w:left w:val="none" w:sz="0" w:space="0" w:color="auto"/>
        <w:bottom w:val="none" w:sz="0" w:space="0" w:color="auto"/>
        <w:right w:val="none" w:sz="0" w:space="0" w:color="auto"/>
      </w:divBdr>
    </w:div>
    <w:div w:id="1494104082">
      <w:bodyDiv w:val="1"/>
      <w:marLeft w:val="0"/>
      <w:marRight w:val="0"/>
      <w:marTop w:val="0"/>
      <w:marBottom w:val="0"/>
      <w:divBdr>
        <w:top w:val="none" w:sz="0" w:space="0" w:color="auto"/>
        <w:left w:val="none" w:sz="0" w:space="0" w:color="auto"/>
        <w:bottom w:val="none" w:sz="0" w:space="0" w:color="auto"/>
        <w:right w:val="none" w:sz="0" w:space="0" w:color="auto"/>
      </w:divBdr>
    </w:div>
    <w:div w:id="1497913098">
      <w:bodyDiv w:val="1"/>
      <w:marLeft w:val="0"/>
      <w:marRight w:val="0"/>
      <w:marTop w:val="0"/>
      <w:marBottom w:val="0"/>
      <w:divBdr>
        <w:top w:val="none" w:sz="0" w:space="0" w:color="auto"/>
        <w:left w:val="none" w:sz="0" w:space="0" w:color="auto"/>
        <w:bottom w:val="none" w:sz="0" w:space="0" w:color="auto"/>
        <w:right w:val="none" w:sz="0" w:space="0" w:color="auto"/>
      </w:divBdr>
    </w:div>
    <w:div w:id="1499805536">
      <w:bodyDiv w:val="1"/>
      <w:marLeft w:val="0"/>
      <w:marRight w:val="0"/>
      <w:marTop w:val="0"/>
      <w:marBottom w:val="0"/>
      <w:divBdr>
        <w:top w:val="none" w:sz="0" w:space="0" w:color="auto"/>
        <w:left w:val="none" w:sz="0" w:space="0" w:color="auto"/>
        <w:bottom w:val="none" w:sz="0" w:space="0" w:color="auto"/>
        <w:right w:val="none" w:sz="0" w:space="0" w:color="auto"/>
      </w:divBdr>
    </w:div>
    <w:div w:id="1501238677">
      <w:bodyDiv w:val="1"/>
      <w:marLeft w:val="0"/>
      <w:marRight w:val="0"/>
      <w:marTop w:val="0"/>
      <w:marBottom w:val="0"/>
      <w:divBdr>
        <w:top w:val="none" w:sz="0" w:space="0" w:color="auto"/>
        <w:left w:val="none" w:sz="0" w:space="0" w:color="auto"/>
        <w:bottom w:val="none" w:sz="0" w:space="0" w:color="auto"/>
        <w:right w:val="none" w:sz="0" w:space="0" w:color="auto"/>
      </w:divBdr>
    </w:div>
    <w:div w:id="1501385289">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05977042">
      <w:bodyDiv w:val="1"/>
      <w:marLeft w:val="0"/>
      <w:marRight w:val="0"/>
      <w:marTop w:val="0"/>
      <w:marBottom w:val="0"/>
      <w:divBdr>
        <w:top w:val="none" w:sz="0" w:space="0" w:color="auto"/>
        <w:left w:val="none" w:sz="0" w:space="0" w:color="auto"/>
        <w:bottom w:val="none" w:sz="0" w:space="0" w:color="auto"/>
        <w:right w:val="none" w:sz="0" w:space="0" w:color="auto"/>
      </w:divBdr>
    </w:div>
    <w:div w:id="1508714764">
      <w:bodyDiv w:val="1"/>
      <w:marLeft w:val="0"/>
      <w:marRight w:val="0"/>
      <w:marTop w:val="0"/>
      <w:marBottom w:val="0"/>
      <w:divBdr>
        <w:top w:val="none" w:sz="0" w:space="0" w:color="auto"/>
        <w:left w:val="none" w:sz="0" w:space="0" w:color="auto"/>
        <w:bottom w:val="none" w:sz="0" w:space="0" w:color="auto"/>
        <w:right w:val="none" w:sz="0" w:space="0" w:color="auto"/>
      </w:divBdr>
    </w:div>
    <w:div w:id="1509442469">
      <w:bodyDiv w:val="1"/>
      <w:marLeft w:val="0"/>
      <w:marRight w:val="0"/>
      <w:marTop w:val="0"/>
      <w:marBottom w:val="0"/>
      <w:divBdr>
        <w:top w:val="none" w:sz="0" w:space="0" w:color="auto"/>
        <w:left w:val="none" w:sz="0" w:space="0" w:color="auto"/>
        <w:bottom w:val="none" w:sz="0" w:space="0" w:color="auto"/>
        <w:right w:val="none" w:sz="0" w:space="0" w:color="auto"/>
      </w:divBdr>
    </w:div>
    <w:div w:id="1510172458">
      <w:bodyDiv w:val="1"/>
      <w:marLeft w:val="0"/>
      <w:marRight w:val="0"/>
      <w:marTop w:val="0"/>
      <w:marBottom w:val="0"/>
      <w:divBdr>
        <w:top w:val="none" w:sz="0" w:space="0" w:color="auto"/>
        <w:left w:val="none" w:sz="0" w:space="0" w:color="auto"/>
        <w:bottom w:val="none" w:sz="0" w:space="0" w:color="auto"/>
        <w:right w:val="none" w:sz="0" w:space="0" w:color="auto"/>
      </w:divBdr>
    </w:div>
    <w:div w:id="1513257084">
      <w:bodyDiv w:val="1"/>
      <w:marLeft w:val="0"/>
      <w:marRight w:val="0"/>
      <w:marTop w:val="0"/>
      <w:marBottom w:val="0"/>
      <w:divBdr>
        <w:top w:val="none" w:sz="0" w:space="0" w:color="auto"/>
        <w:left w:val="none" w:sz="0" w:space="0" w:color="auto"/>
        <w:bottom w:val="none" w:sz="0" w:space="0" w:color="auto"/>
        <w:right w:val="none" w:sz="0" w:space="0" w:color="auto"/>
      </w:divBdr>
    </w:div>
    <w:div w:id="1518613130">
      <w:bodyDiv w:val="1"/>
      <w:marLeft w:val="0"/>
      <w:marRight w:val="0"/>
      <w:marTop w:val="0"/>
      <w:marBottom w:val="0"/>
      <w:divBdr>
        <w:top w:val="none" w:sz="0" w:space="0" w:color="auto"/>
        <w:left w:val="none" w:sz="0" w:space="0" w:color="auto"/>
        <w:bottom w:val="none" w:sz="0" w:space="0" w:color="auto"/>
        <w:right w:val="none" w:sz="0" w:space="0" w:color="auto"/>
      </w:divBdr>
    </w:div>
    <w:div w:id="1520316267">
      <w:bodyDiv w:val="1"/>
      <w:marLeft w:val="0"/>
      <w:marRight w:val="0"/>
      <w:marTop w:val="0"/>
      <w:marBottom w:val="0"/>
      <w:divBdr>
        <w:top w:val="none" w:sz="0" w:space="0" w:color="auto"/>
        <w:left w:val="none" w:sz="0" w:space="0" w:color="auto"/>
        <w:bottom w:val="none" w:sz="0" w:space="0" w:color="auto"/>
        <w:right w:val="none" w:sz="0" w:space="0" w:color="auto"/>
      </w:divBdr>
    </w:div>
    <w:div w:id="1528637187">
      <w:bodyDiv w:val="1"/>
      <w:marLeft w:val="0"/>
      <w:marRight w:val="0"/>
      <w:marTop w:val="0"/>
      <w:marBottom w:val="0"/>
      <w:divBdr>
        <w:top w:val="none" w:sz="0" w:space="0" w:color="auto"/>
        <w:left w:val="none" w:sz="0" w:space="0" w:color="auto"/>
        <w:bottom w:val="none" w:sz="0" w:space="0" w:color="auto"/>
        <w:right w:val="none" w:sz="0" w:space="0" w:color="auto"/>
      </w:divBdr>
    </w:div>
    <w:div w:id="1528835132">
      <w:bodyDiv w:val="1"/>
      <w:marLeft w:val="0"/>
      <w:marRight w:val="0"/>
      <w:marTop w:val="0"/>
      <w:marBottom w:val="0"/>
      <w:divBdr>
        <w:top w:val="none" w:sz="0" w:space="0" w:color="auto"/>
        <w:left w:val="none" w:sz="0" w:space="0" w:color="auto"/>
        <w:bottom w:val="none" w:sz="0" w:space="0" w:color="auto"/>
        <w:right w:val="none" w:sz="0" w:space="0" w:color="auto"/>
      </w:divBdr>
    </w:div>
    <w:div w:id="1531525128">
      <w:bodyDiv w:val="1"/>
      <w:marLeft w:val="0"/>
      <w:marRight w:val="0"/>
      <w:marTop w:val="0"/>
      <w:marBottom w:val="0"/>
      <w:divBdr>
        <w:top w:val="none" w:sz="0" w:space="0" w:color="auto"/>
        <w:left w:val="none" w:sz="0" w:space="0" w:color="auto"/>
        <w:bottom w:val="none" w:sz="0" w:space="0" w:color="auto"/>
        <w:right w:val="none" w:sz="0" w:space="0" w:color="auto"/>
      </w:divBdr>
    </w:div>
    <w:div w:id="1532844769">
      <w:bodyDiv w:val="1"/>
      <w:marLeft w:val="0"/>
      <w:marRight w:val="0"/>
      <w:marTop w:val="0"/>
      <w:marBottom w:val="0"/>
      <w:divBdr>
        <w:top w:val="none" w:sz="0" w:space="0" w:color="auto"/>
        <w:left w:val="none" w:sz="0" w:space="0" w:color="auto"/>
        <w:bottom w:val="none" w:sz="0" w:space="0" w:color="auto"/>
        <w:right w:val="none" w:sz="0" w:space="0" w:color="auto"/>
      </w:divBdr>
    </w:div>
    <w:div w:id="1533764048">
      <w:bodyDiv w:val="1"/>
      <w:marLeft w:val="0"/>
      <w:marRight w:val="0"/>
      <w:marTop w:val="0"/>
      <w:marBottom w:val="0"/>
      <w:divBdr>
        <w:top w:val="none" w:sz="0" w:space="0" w:color="auto"/>
        <w:left w:val="none" w:sz="0" w:space="0" w:color="auto"/>
        <w:bottom w:val="none" w:sz="0" w:space="0" w:color="auto"/>
        <w:right w:val="none" w:sz="0" w:space="0" w:color="auto"/>
      </w:divBdr>
    </w:div>
    <w:div w:id="1534077917">
      <w:bodyDiv w:val="1"/>
      <w:marLeft w:val="0"/>
      <w:marRight w:val="0"/>
      <w:marTop w:val="0"/>
      <w:marBottom w:val="0"/>
      <w:divBdr>
        <w:top w:val="none" w:sz="0" w:space="0" w:color="auto"/>
        <w:left w:val="none" w:sz="0" w:space="0" w:color="auto"/>
        <w:bottom w:val="none" w:sz="0" w:space="0" w:color="auto"/>
        <w:right w:val="none" w:sz="0" w:space="0" w:color="auto"/>
      </w:divBdr>
    </w:div>
    <w:div w:id="1535731182">
      <w:bodyDiv w:val="1"/>
      <w:marLeft w:val="0"/>
      <w:marRight w:val="0"/>
      <w:marTop w:val="0"/>
      <w:marBottom w:val="0"/>
      <w:divBdr>
        <w:top w:val="none" w:sz="0" w:space="0" w:color="auto"/>
        <w:left w:val="none" w:sz="0" w:space="0" w:color="auto"/>
        <w:bottom w:val="none" w:sz="0" w:space="0" w:color="auto"/>
        <w:right w:val="none" w:sz="0" w:space="0" w:color="auto"/>
      </w:divBdr>
    </w:div>
    <w:div w:id="1538859666">
      <w:bodyDiv w:val="1"/>
      <w:marLeft w:val="0"/>
      <w:marRight w:val="0"/>
      <w:marTop w:val="0"/>
      <w:marBottom w:val="0"/>
      <w:divBdr>
        <w:top w:val="none" w:sz="0" w:space="0" w:color="auto"/>
        <w:left w:val="none" w:sz="0" w:space="0" w:color="auto"/>
        <w:bottom w:val="none" w:sz="0" w:space="0" w:color="auto"/>
        <w:right w:val="none" w:sz="0" w:space="0" w:color="auto"/>
      </w:divBdr>
    </w:div>
    <w:div w:id="1540783437">
      <w:bodyDiv w:val="1"/>
      <w:marLeft w:val="0"/>
      <w:marRight w:val="0"/>
      <w:marTop w:val="0"/>
      <w:marBottom w:val="0"/>
      <w:divBdr>
        <w:top w:val="none" w:sz="0" w:space="0" w:color="auto"/>
        <w:left w:val="none" w:sz="0" w:space="0" w:color="auto"/>
        <w:bottom w:val="none" w:sz="0" w:space="0" w:color="auto"/>
        <w:right w:val="none" w:sz="0" w:space="0" w:color="auto"/>
      </w:divBdr>
    </w:div>
    <w:div w:id="1540975669">
      <w:bodyDiv w:val="1"/>
      <w:marLeft w:val="0"/>
      <w:marRight w:val="0"/>
      <w:marTop w:val="0"/>
      <w:marBottom w:val="0"/>
      <w:divBdr>
        <w:top w:val="none" w:sz="0" w:space="0" w:color="auto"/>
        <w:left w:val="none" w:sz="0" w:space="0" w:color="auto"/>
        <w:bottom w:val="none" w:sz="0" w:space="0" w:color="auto"/>
        <w:right w:val="none" w:sz="0" w:space="0" w:color="auto"/>
      </w:divBdr>
    </w:div>
    <w:div w:id="1550067514">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59583988">
      <w:bodyDiv w:val="1"/>
      <w:marLeft w:val="0"/>
      <w:marRight w:val="0"/>
      <w:marTop w:val="0"/>
      <w:marBottom w:val="0"/>
      <w:divBdr>
        <w:top w:val="none" w:sz="0" w:space="0" w:color="auto"/>
        <w:left w:val="none" w:sz="0" w:space="0" w:color="auto"/>
        <w:bottom w:val="none" w:sz="0" w:space="0" w:color="auto"/>
        <w:right w:val="none" w:sz="0" w:space="0" w:color="auto"/>
      </w:divBdr>
    </w:div>
    <w:div w:id="1560366118">
      <w:bodyDiv w:val="1"/>
      <w:marLeft w:val="0"/>
      <w:marRight w:val="0"/>
      <w:marTop w:val="0"/>
      <w:marBottom w:val="0"/>
      <w:divBdr>
        <w:top w:val="none" w:sz="0" w:space="0" w:color="auto"/>
        <w:left w:val="none" w:sz="0" w:space="0" w:color="auto"/>
        <w:bottom w:val="none" w:sz="0" w:space="0" w:color="auto"/>
        <w:right w:val="none" w:sz="0" w:space="0" w:color="auto"/>
      </w:divBdr>
    </w:div>
    <w:div w:id="1561790714">
      <w:bodyDiv w:val="1"/>
      <w:marLeft w:val="0"/>
      <w:marRight w:val="0"/>
      <w:marTop w:val="0"/>
      <w:marBottom w:val="0"/>
      <w:divBdr>
        <w:top w:val="none" w:sz="0" w:space="0" w:color="auto"/>
        <w:left w:val="none" w:sz="0" w:space="0" w:color="auto"/>
        <w:bottom w:val="none" w:sz="0" w:space="0" w:color="auto"/>
        <w:right w:val="none" w:sz="0" w:space="0" w:color="auto"/>
      </w:divBdr>
    </w:div>
    <w:div w:id="1564028432">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565067133">
      <w:bodyDiv w:val="1"/>
      <w:marLeft w:val="0"/>
      <w:marRight w:val="0"/>
      <w:marTop w:val="0"/>
      <w:marBottom w:val="0"/>
      <w:divBdr>
        <w:top w:val="none" w:sz="0" w:space="0" w:color="auto"/>
        <w:left w:val="none" w:sz="0" w:space="0" w:color="auto"/>
        <w:bottom w:val="none" w:sz="0" w:space="0" w:color="auto"/>
        <w:right w:val="none" w:sz="0" w:space="0" w:color="auto"/>
      </w:divBdr>
    </w:div>
    <w:div w:id="1565263323">
      <w:bodyDiv w:val="1"/>
      <w:marLeft w:val="0"/>
      <w:marRight w:val="0"/>
      <w:marTop w:val="0"/>
      <w:marBottom w:val="0"/>
      <w:divBdr>
        <w:top w:val="none" w:sz="0" w:space="0" w:color="auto"/>
        <w:left w:val="none" w:sz="0" w:space="0" w:color="auto"/>
        <w:bottom w:val="none" w:sz="0" w:space="0" w:color="auto"/>
        <w:right w:val="none" w:sz="0" w:space="0" w:color="auto"/>
      </w:divBdr>
    </w:div>
    <w:div w:id="1566378577">
      <w:bodyDiv w:val="1"/>
      <w:marLeft w:val="0"/>
      <w:marRight w:val="0"/>
      <w:marTop w:val="0"/>
      <w:marBottom w:val="0"/>
      <w:divBdr>
        <w:top w:val="none" w:sz="0" w:space="0" w:color="auto"/>
        <w:left w:val="none" w:sz="0" w:space="0" w:color="auto"/>
        <w:bottom w:val="none" w:sz="0" w:space="0" w:color="auto"/>
        <w:right w:val="none" w:sz="0" w:space="0" w:color="auto"/>
      </w:divBdr>
    </w:div>
    <w:div w:id="1569146894">
      <w:bodyDiv w:val="1"/>
      <w:marLeft w:val="0"/>
      <w:marRight w:val="0"/>
      <w:marTop w:val="0"/>
      <w:marBottom w:val="0"/>
      <w:divBdr>
        <w:top w:val="none" w:sz="0" w:space="0" w:color="auto"/>
        <w:left w:val="none" w:sz="0" w:space="0" w:color="auto"/>
        <w:bottom w:val="none" w:sz="0" w:space="0" w:color="auto"/>
        <w:right w:val="none" w:sz="0" w:space="0" w:color="auto"/>
      </w:divBdr>
    </w:div>
    <w:div w:id="1571889847">
      <w:bodyDiv w:val="1"/>
      <w:marLeft w:val="0"/>
      <w:marRight w:val="0"/>
      <w:marTop w:val="0"/>
      <w:marBottom w:val="0"/>
      <w:divBdr>
        <w:top w:val="none" w:sz="0" w:space="0" w:color="auto"/>
        <w:left w:val="none" w:sz="0" w:space="0" w:color="auto"/>
        <w:bottom w:val="none" w:sz="0" w:space="0" w:color="auto"/>
        <w:right w:val="none" w:sz="0" w:space="0" w:color="auto"/>
      </w:divBdr>
    </w:div>
    <w:div w:id="1573856992">
      <w:bodyDiv w:val="1"/>
      <w:marLeft w:val="0"/>
      <w:marRight w:val="0"/>
      <w:marTop w:val="0"/>
      <w:marBottom w:val="0"/>
      <w:divBdr>
        <w:top w:val="none" w:sz="0" w:space="0" w:color="auto"/>
        <w:left w:val="none" w:sz="0" w:space="0" w:color="auto"/>
        <w:bottom w:val="none" w:sz="0" w:space="0" w:color="auto"/>
        <w:right w:val="none" w:sz="0" w:space="0" w:color="auto"/>
      </w:divBdr>
    </w:div>
    <w:div w:id="1574507609">
      <w:bodyDiv w:val="1"/>
      <w:marLeft w:val="0"/>
      <w:marRight w:val="0"/>
      <w:marTop w:val="0"/>
      <w:marBottom w:val="0"/>
      <w:divBdr>
        <w:top w:val="none" w:sz="0" w:space="0" w:color="auto"/>
        <w:left w:val="none" w:sz="0" w:space="0" w:color="auto"/>
        <w:bottom w:val="none" w:sz="0" w:space="0" w:color="auto"/>
        <w:right w:val="none" w:sz="0" w:space="0" w:color="auto"/>
      </w:divBdr>
    </w:div>
    <w:div w:id="1576891429">
      <w:bodyDiv w:val="1"/>
      <w:marLeft w:val="0"/>
      <w:marRight w:val="0"/>
      <w:marTop w:val="0"/>
      <w:marBottom w:val="0"/>
      <w:divBdr>
        <w:top w:val="none" w:sz="0" w:space="0" w:color="auto"/>
        <w:left w:val="none" w:sz="0" w:space="0" w:color="auto"/>
        <w:bottom w:val="none" w:sz="0" w:space="0" w:color="auto"/>
        <w:right w:val="none" w:sz="0" w:space="0" w:color="auto"/>
      </w:divBdr>
    </w:div>
    <w:div w:id="1577475718">
      <w:bodyDiv w:val="1"/>
      <w:marLeft w:val="0"/>
      <w:marRight w:val="0"/>
      <w:marTop w:val="0"/>
      <w:marBottom w:val="0"/>
      <w:divBdr>
        <w:top w:val="none" w:sz="0" w:space="0" w:color="auto"/>
        <w:left w:val="none" w:sz="0" w:space="0" w:color="auto"/>
        <w:bottom w:val="none" w:sz="0" w:space="0" w:color="auto"/>
        <w:right w:val="none" w:sz="0" w:space="0" w:color="auto"/>
      </w:divBdr>
    </w:div>
    <w:div w:id="1588030663">
      <w:bodyDiv w:val="1"/>
      <w:marLeft w:val="0"/>
      <w:marRight w:val="0"/>
      <w:marTop w:val="0"/>
      <w:marBottom w:val="0"/>
      <w:divBdr>
        <w:top w:val="none" w:sz="0" w:space="0" w:color="auto"/>
        <w:left w:val="none" w:sz="0" w:space="0" w:color="auto"/>
        <w:bottom w:val="none" w:sz="0" w:space="0" w:color="auto"/>
        <w:right w:val="none" w:sz="0" w:space="0" w:color="auto"/>
      </w:divBdr>
    </w:div>
    <w:div w:id="1594432318">
      <w:bodyDiv w:val="1"/>
      <w:marLeft w:val="0"/>
      <w:marRight w:val="0"/>
      <w:marTop w:val="0"/>
      <w:marBottom w:val="0"/>
      <w:divBdr>
        <w:top w:val="none" w:sz="0" w:space="0" w:color="auto"/>
        <w:left w:val="none" w:sz="0" w:space="0" w:color="auto"/>
        <w:bottom w:val="none" w:sz="0" w:space="0" w:color="auto"/>
        <w:right w:val="none" w:sz="0" w:space="0" w:color="auto"/>
      </w:divBdr>
    </w:div>
    <w:div w:id="1595044214">
      <w:bodyDiv w:val="1"/>
      <w:marLeft w:val="0"/>
      <w:marRight w:val="0"/>
      <w:marTop w:val="0"/>
      <w:marBottom w:val="0"/>
      <w:divBdr>
        <w:top w:val="none" w:sz="0" w:space="0" w:color="auto"/>
        <w:left w:val="none" w:sz="0" w:space="0" w:color="auto"/>
        <w:bottom w:val="none" w:sz="0" w:space="0" w:color="auto"/>
        <w:right w:val="none" w:sz="0" w:space="0" w:color="auto"/>
      </w:divBdr>
    </w:div>
    <w:div w:id="1595355443">
      <w:bodyDiv w:val="1"/>
      <w:marLeft w:val="0"/>
      <w:marRight w:val="0"/>
      <w:marTop w:val="0"/>
      <w:marBottom w:val="0"/>
      <w:divBdr>
        <w:top w:val="none" w:sz="0" w:space="0" w:color="auto"/>
        <w:left w:val="none" w:sz="0" w:space="0" w:color="auto"/>
        <w:bottom w:val="none" w:sz="0" w:space="0" w:color="auto"/>
        <w:right w:val="none" w:sz="0" w:space="0" w:color="auto"/>
      </w:divBdr>
    </w:div>
    <w:div w:id="1596665824">
      <w:bodyDiv w:val="1"/>
      <w:marLeft w:val="0"/>
      <w:marRight w:val="0"/>
      <w:marTop w:val="0"/>
      <w:marBottom w:val="0"/>
      <w:divBdr>
        <w:top w:val="none" w:sz="0" w:space="0" w:color="auto"/>
        <w:left w:val="none" w:sz="0" w:space="0" w:color="auto"/>
        <w:bottom w:val="none" w:sz="0" w:space="0" w:color="auto"/>
        <w:right w:val="none" w:sz="0" w:space="0" w:color="auto"/>
      </w:divBdr>
    </w:div>
    <w:div w:id="1599678402">
      <w:bodyDiv w:val="1"/>
      <w:marLeft w:val="0"/>
      <w:marRight w:val="0"/>
      <w:marTop w:val="0"/>
      <w:marBottom w:val="0"/>
      <w:divBdr>
        <w:top w:val="none" w:sz="0" w:space="0" w:color="auto"/>
        <w:left w:val="none" w:sz="0" w:space="0" w:color="auto"/>
        <w:bottom w:val="none" w:sz="0" w:space="0" w:color="auto"/>
        <w:right w:val="none" w:sz="0" w:space="0" w:color="auto"/>
      </w:divBdr>
    </w:div>
    <w:div w:id="1600527206">
      <w:bodyDiv w:val="1"/>
      <w:marLeft w:val="0"/>
      <w:marRight w:val="0"/>
      <w:marTop w:val="0"/>
      <w:marBottom w:val="0"/>
      <w:divBdr>
        <w:top w:val="none" w:sz="0" w:space="0" w:color="auto"/>
        <w:left w:val="none" w:sz="0" w:space="0" w:color="auto"/>
        <w:bottom w:val="none" w:sz="0" w:space="0" w:color="auto"/>
        <w:right w:val="none" w:sz="0" w:space="0" w:color="auto"/>
      </w:divBdr>
    </w:div>
    <w:div w:id="1600916057">
      <w:bodyDiv w:val="1"/>
      <w:marLeft w:val="0"/>
      <w:marRight w:val="0"/>
      <w:marTop w:val="0"/>
      <w:marBottom w:val="0"/>
      <w:divBdr>
        <w:top w:val="none" w:sz="0" w:space="0" w:color="auto"/>
        <w:left w:val="none" w:sz="0" w:space="0" w:color="auto"/>
        <w:bottom w:val="none" w:sz="0" w:space="0" w:color="auto"/>
        <w:right w:val="none" w:sz="0" w:space="0" w:color="auto"/>
      </w:divBdr>
    </w:div>
    <w:div w:id="1603413500">
      <w:bodyDiv w:val="1"/>
      <w:marLeft w:val="0"/>
      <w:marRight w:val="0"/>
      <w:marTop w:val="0"/>
      <w:marBottom w:val="0"/>
      <w:divBdr>
        <w:top w:val="none" w:sz="0" w:space="0" w:color="auto"/>
        <w:left w:val="none" w:sz="0" w:space="0" w:color="auto"/>
        <w:bottom w:val="none" w:sz="0" w:space="0" w:color="auto"/>
        <w:right w:val="none" w:sz="0" w:space="0" w:color="auto"/>
      </w:divBdr>
    </w:div>
    <w:div w:id="1613318753">
      <w:bodyDiv w:val="1"/>
      <w:marLeft w:val="0"/>
      <w:marRight w:val="0"/>
      <w:marTop w:val="0"/>
      <w:marBottom w:val="0"/>
      <w:divBdr>
        <w:top w:val="none" w:sz="0" w:space="0" w:color="auto"/>
        <w:left w:val="none" w:sz="0" w:space="0" w:color="auto"/>
        <w:bottom w:val="none" w:sz="0" w:space="0" w:color="auto"/>
        <w:right w:val="none" w:sz="0" w:space="0" w:color="auto"/>
      </w:divBdr>
    </w:div>
    <w:div w:id="1613782208">
      <w:bodyDiv w:val="1"/>
      <w:marLeft w:val="0"/>
      <w:marRight w:val="0"/>
      <w:marTop w:val="0"/>
      <w:marBottom w:val="0"/>
      <w:divBdr>
        <w:top w:val="none" w:sz="0" w:space="0" w:color="auto"/>
        <w:left w:val="none" w:sz="0" w:space="0" w:color="auto"/>
        <w:bottom w:val="none" w:sz="0" w:space="0" w:color="auto"/>
        <w:right w:val="none" w:sz="0" w:space="0" w:color="auto"/>
      </w:divBdr>
    </w:div>
    <w:div w:id="1623613861">
      <w:bodyDiv w:val="1"/>
      <w:marLeft w:val="0"/>
      <w:marRight w:val="0"/>
      <w:marTop w:val="0"/>
      <w:marBottom w:val="0"/>
      <w:divBdr>
        <w:top w:val="none" w:sz="0" w:space="0" w:color="auto"/>
        <w:left w:val="none" w:sz="0" w:space="0" w:color="auto"/>
        <w:bottom w:val="none" w:sz="0" w:space="0" w:color="auto"/>
        <w:right w:val="none" w:sz="0" w:space="0" w:color="auto"/>
      </w:divBdr>
    </w:div>
    <w:div w:id="1624459942">
      <w:bodyDiv w:val="1"/>
      <w:marLeft w:val="0"/>
      <w:marRight w:val="0"/>
      <w:marTop w:val="0"/>
      <w:marBottom w:val="0"/>
      <w:divBdr>
        <w:top w:val="none" w:sz="0" w:space="0" w:color="auto"/>
        <w:left w:val="none" w:sz="0" w:space="0" w:color="auto"/>
        <w:bottom w:val="none" w:sz="0" w:space="0" w:color="auto"/>
        <w:right w:val="none" w:sz="0" w:space="0" w:color="auto"/>
      </w:divBdr>
    </w:div>
    <w:div w:id="1624966121">
      <w:bodyDiv w:val="1"/>
      <w:marLeft w:val="0"/>
      <w:marRight w:val="0"/>
      <w:marTop w:val="0"/>
      <w:marBottom w:val="0"/>
      <w:divBdr>
        <w:top w:val="none" w:sz="0" w:space="0" w:color="auto"/>
        <w:left w:val="none" w:sz="0" w:space="0" w:color="auto"/>
        <w:bottom w:val="none" w:sz="0" w:space="0" w:color="auto"/>
        <w:right w:val="none" w:sz="0" w:space="0" w:color="auto"/>
      </w:divBdr>
    </w:div>
    <w:div w:id="1629240686">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36519106">
      <w:bodyDiv w:val="1"/>
      <w:marLeft w:val="0"/>
      <w:marRight w:val="0"/>
      <w:marTop w:val="0"/>
      <w:marBottom w:val="0"/>
      <w:divBdr>
        <w:top w:val="none" w:sz="0" w:space="0" w:color="auto"/>
        <w:left w:val="none" w:sz="0" w:space="0" w:color="auto"/>
        <w:bottom w:val="none" w:sz="0" w:space="0" w:color="auto"/>
        <w:right w:val="none" w:sz="0" w:space="0" w:color="auto"/>
      </w:divBdr>
    </w:div>
    <w:div w:id="1638027653">
      <w:bodyDiv w:val="1"/>
      <w:marLeft w:val="0"/>
      <w:marRight w:val="0"/>
      <w:marTop w:val="0"/>
      <w:marBottom w:val="0"/>
      <w:divBdr>
        <w:top w:val="none" w:sz="0" w:space="0" w:color="auto"/>
        <w:left w:val="none" w:sz="0" w:space="0" w:color="auto"/>
        <w:bottom w:val="none" w:sz="0" w:space="0" w:color="auto"/>
        <w:right w:val="none" w:sz="0" w:space="0" w:color="auto"/>
      </w:divBdr>
    </w:div>
    <w:div w:id="1642536004">
      <w:bodyDiv w:val="1"/>
      <w:marLeft w:val="0"/>
      <w:marRight w:val="0"/>
      <w:marTop w:val="0"/>
      <w:marBottom w:val="0"/>
      <w:divBdr>
        <w:top w:val="none" w:sz="0" w:space="0" w:color="auto"/>
        <w:left w:val="none" w:sz="0" w:space="0" w:color="auto"/>
        <w:bottom w:val="none" w:sz="0" w:space="0" w:color="auto"/>
        <w:right w:val="none" w:sz="0" w:space="0" w:color="auto"/>
      </w:divBdr>
    </w:div>
    <w:div w:id="1643733174">
      <w:bodyDiv w:val="1"/>
      <w:marLeft w:val="0"/>
      <w:marRight w:val="0"/>
      <w:marTop w:val="0"/>
      <w:marBottom w:val="0"/>
      <w:divBdr>
        <w:top w:val="none" w:sz="0" w:space="0" w:color="auto"/>
        <w:left w:val="none" w:sz="0" w:space="0" w:color="auto"/>
        <w:bottom w:val="none" w:sz="0" w:space="0" w:color="auto"/>
        <w:right w:val="none" w:sz="0" w:space="0" w:color="auto"/>
      </w:divBdr>
    </w:div>
    <w:div w:id="1645814057">
      <w:bodyDiv w:val="1"/>
      <w:marLeft w:val="0"/>
      <w:marRight w:val="0"/>
      <w:marTop w:val="0"/>
      <w:marBottom w:val="0"/>
      <w:divBdr>
        <w:top w:val="none" w:sz="0" w:space="0" w:color="auto"/>
        <w:left w:val="none" w:sz="0" w:space="0" w:color="auto"/>
        <w:bottom w:val="none" w:sz="0" w:space="0" w:color="auto"/>
        <w:right w:val="none" w:sz="0" w:space="0" w:color="auto"/>
      </w:divBdr>
    </w:div>
    <w:div w:id="1657370529">
      <w:bodyDiv w:val="1"/>
      <w:marLeft w:val="0"/>
      <w:marRight w:val="0"/>
      <w:marTop w:val="0"/>
      <w:marBottom w:val="0"/>
      <w:divBdr>
        <w:top w:val="none" w:sz="0" w:space="0" w:color="auto"/>
        <w:left w:val="none" w:sz="0" w:space="0" w:color="auto"/>
        <w:bottom w:val="none" w:sz="0" w:space="0" w:color="auto"/>
        <w:right w:val="none" w:sz="0" w:space="0" w:color="auto"/>
      </w:divBdr>
    </w:div>
    <w:div w:id="1657488172">
      <w:bodyDiv w:val="1"/>
      <w:marLeft w:val="0"/>
      <w:marRight w:val="0"/>
      <w:marTop w:val="0"/>
      <w:marBottom w:val="0"/>
      <w:divBdr>
        <w:top w:val="none" w:sz="0" w:space="0" w:color="auto"/>
        <w:left w:val="none" w:sz="0" w:space="0" w:color="auto"/>
        <w:bottom w:val="none" w:sz="0" w:space="0" w:color="auto"/>
        <w:right w:val="none" w:sz="0" w:space="0" w:color="auto"/>
      </w:divBdr>
    </w:div>
    <w:div w:id="1659843624">
      <w:bodyDiv w:val="1"/>
      <w:marLeft w:val="0"/>
      <w:marRight w:val="0"/>
      <w:marTop w:val="0"/>
      <w:marBottom w:val="0"/>
      <w:divBdr>
        <w:top w:val="none" w:sz="0" w:space="0" w:color="auto"/>
        <w:left w:val="none" w:sz="0" w:space="0" w:color="auto"/>
        <w:bottom w:val="none" w:sz="0" w:space="0" w:color="auto"/>
        <w:right w:val="none" w:sz="0" w:space="0" w:color="auto"/>
      </w:divBdr>
    </w:div>
    <w:div w:id="1662543761">
      <w:bodyDiv w:val="1"/>
      <w:marLeft w:val="0"/>
      <w:marRight w:val="0"/>
      <w:marTop w:val="0"/>
      <w:marBottom w:val="0"/>
      <w:divBdr>
        <w:top w:val="none" w:sz="0" w:space="0" w:color="auto"/>
        <w:left w:val="none" w:sz="0" w:space="0" w:color="auto"/>
        <w:bottom w:val="none" w:sz="0" w:space="0" w:color="auto"/>
        <w:right w:val="none" w:sz="0" w:space="0" w:color="auto"/>
      </w:divBdr>
    </w:div>
    <w:div w:id="1664812977">
      <w:bodyDiv w:val="1"/>
      <w:marLeft w:val="0"/>
      <w:marRight w:val="0"/>
      <w:marTop w:val="0"/>
      <w:marBottom w:val="0"/>
      <w:divBdr>
        <w:top w:val="none" w:sz="0" w:space="0" w:color="auto"/>
        <w:left w:val="none" w:sz="0" w:space="0" w:color="auto"/>
        <w:bottom w:val="none" w:sz="0" w:space="0" w:color="auto"/>
        <w:right w:val="none" w:sz="0" w:space="0" w:color="auto"/>
      </w:divBdr>
    </w:div>
    <w:div w:id="1665427976">
      <w:bodyDiv w:val="1"/>
      <w:marLeft w:val="0"/>
      <w:marRight w:val="0"/>
      <w:marTop w:val="0"/>
      <w:marBottom w:val="0"/>
      <w:divBdr>
        <w:top w:val="none" w:sz="0" w:space="0" w:color="auto"/>
        <w:left w:val="none" w:sz="0" w:space="0" w:color="auto"/>
        <w:bottom w:val="none" w:sz="0" w:space="0" w:color="auto"/>
        <w:right w:val="none" w:sz="0" w:space="0" w:color="auto"/>
      </w:divBdr>
    </w:div>
    <w:div w:id="1669747818">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
    <w:div w:id="1677227122">
      <w:bodyDiv w:val="1"/>
      <w:marLeft w:val="0"/>
      <w:marRight w:val="0"/>
      <w:marTop w:val="0"/>
      <w:marBottom w:val="0"/>
      <w:divBdr>
        <w:top w:val="none" w:sz="0" w:space="0" w:color="auto"/>
        <w:left w:val="none" w:sz="0" w:space="0" w:color="auto"/>
        <w:bottom w:val="none" w:sz="0" w:space="0" w:color="auto"/>
        <w:right w:val="none" w:sz="0" w:space="0" w:color="auto"/>
      </w:divBdr>
    </w:div>
    <w:div w:id="1679304791">
      <w:bodyDiv w:val="1"/>
      <w:marLeft w:val="0"/>
      <w:marRight w:val="0"/>
      <w:marTop w:val="0"/>
      <w:marBottom w:val="0"/>
      <w:divBdr>
        <w:top w:val="none" w:sz="0" w:space="0" w:color="auto"/>
        <w:left w:val="none" w:sz="0" w:space="0" w:color="auto"/>
        <w:bottom w:val="none" w:sz="0" w:space="0" w:color="auto"/>
        <w:right w:val="none" w:sz="0" w:space="0" w:color="auto"/>
      </w:divBdr>
    </w:div>
    <w:div w:id="1681929945">
      <w:bodyDiv w:val="1"/>
      <w:marLeft w:val="0"/>
      <w:marRight w:val="0"/>
      <w:marTop w:val="0"/>
      <w:marBottom w:val="0"/>
      <w:divBdr>
        <w:top w:val="none" w:sz="0" w:space="0" w:color="auto"/>
        <w:left w:val="none" w:sz="0" w:space="0" w:color="auto"/>
        <w:bottom w:val="none" w:sz="0" w:space="0" w:color="auto"/>
        <w:right w:val="none" w:sz="0" w:space="0" w:color="auto"/>
      </w:divBdr>
    </w:div>
    <w:div w:id="1682930951">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671527">
      <w:bodyDiv w:val="1"/>
      <w:marLeft w:val="0"/>
      <w:marRight w:val="0"/>
      <w:marTop w:val="0"/>
      <w:marBottom w:val="0"/>
      <w:divBdr>
        <w:top w:val="none" w:sz="0" w:space="0" w:color="auto"/>
        <w:left w:val="none" w:sz="0" w:space="0" w:color="auto"/>
        <w:bottom w:val="none" w:sz="0" w:space="0" w:color="auto"/>
        <w:right w:val="none" w:sz="0" w:space="0" w:color="auto"/>
      </w:divBdr>
    </w:div>
    <w:div w:id="1684672349">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686711212">
      <w:bodyDiv w:val="1"/>
      <w:marLeft w:val="0"/>
      <w:marRight w:val="0"/>
      <w:marTop w:val="0"/>
      <w:marBottom w:val="0"/>
      <w:divBdr>
        <w:top w:val="none" w:sz="0" w:space="0" w:color="auto"/>
        <w:left w:val="none" w:sz="0" w:space="0" w:color="auto"/>
        <w:bottom w:val="none" w:sz="0" w:space="0" w:color="auto"/>
        <w:right w:val="none" w:sz="0" w:space="0" w:color="auto"/>
      </w:divBdr>
    </w:div>
    <w:div w:id="1689023803">
      <w:bodyDiv w:val="1"/>
      <w:marLeft w:val="0"/>
      <w:marRight w:val="0"/>
      <w:marTop w:val="0"/>
      <w:marBottom w:val="0"/>
      <w:divBdr>
        <w:top w:val="none" w:sz="0" w:space="0" w:color="auto"/>
        <w:left w:val="none" w:sz="0" w:space="0" w:color="auto"/>
        <w:bottom w:val="none" w:sz="0" w:space="0" w:color="auto"/>
        <w:right w:val="none" w:sz="0" w:space="0" w:color="auto"/>
      </w:divBdr>
    </w:div>
    <w:div w:id="1689066677">
      <w:bodyDiv w:val="1"/>
      <w:marLeft w:val="0"/>
      <w:marRight w:val="0"/>
      <w:marTop w:val="0"/>
      <w:marBottom w:val="0"/>
      <w:divBdr>
        <w:top w:val="none" w:sz="0" w:space="0" w:color="auto"/>
        <w:left w:val="none" w:sz="0" w:space="0" w:color="auto"/>
        <w:bottom w:val="none" w:sz="0" w:space="0" w:color="auto"/>
        <w:right w:val="none" w:sz="0" w:space="0" w:color="auto"/>
      </w:divBdr>
    </w:div>
    <w:div w:id="1692948566">
      <w:bodyDiv w:val="1"/>
      <w:marLeft w:val="0"/>
      <w:marRight w:val="0"/>
      <w:marTop w:val="0"/>
      <w:marBottom w:val="0"/>
      <w:divBdr>
        <w:top w:val="none" w:sz="0" w:space="0" w:color="auto"/>
        <w:left w:val="none" w:sz="0" w:space="0" w:color="auto"/>
        <w:bottom w:val="none" w:sz="0" w:space="0" w:color="auto"/>
        <w:right w:val="none" w:sz="0" w:space="0" w:color="auto"/>
      </w:divBdr>
    </w:div>
    <w:div w:id="1705904032">
      <w:bodyDiv w:val="1"/>
      <w:marLeft w:val="0"/>
      <w:marRight w:val="0"/>
      <w:marTop w:val="0"/>
      <w:marBottom w:val="0"/>
      <w:divBdr>
        <w:top w:val="none" w:sz="0" w:space="0" w:color="auto"/>
        <w:left w:val="none" w:sz="0" w:space="0" w:color="auto"/>
        <w:bottom w:val="none" w:sz="0" w:space="0" w:color="auto"/>
        <w:right w:val="none" w:sz="0" w:space="0" w:color="auto"/>
      </w:divBdr>
    </w:div>
    <w:div w:id="1707678365">
      <w:bodyDiv w:val="1"/>
      <w:marLeft w:val="0"/>
      <w:marRight w:val="0"/>
      <w:marTop w:val="0"/>
      <w:marBottom w:val="0"/>
      <w:divBdr>
        <w:top w:val="none" w:sz="0" w:space="0" w:color="auto"/>
        <w:left w:val="none" w:sz="0" w:space="0" w:color="auto"/>
        <w:bottom w:val="none" w:sz="0" w:space="0" w:color="auto"/>
        <w:right w:val="none" w:sz="0" w:space="0" w:color="auto"/>
      </w:divBdr>
    </w:div>
    <w:div w:id="1709455197">
      <w:bodyDiv w:val="1"/>
      <w:marLeft w:val="0"/>
      <w:marRight w:val="0"/>
      <w:marTop w:val="0"/>
      <w:marBottom w:val="0"/>
      <w:divBdr>
        <w:top w:val="none" w:sz="0" w:space="0" w:color="auto"/>
        <w:left w:val="none" w:sz="0" w:space="0" w:color="auto"/>
        <w:bottom w:val="none" w:sz="0" w:space="0" w:color="auto"/>
        <w:right w:val="none" w:sz="0" w:space="0" w:color="auto"/>
      </w:divBdr>
    </w:div>
    <w:div w:id="1710450376">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13337879">
      <w:bodyDiv w:val="1"/>
      <w:marLeft w:val="0"/>
      <w:marRight w:val="0"/>
      <w:marTop w:val="0"/>
      <w:marBottom w:val="0"/>
      <w:divBdr>
        <w:top w:val="none" w:sz="0" w:space="0" w:color="auto"/>
        <w:left w:val="none" w:sz="0" w:space="0" w:color="auto"/>
        <w:bottom w:val="none" w:sz="0" w:space="0" w:color="auto"/>
        <w:right w:val="none" w:sz="0" w:space="0" w:color="auto"/>
      </w:divBdr>
    </w:div>
    <w:div w:id="1713574030">
      <w:bodyDiv w:val="1"/>
      <w:marLeft w:val="0"/>
      <w:marRight w:val="0"/>
      <w:marTop w:val="0"/>
      <w:marBottom w:val="0"/>
      <w:divBdr>
        <w:top w:val="none" w:sz="0" w:space="0" w:color="auto"/>
        <w:left w:val="none" w:sz="0" w:space="0" w:color="auto"/>
        <w:bottom w:val="none" w:sz="0" w:space="0" w:color="auto"/>
        <w:right w:val="none" w:sz="0" w:space="0" w:color="auto"/>
      </w:divBdr>
    </w:div>
    <w:div w:id="1713576448">
      <w:bodyDiv w:val="1"/>
      <w:marLeft w:val="0"/>
      <w:marRight w:val="0"/>
      <w:marTop w:val="0"/>
      <w:marBottom w:val="0"/>
      <w:divBdr>
        <w:top w:val="none" w:sz="0" w:space="0" w:color="auto"/>
        <w:left w:val="none" w:sz="0" w:space="0" w:color="auto"/>
        <w:bottom w:val="none" w:sz="0" w:space="0" w:color="auto"/>
        <w:right w:val="none" w:sz="0" w:space="0" w:color="auto"/>
      </w:divBdr>
    </w:div>
    <w:div w:id="1713578855">
      <w:bodyDiv w:val="1"/>
      <w:marLeft w:val="0"/>
      <w:marRight w:val="0"/>
      <w:marTop w:val="0"/>
      <w:marBottom w:val="0"/>
      <w:divBdr>
        <w:top w:val="none" w:sz="0" w:space="0" w:color="auto"/>
        <w:left w:val="none" w:sz="0" w:space="0" w:color="auto"/>
        <w:bottom w:val="none" w:sz="0" w:space="0" w:color="auto"/>
        <w:right w:val="none" w:sz="0" w:space="0" w:color="auto"/>
      </w:divBdr>
    </w:div>
    <w:div w:id="1717390590">
      <w:bodyDiv w:val="1"/>
      <w:marLeft w:val="0"/>
      <w:marRight w:val="0"/>
      <w:marTop w:val="0"/>
      <w:marBottom w:val="0"/>
      <w:divBdr>
        <w:top w:val="none" w:sz="0" w:space="0" w:color="auto"/>
        <w:left w:val="none" w:sz="0" w:space="0" w:color="auto"/>
        <w:bottom w:val="none" w:sz="0" w:space="0" w:color="auto"/>
        <w:right w:val="none" w:sz="0" w:space="0" w:color="auto"/>
      </w:divBdr>
    </w:div>
    <w:div w:id="1721830684">
      <w:bodyDiv w:val="1"/>
      <w:marLeft w:val="0"/>
      <w:marRight w:val="0"/>
      <w:marTop w:val="0"/>
      <w:marBottom w:val="0"/>
      <w:divBdr>
        <w:top w:val="none" w:sz="0" w:space="0" w:color="auto"/>
        <w:left w:val="none" w:sz="0" w:space="0" w:color="auto"/>
        <w:bottom w:val="none" w:sz="0" w:space="0" w:color="auto"/>
        <w:right w:val="none" w:sz="0" w:space="0" w:color="auto"/>
      </w:divBdr>
    </w:div>
    <w:div w:id="1724525762">
      <w:bodyDiv w:val="1"/>
      <w:marLeft w:val="0"/>
      <w:marRight w:val="0"/>
      <w:marTop w:val="0"/>
      <w:marBottom w:val="0"/>
      <w:divBdr>
        <w:top w:val="none" w:sz="0" w:space="0" w:color="auto"/>
        <w:left w:val="none" w:sz="0" w:space="0" w:color="auto"/>
        <w:bottom w:val="none" w:sz="0" w:space="0" w:color="auto"/>
        <w:right w:val="none" w:sz="0" w:space="0" w:color="auto"/>
      </w:divBdr>
    </w:div>
    <w:div w:id="1733654745">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36733912">
      <w:bodyDiv w:val="1"/>
      <w:marLeft w:val="0"/>
      <w:marRight w:val="0"/>
      <w:marTop w:val="0"/>
      <w:marBottom w:val="0"/>
      <w:divBdr>
        <w:top w:val="none" w:sz="0" w:space="0" w:color="auto"/>
        <w:left w:val="none" w:sz="0" w:space="0" w:color="auto"/>
        <w:bottom w:val="none" w:sz="0" w:space="0" w:color="auto"/>
        <w:right w:val="none" w:sz="0" w:space="0" w:color="auto"/>
      </w:divBdr>
    </w:div>
    <w:div w:id="1736928801">
      <w:bodyDiv w:val="1"/>
      <w:marLeft w:val="0"/>
      <w:marRight w:val="0"/>
      <w:marTop w:val="0"/>
      <w:marBottom w:val="0"/>
      <w:divBdr>
        <w:top w:val="none" w:sz="0" w:space="0" w:color="auto"/>
        <w:left w:val="none" w:sz="0" w:space="0" w:color="auto"/>
        <w:bottom w:val="none" w:sz="0" w:space="0" w:color="auto"/>
        <w:right w:val="none" w:sz="0" w:space="0" w:color="auto"/>
      </w:divBdr>
    </w:div>
    <w:div w:id="1740638001">
      <w:bodyDiv w:val="1"/>
      <w:marLeft w:val="0"/>
      <w:marRight w:val="0"/>
      <w:marTop w:val="0"/>
      <w:marBottom w:val="0"/>
      <w:divBdr>
        <w:top w:val="none" w:sz="0" w:space="0" w:color="auto"/>
        <w:left w:val="none" w:sz="0" w:space="0" w:color="auto"/>
        <w:bottom w:val="none" w:sz="0" w:space="0" w:color="auto"/>
        <w:right w:val="none" w:sz="0" w:space="0" w:color="auto"/>
      </w:divBdr>
    </w:div>
    <w:div w:id="1743604178">
      <w:bodyDiv w:val="1"/>
      <w:marLeft w:val="0"/>
      <w:marRight w:val="0"/>
      <w:marTop w:val="0"/>
      <w:marBottom w:val="0"/>
      <w:divBdr>
        <w:top w:val="none" w:sz="0" w:space="0" w:color="auto"/>
        <w:left w:val="none" w:sz="0" w:space="0" w:color="auto"/>
        <w:bottom w:val="none" w:sz="0" w:space="0" w:color="auto"/>
        <w:right w:val="none" w:sz="0" w:space="0" w:color="auto"/>
      </w:divBdr>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
    <w:div w:id="1746872344">
      <w:bodyDiv w:val="1"/>
      <w:marLeft w:val="0"/>
      <w:marRight w:val="0"/>
      <w:marTop w:val="0"/>
      <w:marBottom w:val="0"/>
      <w:divBdr>
        <w:top w:val="none" w:sz="0" w:space="0" w:color="auto"/>
        <w:left w:val="none" w:sz="0" w:space="0" w:color="auto"/>
        <w:bottom w:val="none" w:sz="0" w:space="0" w:color="auto"/>
        <w:right w:val="none" w:sz="0" w:space="0" w:color="auto"/>
      </w:divBdr>
    </w:div>
    <w:div w:id="1748306088">
      <w:bodyDiv w:val="1"/>
      <w:marLeft w:val="0"/>
      <w:marRight w:val="0"/>
      <w:marTop w:val="0"/>
      <w:marBottom w:val="0"/>
      <w:divBdr>
        <w:top w:val="none" w:sz="0" w:space="0" w:color="auto"/>
        <w:left w:val="none" w:sz="0" w:space="0" w:color="auto"/>
        <w:bottom w:val="none" w:sz="0" w:space="0" w:color="auto"/>
        <w:right w:val="none" w:sz="0" w:space="0" w:color="auto"/>
      </w:divBdr>
    </w:div>
    <w:div w:id="1749308023">
      <w:bodyDiv w:val="1"/>
      <w:marLeft w:val="0"/>
      <w:marRight w:val="0"/>
      <w:marTop w:val="0"/>
      <w:marBottom w:val="0"/>
      <w:divBdr>
        <w:top w:val="none" w:sz="0" w:space="0" w:color="auto"/>
        <w:left w:val="none" w:sz="0" w:space="0" w:color="auto"/>
        <w:bottom w:val="none" w:sz="0" w:space="0" w:color="auto"/>
        <w:right w:val="none" w:sz="0" w:space="0" w:color="auto"/>
      </w:divBdr>
    </w:div>
    <w:div w:id="1750694627">
      <w:bodyDiv w:val="1"/>
      <w:marLeft w:val="0"/>
      <w:marRight w:val="0"/>
      <w:marTop w:val="0"/>
      <w:marBottom w:val="0"/>
      <w:divBdr>
        <w:top w:val="none" w:sz="0" w:space="0" w:color="auto"/>
        <w:left w:val="none" w:sz="0" w:space="0" w:color="auto"/>
        <w:bottom w:val="none" w:sz="0" w:space="0" w:color="auto"/>
        <w:right w:val="none" w:sz="0" w:space="0" w:color="auto"/>
      </w:divBdr>
    </w:div>
    <w:div w:id="1751344670">
      <w:bodyDiv w:val="1"/>
      <w:marLeft w:val="0"/>
      <w:marRight w:val="0"/>
      <w:marTop w:val="0"/>
      <w:marBottom w:val="0"/>
      <w:divBdr>
        <w:top w:val="none" w:sz="0" w:space="0" w:color="auto"/>
        <w:left w:val="none" w:sz="0" w:space="0" w:color="auto"/>
        <w:bottom w:val="none" w:sz="0" w:space="0" w:color="auto"/>
        <w:right w:val="none" w:sz="0" w:space="0" w:color="auto"/>
      </w:divBdr>
    </w:div>
    <w:div w:id="1751538636">
      <w:bodyDiv w:val="1"/>
      <w:marLeft w:val="0"/>
      <w:marRight w:val="0"/>
      <w:marTop w:val="0"/>
      <w:marBottom w:val="0"/>
      <w:divBdr>
        <w:top w:val="none" w:sz="0" w:space="0" w:color="auto"/>
        <w:left w:val="none" w:sz="0" w:space="0" w:color="auto"/>
        <w:bottom w:val="none" w:sz="0" w:space="0" w:color="auto"/>
        <w:right w:val="none" w:sz="0" w:space="0" w:color="auto"/>
      </w:divBdr>
    </w:div>
    <w:div w:id="1762145165">
      <w:bodyDiv w:val="1"/>
      <w:marLeft w:val="0"/>
      <w:marRight w:val="0"/>
      <w:marTop w:val="0"/>
      <w:marBottom w:val="0"/>
      <w:divBdr>
        <w:top w:val="none" w:sz="0" w:space="0" w:color="auto"/>
        <w:left w:val="none" w:sz="0" w:space="0" w:color="auto"/>
        <w:bottom w:val="none" w:sz="0" w:space="0" w:color="auto"/>
        <w:right w:val="none" w:sz="0" w:space="0" w:color="auto"/>
      </w:divBdr>
    </w:div>
    <w:div w:id="1771779076">
      <w:bodyDiv w:val="1"/>
      <w:marLeft w:val="0"/>
      <w:marRight w:val="0"/>
      <w:marTop w:val="0"/>
      <w:marBottom w:val="0"/>
      <w:divBdr>
        <w:top w:val="none" w:sz="0" w:space="0" w:color="auto"/>
        <w:left w:val="none" w:sz="0" w:space="0" w:color="auto"/>
        <w:bottom w:val="none" w:sz="0" w:space="0" w:color="auto"/>
        <w:right w:val="none" w:sz="0" w:space="0" w:color="auto"/>
      </w:divBdr>
    </w:div>
    <w:div w:id="1774089289">
      <w:bodyDiv w:val="1"/>
      <w:marLeft w:val="0"/>
      <w:marRight w:val="0"/>
      <w:marTop w:val="0"/>
      <w:marBottom w:val="0"/>
      <w:divBdr>
        <w:top w:val="none" w:sz="0" w:space="0" w:color="auto"/>
        <w:left w:val="none" w:sz="0" w:space="0" w:color="auto"/>
        <w:bottom w:val="none" w:sz="0" w:space="0" w:color="auto"/>
        <w:right w:val="none" w:sz="0" w:space="0" w:color="auto"/>
      </w:divBdr>
    </w:div>
    <w:div w:id="1776485266">
      <w:bodyDiv w:val="1"/>
      <w:marLeft w:val="0"/>
      <w:marRight w:val="0"/>
      <w:marTop w:val="0"/>
      <w:marBottom w:val="0"/>
      <w:divBdr>
        <w:top w:val="none" w:sz="0" w:space="0" w:color="auto"/>
        <w:left w:val="none" w:sz="0" w:space="0" w:color="auto"/>
        <w:bottom w:val="none" w:sz="0" w:space="0" w:color="auto"/>
        <w:right w:val="none" w:sz="0" w:space="0" w:color="auto"/>
      </w:divBdr>
    </w:div>
    <w:div w:id="1776635066">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781411303">
      <w:bodyDiv w:val="1"/>
      <w:marLeft w:val="0"/>
      <w:marRight w:val="0"/>
      <w:marTop w:val="0"/>
      <w:marBottom w:val="0"/>
      <w:divBdr>
        <w:top w:val="none" w:sz="0" w:space="0" w:color="auto"/>
        <w:left w:val="none" w:sz="0" w:space="0" w:color="auto"/>
        <w:bottom w:val="none" w:sz="0" w:space="0" w:color="auto"/>
        <w:right w:val="none" w:sz="0" w:space="0" w:color="auto"/>
      </w:divBdr>
    </w:div>
    <w:div w:id="1781728974">
      <w:bodyDiv w:val="1"/>
      <w:marLeft w:val="0"/>
      <w:marRight w:val="0"/>
      <w:marTop w:val="0"/>
      <w:marBottom w:val="0"/>
      <w:divBdr>
        <w:top w:val="none" w:sz="0" w:space="0" w:color="auto"/>
        <w:left w:val="none" w:sz="0" w:space="0" w:color="auto"/>
        <w:bottom w:val="none" w:sz="0" w:space="0" w:color="auto"/>
        <w:right w:val="none" w:sz="0" w:space="0" w:color="auto"/>
      </w:divBdr>
    </w:div>
    <w:div w:id="1786344563">
      <w:bodyDiv w:val="1"/>
      <w:marLeft w:val="0"/>
      <w:marRight w:val="0"/>
      <w:marTop w:val="0"/>
      <w:marBottom w:val="0"/>
      <w:divBdr>
        <w:top w:val="none" w:sz="0" w:space="0" w:color="auto"/>
        <w:left w:val="none" w:sz="0" w:space="0" w:color="auto"/>
        <w:bottom w:val="none" w:sz="0" w:space="0" w:color="auto"/>
        <w:right w:val="none" w:sz="0" w:space="0" w:color="auto"/>
      </w:divBdr>
    </w:div>
    <w:div w:id="1787191390">
      <w:bodyDiv w:val="1"/>
      <w:marLeft w:val="0"/>
      <w:marRight w:val="0"/>
      <w:marTop w:val="0"/>
      <w:marBottom w:val="0"/>
      <w:divBdr>
        <w:top w:val="none" w:sz="0" w:space="0" w:color="auto"/>
        <w:left w:val="none" w:sz="0" w:space="0" w:color="auto"/>
        <w:bottom w:val="none" w:sz="0" w:space="0" w:color="auto"/>
        <w:right w:val="none" w:sz="0" w:space="0" w:color="auto"/>
      </w:divBdr>
    </w:div>
    <w:div w:id="1788233760">
      <w:bodyDiv w:val="1"/>
      <w:marLeft w:val="0"/>
      <w:marRight w:val="0"/>
      <w:marTop w:val="0"/>
      <w:marBottom w:val="0"/>
      <w:divBdr>
        <w:top w:val="none" w:sz="0" w:space="0" w:color="auto"/>
        <w:left w:val="none" w:sz="0" w:space="0" w:color="auto"/>
        <w:bottom w:val="none" w:sz="0" w:space="0" w:color="auto"/>
        <w:right w:val="none" w:sz="0" w:space="0" w:color="auto"/>
      </w:divBdr>
    </w:div>
    <w:div w:id="1789737615">
      <w:bodyDiv w:val="1"/>
      <w:marLeft w:val="0"/>
      <w:marRight w:val="0"/>
      <w:marTop w:val="0"/>
      <w:marBottom w:val="0"/>
      <w:divBdr>
        <w:top w:val="none" w:sz="0" w:space="0" w:color="auto"/>
        <w:left w:val="none" w:sz="0" w:space="0" w:color="auto"/>
        <w:bottom w:val="none" w:sz="0" w:space="0" w:color="auto"/>
        <w:right w:val="none" w:sz="0" w:space="0" w:color="auto"/>
      </w:divBdr>
    </w:div>
    <w:div w:id="1790736974">
      <w:bodyDiv w:val="1"/>
      <w:marLeft w:val="0"/>
      <w:marRight w:val="0"/>
      <w:marTop w:val="0"/>
      <w:marBottom w:val="0"/>
      <w:divBdr>
        <w:top w:val="none" w:sz="0" w:space="0" w:color="auto"/>
        <w:left w:val="none" w:sz="0" w:space="0" w:color="auto"/>
        <w:bottom w:val="none" w:sz="0" w:space="0" w:color="auto"/>
        <w:right w:val="none" w:sz="0" w:space="0" w:color="auto"/>
      </w:divBdr>
    </w:div>
    <w:div w:id="1792479284">
      <w:bodyDiv w:val="1"/>
      <w:marLeft w:val="0"/>
      <w:marRight w:val="0"/>
      <w:marTop w:val="0"/>
      <w:marBottom w:val="0"/>
      <w:divBdr>
        <w:top w:val="none" w:sz="0" w:space="0" w:color="auto"/>
        <w:left w:val="none" w:sz="0" w:space="0" w:color="auto"/>
        <w:bottom w:val="none" w:sz="0" w:space="0" w:color="auto"/>
        <w:right w:val="none" w:sz="0" w:space="0" w:color="auto"/>
      </w:divBdr>
    </w:div>
    <w:div w:id="1801997343">
      <w:bodyDiv w:val="1"/>
      <w:marLeft w:val="0"/>
      <w:marRight w:val="0"/>
      <w:marTop w:val="0"/>
      <w:marBottom w:val="0"/>
      <w:divBdr>
        <w:top w:val="none" w:sz="0" w:space="0" w:color="auto"/>
        <w:left w:val="none" w:sz="0" w:space="0" w:color="auto"/>
        <w:bottom w:val="none" w:sz="0" w:space="0" w:color="auto"/>
        <w:right w:val="none" w:sz="0" w:space="0" w:color="auto"/>
      </w:divBdr>
    </w:div>
    <w:div w:id="1806775134">
      <w:bodyDiv w:val="1"/>
      <w:marLeft w:val="0"/>
      <w:marRight w:val="0"/>
      <w:marTop w:val="0"/>
      <w:marBottom w:val="0"/>
      <w:divBdr>
        <w:top w:val="none" w:sz="0" w:space="0" w:color="auto"/>
        <w:left w:val="none" w:sz="0" w:space="0" w:color="auto"/>
        <w:bottom w:val="none" w:sz="0" w:space="0" w:color="auto"/>
        <w:right w:val="none" w:sz="0" w:space="0" w:color="auto"/>
      </w:divBdr>
    </w:div>
    <w:div w:id="1807353500">
      <w:bodyDiv w:val="1"/>
      <w:marLeft w:val="0"/>
      <w:marRight w:val="0"/>
      <w:marTop w:val="0"/>
      <w:marBottom w:val="0"/>
      <w:divBdr>
        <w:top w:val="none" w:sz="0" w:space="0" w:color="auto"/>
        <w:left w:val="none" w:sz="0" w:space="0" w:color="auto"/>
        <w:bottom w:val="none" w:sz="0" w:space="0" w:color="auto"/>
        <w:right w:val="none" w:sz="0" w:space="0" w:color="auto"/>
      </w:divBdr>
    </w:div>
    <w:div w:id="1807963276">
      <w:bodyDiv w:val="1"/>
      <w:marLeft w:val="0"/>
      <w:marRight w:val="0"/>
      <w:marTop w:val="0"/>
      <w:marBottom w:val="0"/>
      <w:divBdr>
        <w:top w:val="none" w:sz="0" w:space="0" w:color="auto"/>
        <w:left w:val="none" w:sz="0" w:space="0" w:color="auto"/>
        <w:bottom w:val="none" w:sz="0" w:space="0" w:color="auto"/>
        <w:right w:val="none" w:sz="0" w:space="0" w:color="auto"/>
      </w:divBdr>
    </w:div>
    <w:div w:id="1809662686">
      <w:bodyDiv w:val="1"/>
      <w:marLeft w:val="0"/>
      <w:marRight w:val="0"/>
      <w:marTop w:val="0"/>
      <w:marBottom w:val="0"/>
      <w:divBdr>
        <w:top w:val="none" w:sz="0" w:space="0" w:color="auto"/>
        <w:left w:val="none" w:sz="0" w:space="0" w:color="auto"/>
        <w:bottom w:val="none" w:sz="0" w:space="0" w:color="auto"/>
        <w:right w:val="none" w:sz="0" w:space="0" w:color="auto"/>
      </w:divBdr>
    </w:div>
    <w:div w:id="1809779784">
      <w:bodyDiv w:val="1"/>
      <w:marLeft w:val="0"/>
      <w:marRight w:val="0"/>
      <w:marTop w:val="0"/>
      <w:marBottom w:val="0"/>
      <w:divBdr>
        <w:top w:val="none" w:sz="0" w:space="0" w:color="auto"/>
        <w:left w:val="none" w:sz="0" w:space="0" w:color="auto"/>
        <w:bottom w:val="none" w:sz="0" w:space="0" w:color="auto"/>
        <w:right w:val="none" w:sz="0" w:space="0" w:color="auto"/>
      </w:divBdr>
    </w:div>
    <w:div w:id="1811364023">
      <w:bodyDiv w:val="1"/>
      <w:marLeft w:val="0"/>
      <w:marRight w:val="0"/>
      <w:marTop w:val="0"/>
      <w:marBottom w:val="0"/>
      <w:divBdr>
        <w:top w:val="none" w:sz="0" w:space="0" w:color="auto"/>
        <w:left w:val="none" w:sz="0" w:space="0" w:color="auto"/>
        <w:bottom w:val="none" w:sz="0" w:space="0" w:color="auto"/>
        <w:right w:val="none" w:sz="0" w:space="0" w:color="auto"/>
      </w:divBdr>
    </w:div>
    <w:div w:id="1811705062">
      <w:bodyDiv w:val="1"/>
      <w:marLeft w:val="0"/>
      <w:marRight w:val="0"/>
      <w:marTop w:val="0"/>
      <w:marBottom w:val="0"/>
      <w:divBdr>
        <w:top w:val="none" w:sz="0" w:space="0" w:color="auto"/>
        <w:left w:val="none" w:sz="0" w:space="0" w:color="auto"/>
        <w:bottom w:val="none" w:sz="0" w:space="0" w:color="auto"/>
        <w:right w:val="none" w:sz="0" w:space="0" w:color="auto"/>
      </w:divBdr>
    </w:div>
    <w:div w:id="1816026114">
      <w:bodyDiv w:val="1"/>
      <w:marLeft w:val="0"/>
      <w:marRight w:val="0"/>
      <w:marTop w:val="0"/>
      <w:marBottom w:val="0"/>
      <w:divBdr>
        <w:top w:val="none" w:sz="0" w:space="0" w:color="auto"/>
        <w:left w:val="none" w:sz="0" w:space="0" w:color="auto"/>
        <w:bottom w:val="none" w:sz="0" w:space="0" w:color="auto"/>
        <w:right w:val="none" w:sz="0" w:space="0" w:color="auto"/>
      </w:divBdr>
    </w:div>
    <w:div w:id="1820072559">
      <w:bodyDiv w:val="1"/>
      <w:marLeft w:val="0"/>
      <w:marRight w:val="0"/>
      <w:marTop w:val="0"/>
      <w:marBottom w:val="0"/>
      <w:divBdr>
        <w:top w:val="none" w:sz="0" w:space="0" w:color="auto"/>
        <w:left w:val="none" w:sz="0" w:space="0" w:color="auto"/>
        <w:bottom w:val="none" w:sz="0" w:space="0" w:color="auto"/>
        <w:right w:val="none" w:sz="0" w:space="0" w:color="auto"/>
      </w:divBdr>
    </w:div>
    <w:div w:id="1824589464">
      <w:bodyDiv w:val="1"/>
      <w:marLeft w:val="0"/>
      <w:marRight w:val="0"/>
      <w:marTop w:val="0"/>
      <w:marBottom w:val="0"/>
      <w:divBdr>
        <w:top w:val="none" w:sz="0" w:space="0" w:color="auto"/>
        <w:left w:val="none" w:sz="0" w:space="0" w:color="auto"/>
        <w:bottom w:val="none" w:sz="0" w:space="0" w:color="auto"/>
        <w:right w:val="none" w:sz="0" w:space="0" w:color="auto"/>
      </w:divBdr>
    </w:div>
    <w:div w:id="1826235897">
      <w:bodyDiv w:val="1"/>
      <w:marLeft w:val="0"/>
      <w:marRight w:val="0"/>
      <w:marTop w:val="0"/>
      <w:marBottom w:val="0"/>
      <w:divBdr>
        <w:top w:val="none" w:sz="0" w:space="0" w:color="auto"/>
        <w:left w:val="none" w:sz="0" w:space="0" w:color="auto"/>
        <w:bottom w:val="none" w:sz="0" w:space="0" w:color="auto"/>
        <w:right w:val="none" w:sz="0" w:space="0" w:color="auto"/>
      </w:divBdr>
    </w:div>
    <w:div w:id="1829320833">
      <w:bodyDiv w:val="1"/>
      <w:marLeft w:val="0"/>
      <w:marRight w:val="0"/>
      <w:marTop w:val="0"/>
      <w:marBottom w:val="0"/>
      <w:divBdr>
        <w:top w:val="none" w:sz="0" w:space="0" w:color="auto"/>
        <w:left w:val="none" w:sz="0" w:space="0" w:color="auto"/>
        <w:bottom w:val="none" w:sz="0" w:space="0" w:color="auto"/>
        <w:right w:val="none" w:sz="0" w:space="0" w:color="auto"/>
      </w:divBdr>
    </w:div>
    <w:div w:id="1830362137">
      <w:bodyDiv w:val="1"/>
      <w:marLeft w:val="0"/>
      <w:marRight w:val="0"/>
      <w:marTop w:val="0"/>
      <w:marBottom w:val="0"/>
      <w:divBdr>
        <w:top w:val="none" w:sz="0" w:space="0" w:color="auto"/>
        <w:left w:val="none" w:sz="0" w:space="0" w:color="auto"/>
        <w:bottom w:val="none" w:sz="0" w:space="0" w:color="auto"/>
        <w:right w:val="none" w:sz="0" w:space="0" w:color="auto"/>
      </w:divBdr>
    </w:div>
    <w:div w:id="1830637327">
      <w:bodyDiv w:val="1"/>
      <w:marLeft w:val="0"/>
      <w:marRight w:val="0"/>
      <w:marTop w:val="0"/>
      <w:marBottom w:val="0"/>
      <w:divBdr>
        <w:top w:val="none" w:sz="0" w:space="0" w:color="auto"/>
        <w:left w:val="none" w:sz="0" w:space="0" w:color="auto"/>
        <w:bottom w:val="none" w:sz="0" w:space="0" w:color="auto"/>
        <w:right w:val="none" w:sz="0" w:space="0" w:color="auto"/>
      </w:divBdr>
    </w:div>
    <w:div w:id="1834106801">
      <w:bodyDiv w:val="1"/>
      <w:marLeft w:val="0"/>
      <w:marRight w:val="0"/>
      <w:marTop w:val="0"/>
      <w:marBottom w:val="0"/>
      <w:divBdr>
        <w:top w:val="none" w:sz="0" w:space="0" w:color="auto"/>
        <w:left w:val="none" w:sz="0" w:space="0" w:color="auto"/>
        <w:bottom w:val="none" w:sz="0" w:space="0" w:color="auto"/>
        <w:right w:val="none" w:sz="0" w:space="0" w:color="auto"/>
      </w:divBdr>
    </w:div>
    <w:div w:id="1834954090">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0540443">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45389247">
      <w:bodyDiv w:val="1"/>
      <w:marLeft w:val="0"/>
      <w:marRight w:val="0"/>
      <w:marTop w:val="0"/>
      <w:marBottom w:val="0"/>
      <w:divBdr>
        <w:top w:val="none" w:sz="0" w:space="0" w:color="auto"/>
        <w:left w:val="none" w:sz="0" w:space="0" w:color="auto"/>
        <w:bottom w:val="none" w:sz="0" w:space="0" w:color="auto"/>
        <w:right w:val="none" w:sz="0" w:space="0" w:color="auto"/>
      </w:divBdr>
    </w:div>
    <w:div w:id="1846748517">
      <w:bodyDiv w:val="1"/>
      <w:marLeft w:val="0"/>
      <w:marRight w:val="0"/>
      <w:marTop w:val="0"/>
      <w:marBottom w:val="0"/>
      <w:divBdr>
        <w:top w:val="none" w:sz="0" w:space="0" w:color="auto"/>
        <w:left w:val="none" w:sz="0" w:space="0" w:color="auto"/>
        <w:bottom w:val="none" w:sz="0" w:space="0" w:color="auto"/>
        <w:right w:val="none" w:sz="0" w:space="0" w:color="auto"/>
      </w:divBdr>
    </w:div>
    <w:div w:id="1851017752">
      <w:bodyDiv w:val="1"/>
      <w:marLeft w:val="0"/>
      <w:marRight w:val="0"/>
      <w:marTop w:val="0"/>
      <w:marBottom w:val="0"/>
      <w:divBdr>
        <w:top w:val="none" w:sz="0" w:space="0" w:color="auto"/>
        <w:left w:val="none" w:sz="0" w:space="0" w:color="auto"/>
        <w:bottom w:val="none" w:sz="0" w:space="0" w:color="auto"/>
        <w:right w:val="none" w:sz="0" w:space="0" w:color="auto"/>
      </w:divBdr>
    </w:div>
    <w:div w:id="1853110500">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854689443">
      <w:bodyDiv w:val="1"/>
      <w:marLeft w:val="0"/>
      <w:marRight w:val="0"/>
      <w:marTop w:val="0"/>
      <w:marBottom w:val="0"/>
      <w:divBdr>
        <w:top w:val="none" w:sz="0" w:space="0" w:color="auto"/>
        <w:left w:val="none" w:sz="0" w:space="0" w:color="auto"/>
        <w:bottom w:val="none" w:sz="0" w:space="0" w:color="auto"/>
        <w:right w:val="none" w:sz="0" w:space="0" w:color="auto"/>
      </w:divBdr>
    </w:div>
    <w:div w:id="1856114842">
      <w:bodyDiv w:val="1"/>
      <w:marLeft w:val="0"/>
      <w:marRight w:val="0"/>
      <w:marTop w:val="0"/>
      <w:marBottom w:val="0"/>
      <w:divBdr>
        <w:top w:val="none" w:sz="0" w:space="0" w:color="auto"/>
        <w:left w:val="none" w:sz="0" w:space="0" w:color="auto"/>
        <w:bottom w:val="none" w:sz="0" w:space="0" w:color="auto"/>
        <w:right w:val="none" w:sz="0" w:space="0" w:color="auto"/>
      </w:divBdr>
    </w:div>
    <w:div w:id="1858883534">
      <w:bodyDiv w:val="1"/>
      <w:marLeft w:val="0"/>
      <w:marRight w:val="0"/>
      <w:marTop w:val="0"/>
      <w:marBottom w:val="0"/>
      <w:divBdr>
        <w:top w:val="none" w:sz="0" w:space="0" w:color="auto"/>
        <w:left w:val="none" w:sz="0" w:space="0" w:color="auto"/>
        <w:bottom w:val="none" w:sz="0" w:space="0" w:color="auto"/>
        <w:right w:val="none" w:sz="0" w:space="0" w:color="auto"/>
      </w:divBdr>
    </w:div>
    <w:div w:id="1866164128">
      <w:bodyDiv w:val="1"/>
      <w:marLeft w:val="0"/>
      <w:marRight w:val="0"/>
      <w:marTop w:val="0"/>
      <w:marBottom w:val="0"/>
      <w:divBdr>
        <w:top w:val="none" w:sz="0" w:space="0" w:color="auto"/>
        <w:left w:val="none" w:sz="0" w:space="0" w:color="auto"/>
        <w:bottom w:val="none" w:sz="0" w:space="0" w:color="auto"/>
        <w:right w:val="none" w:sz="0" w:space="0" w:color="auto"/>
      </w:divBdr>
    </w:div>
    <w:div w:id="1869642258">
      <w:bodyDiv w:val="1"/>
      <w:marLeft w:val="0"/>
      <w:marRight w:val="0"/>
      <w:marTop w:val="0"/>
      <w:marBottom w:val="0"/>
      <w:divBdr>
        <w:top w:val="none" w:sz="0" w:space="0" w:color="auto"/>
        <w:left w:val="none" w:sz="0" w:space="0" w:color="auto"/>
        <w:bottom w:val="none" w:sz="0" w:space="0" w:color="auto"/>
        <w:right w:val="none" w:sz="0" w:space="0" w:color="auto"/>
      </w:divBdr>
    </w:div>
    <w:div w:id="1871406405">
      <w:bodyDiv w:val="1"/>
      <w:marLeft w:val="0"/>
      <w:marRight w:val="0"/>
      <w:marTop w:val="0"/>
      <w:marBottom w:val="0"/>
      <w:divBdr>
        <w:top w:val="none" w:sz="0" w:space="0" w:color="auto"/>
        <w:left w:val="none" w:sz="0" w:space="0" w:color="auto"/>
        <w:bottom w:val="none" w:sz="0" w:space="0" w:color="auto"/>
        <w:right w:val="none" w:sz="0" w:space="0" w:color="auto"/>
      </w:divBdr>
    </w:div>
    <w:div w:id="1874075435">
      <w:bodyDiv w:val="1"/>
      <w:marLeft w:val="0"/>
      <w:marRight w:val="0"/>
      <w:marTop w:val="0"/>
      <w:marBottom w:val="0"/>
      <w:divBdr>
        <w:top w:val="none" w:sz="0" w:space="0" w:color="auto"/>
        <w:left w:val="none" w:sz="0" w:space="0" w:color="auto"/>
        <w:bottom w:val="none" w:sz="0" w:space="0" w:color="auto"/>
        <w:right w:val="none" w:sz="0" w:space="0" w:color="auto"/>
      </w:divBdr>
    </w:div>
    <w:div w:id="1877544803">
      <w:bodyDiv w:val="1"/>
      <w:marLeft w:val="0"/>
      <w:marRight w:val="0"/>
      <w:marTop w:val="0"/>
      <w:marBottom w:val="0"/>
      <w:divBdr>
        <w:top w:val="none" w:sz="0" w:space="0" w:color="auto"/>
        <w:left w:val="none" w:sz="0" w:space="0" w:color="auto"/>
        <w:bottom w:val="none" w:sz="0" w:space="0" w:color="auto"/>
        <w:right w:val="none" w:sz="0" w:space="0" w:color="auto"/>
      </w:divBdr>
    </w:div>
    <w:div w:id="1884710032">
      <w:bodyDiv w:val="1"/>
      <w:marLeft w:val="0"/>
      <w:marRight w:val="0"/>
      <w:marTop w:val="0"/>
      <w:marBottom w:val="0"/>
      <w:divBdr>
        <w:top w:val="none" w:sz="0" w:space="0" w:color="auto"/>
        <w:left w:val="none" w:sz="0" w:space="0" w:color="auto"/>
        <w:bottom w:val="none" w:sz="0" w:space="0" w:color="auto"/>
        <w:right w:val="none" w:sz="0" w:space="0" w:color="auto"/>
      </w:divBdr>
    </w:div>
    <w:div w:id="1889220599">
      <w:bodyDiv w:val="1"/>
      <w:marLeft w:val="0"/>
      <w:marRight w:val="0"/>
      <w:marTop w:val="0"/>
      <w:marBottom w:val="0"/>
      <w:divBdr>
        <w:top w:val="none" w:sz="0" w:space="0" w:color="auto"/>
        <w:left w:val="none" w:sz="0" w:space="0" w:color="auto"/>
        <w:bottom w:val="none" w:sz="0" w:space="0" w:color="auto"/>
        <w:right w:val="none" w:sz="0" w:space="0" w:color="auto"/>
      </w:divBdr>
    </w:div>
    <w:div w:id="1890341060">
      <w:bodyDiv w:val="1"/>
      <w:marLeft w:val="0"/>
      <w:marRight w:val="0"/>
      <w:marTop w:val="0"/>
      <w:marBottom w:val="0"/>
      <w:divBdr>
        <w:top w:val="none" w:sz="0" w:space="0" w:color="auto"/>
        <w:left w:val="none" w:sz="0" w:space="0" w:color="auto"/>
        <w:bottom w:val="none" w:sz="0" w:space="0" w:color="auto"/>
        <w:right w:val="none" w:sz="0" w:space="0" w:color="auto"/>
      </w:divBdr>
    </w:div>
    <w:div w:id="1892106313">
      <w:bodyDiv w:val="1"/>
      <w:marLeft w:val="0"/>
      <w:marRight w:val="0"/>
      <w:marTop w:val="0"/>
      <w:marBottom w:val="0"/>
      <w:divBdr>
        <w:top w:val="none" w:sz="0" w:space="0" w:color="auto"/>
        <w:left w:val="none" w:sz="0" w:space="0" w:color="auto"/>
        <w:bottom w:val="none" w:sz="0" w:space="0" w:color="auto"/>
        <w:right w:val="none" w:sz="0" w:space="0" w:color="auto"/>
      </w:divBdr>
    </w:div>
    <w:div w:id="1893930634">
      <w:bodyDiv w:val="1"/>
      <w:marLeft w:val="0"/>
      <w:marRight w:val="0"/>
      <w:marTop w:val="0"/>
      <w:marBottom w:val="0"/>
      <w:divBdr>
        <w:top w:val="none" w:sz="0" w:space="0" w:color="auto"/>
        <w:left w:val="none" w:sz="0" w:space="0" w:color="auto"/>
        <w:bottom w:val="none" w:sz="0" w:space="0" w:color="auto"/>
        <w:right w:val="none" w:sz="0" w:space="0" w:color="auto"/>
      </w:divBdr>
    </w:div>
    <w:div w:id="1896965622">
      <w:bodyDiv w:val="1"/>
      <w:marLeft w:val="0"/>
      <w:marRight w:val="0"/>
      <w:marTop w:val="0"/>
      <w:marBottom w:val="0"/>
      <w:divBdr>
        <w:top w:val="none" w:sz="0" w:space="0" w:color="auto"/>
        <w:left w:val="none" w:sz="0" w:space="0" w:color="auto"/>
        <w:bottom w:val="none" w:sz="0" w:space="0" w:color="auto"/>
        <w:right w:val="none" w:sz="0" w:space="0" w:color="auto"/>
      </w:divBdr>
    </w:div>
    <w:div w:id="1898860039">
      <w:bodyDiv w:val="1"/>
      <w:marLeft w:val="0"/>
      <w:marRight w:val="0"/>
      <w:marTop w:val="0"/>
      <w:marBottom w:val="0"/>
      <w:divBdr>
        <w:top w:val="none" w:sz="0" w:space="0" w:color="auto"/>
        <w:left w:val="none" w:sz="0" w:space="0" w:color="auto"/>
        <w:bottom w:val="none" w:sz="0" w:space="0" w:color="auto"/>
        <w:right w:val="none" w:sz="0" w:space="0" w:color="auto"/>
      </w:divBdr>
    </w:div>
    <w:div w:id="1900555980">
      <w:bodyDiv w:val="1"/>
      <w:marLeft w:val="0"/>
      <w:marRight w:val="0"/>
      <w:marTop w:val="0"/>
      <w:marBottom w:val="0"/>
      <w:divBdr>
        <w:top w:val="none" w:sz="0" w:space="0" w:color="auto"/>
        <w:left w:val="none" w:sz="0" w:space="0" w:color="auto"/>
        <w:bottom w:val="none" w:sz="0" w:space="0" w:color="auto"/>
        <w:right w:val="none" w:sz="0" w:space="0" w:color="auto"/>
      </w:divBdr>
    </w:div>
    <w:div w:id="1902057953">
      <w:bodyDiv w:val="1"/>
      <w:marLeft w:val="0"/>
      <w:marRight w:val="0"/>
      <w:marTop w:val="0"/>
      <w:marBottom w:val="0"/>
      <w:divBdr>
        <w:top w:val="none" w:sz="0" w:space="0" w:color="auto"/>
        <w:left w:val="none" w:sz="0" w:space="0" w:color="auto"/>
        <w:bottom w:val="none" w:sz="0" w:space="0" w:color="auto"/>
        <w:right w:val="none" w:sz="0" w:space="0" w:color="auto"/>
      </w:divBdr>
    </w:div>
    <w:div w:id="1907255745">
      <w:bodyDiv w:val="1"/>
      <w:marLeft w:val="0"/>
      <w:marRight w:val="0"/>
      <w:marTop w:val="0"/>
      <w:marBottom w:val="0"/>
      <w:divBdr>
        <w:top w:val="none" w:sz="0" w:space="0" w:color="auto"/>
        <w:left w:val="none" w:sz="0" w:space="0" w:color="auto"/>
        <w:bottom w:val="none" w:sz="0" w:space="0" w:color="auto"/>
        <w:right w:val="none" w:sz="0" w:space="0" w:color="auto"/>
      </w:divBdr>
    </w:div>
    <w:div w:id="1911304828">
      <w:bodyDiv w:val="1"/>
      <w:marLeft w:val="0"/>
      <w:marRight w:val="0"/>
      <w:marTop w:val="0"/>
      <w:marBottom w:val="0"/>
      <w:divBdr>
        <w:top w:val="none" w:sz="0" w:space="0" w:color="auto"/>
        <w:left w:val="none" w:sz="0" w:space="0" w:color="auto"/>
        <w:bottom w:val="none" w:sz="0" w:space="0" w:color="auto"/>
        <w:right w:val="none" w:sz="0" w:space="0" w:color="auto"/>
      </w:divBdr>
    </w:div>
    <w:div w:id="1911695951">
      <w:bodyDiv w:val="1"/>
      <w:marLeft w:val="0"/>
      <w:marRight w:val="0"/>
      <w:marTop w:val="0"/>
      <w:marBottom w:val="0"/>
      <w:divBdr>
        <w:top w:val="none" w:sz="0" w:space="0" w:color="auto"/>
        <w:left w:val="none" w:sz="0" w:space="0" w:color="auto"/>
        <w:bottom w:val="none" w:sz="0" w:space="0" w:color="auto"/>
        <w:right w:val="none" w:sz="0" w:space="0" w:color="auto"/>
      </w:divBdr>
    </w:div>
    <w:div w:id="1912497772">
      <w:bodyDiv w:val="1"/>
      <w:marLeft w:val="0"/>
      <w:marRight w:val="0"/>
      <w:marTop w:val="0"/>
      <w:marBottom w:val="0"/>
      <w:divBdr>
        <w:top w:val="none" w:sz="0" w:space="0" w:color="auto"/>
        <w:left w:val="none" w:sz="0" w:space="0" w:color="auto"/>
        <w:bottom w:val="none" w:sz="0" w:space="0" w:color="auto"/>
        <w:right w:val="none" w:sz="0" w:space="0" w:color="auto"/>
      </w:divBdr>
    </w:div>
    <w:div w:id="1916162066">
      <w:bodyDiv w:val="1"/>
      <w:marLeft w:val="0"/>
      <w:marRight w:val="0"/>
      <w:marTop w:val="0"/>
      <w:marBottom w:val="0"/>
      <w:divBdr>
        <w:top w:val="none" w:sz="0" w:space="0" w:color="auto"/>
        <w:left w:val="none" w:sz="0" w:space="0" w:color="auto"/>
        <w:bottom w:val="none" w:sz="0" w:space="0" w:color="auto"/>
        <w:right w:val="none" w:sz="0" w:space="0" w:color="auto"/>
      </w:divBdr>
    </w:div>
    <w:div w:id="1926644926">
      <w:bodyDiv w:val="1"/>
      <w:marLeft w:val="0"/>
      <w:marRight w:val="0"/>
      <w:marTop w:val="0"/>
      <w:marBottom w:val="0"/>
      <w:divBdr>
        <w:top w:val="none" w:sz="0" w:space="0" w:color="auto"/>
        <w:left w:val="none" w:sz="0" w:space="0" w:color="auto"/>
        <w:bottom w:val="none" w:sz="0" w:space="0" w:color="auto"/>
        <w:right w:val="none" w:sz="0" w:space="0" w:color="auto"/>
      </w:divBdr>
    </w:div>
    <w:div w:id="1927183944">
      <w:bodyDiv w:val="1"/>
      <w:marLeft w:val="0"/>
      <w:marRight w:val="0"/>
      <w:marTop w:val="0"/>
      <w:marBottom w:val="0"/>
      <w:divBdr>
        <w:top w:val="none" w:sz="0" w:space="0" w:color="auto"/>
        <w:left w:val="none" w:sz="0" w:space="0" w:color="auto"/>
        <w:bottom w:val="none" w:sz="0" w:space="0" w:color="auto"/>
        <w:right w:val="none" w:sz="0" w:space="0" w:color="auto"/>
      </w:divBdr>
    </w:div>
    <w:div w:id="1927224496">
      <w:bodyDiv w:val="1"/>
      <w:marLeft w:val="0"/>
      <w:marRight w:val="0"/>
      <w:marTop w:val="0"/>
      <w:marBottom w:val="0"/>
      <w:divBdr>
        <w:top w:val="none" w:sz="0" w:space="0" w:color="auto"/>
        <w:left w:val="none" w:sz="0" w:space="0" w:color="auto"/>
        <w:bottom w:val="none" w:sz="0" w:space="0" w:color="auto"/>
        <w:right w:val="none" w:sz="0" w:space="0" w:color="auto"/>
      </w:divBdr>
    </w:div>
    <w:div w:id="1928148813">
      <w:bodyDiv w:val="1"/>
      <w:marLeft w:val="0"/>
      <w:marRight w:val="0"/>
      <w:marTop w:val="0"/>
      <w:marBottom w:val="0"/>
      <w:divBdr>
        <w:top w:val="none" w:sz="0" w:space="0" w:color="auto"/>
        <w:left w:val="none" w:sz="0" w:space="0" w:color="auto"/>
        <w:bottom w:val="none" w:sz="0" w:space="0" w:color="auto"/>
        <w:right w:val="none" w:sz="0" w:space="0" w:color="auto"/>
      </w:divBdr>
    </w:div>
    <w:div w:id="1931231133">
      <w:bodyDiv w:val="1"/>
      <w:marLeft w:val="0"/>
      <w:marRight w:val="0"/>
      <w:marTop w:val="0"/>
      <w:marBottom w:val="0"/>
      <w:divBdr>
        <w:top w:val="none" w:sz="0" w:space="0" w:color="auto"/>
        <w:left w:val="none" w:sz="0" w:space="0" w:color="auto"/>
        <w:bottom w:val="none" w:sz="0" w:space="0" w:color="auto"/>
        <w:right w:val="none" w:sz="0" w:space="0" w:color="auto"/>
      </w:divBdr>
    </w:div>
    <w:div w:id="1931427889">
      <w:bodyDiv w:val="1"/>
      <w:marLeft w:val="0"/>
      <w:marRight w:val="0"/>
      <w:marTop w:val="0"/>
      <w:marBottom w:val="0"/>
      <w:divBdr>
        <w:top w:val="none" w:sz="0" w:space="0" w:color="auto"/>
        <w:left w:val="none" w:sz="0" w:space="0" w:color="auto"/>
        <w:bottom w:val="none" w:sz="0" w:space="0" w:color="auto"/>
        <w:right w:val="none" w:sz="0" w:space="0" w:color="auto"/>
      </w:divBdr>
    </w:div>
    <w:div w:id="1931624751">
      <w:bodyDiv w:val="1"/>
      <w:marLeft w:val="0"/>
      <w:marRight w:val="0"/>
      <w:marTop w:val="0"/>
      <w:marBottom w:val="0"/>
      <w:divBdr>
        <w:top w:val="none" w:sz="0" w:space="0" w:color="auto"/>
        <w:left w:val="none" w:sz="0" w:space="0" w:color="auto"/>
        <w:bottom w:val="none" w:sz="0" w:space="0" w:color="auto"/>
        <w:right w:val="none" w:sz="0" w:space="0" w:color="auto"/>
      </w:divBdr>
    </w:div>
    <w:div w:id="1934164071">
      <w:bodyDiv w:val="1"/>
      <w:marLeft w:val="0"/>
      <w:marRight w:val="0"/>
      <w:marTop w:val="0"/>
      <w:marBottom w:val="0"/>
      <w:divBdr>
        <w:top w:val="none" w:sz="0" w:space="0" w:color="auto"/>
        <w:left w:val="none" w:sz="0" w:space="0" w:color="auto"/>
        <w:bottom w:val="none" w:sz="0" w:space="0" w:color="auto"/>
        <w:right w:val="none" w:sz="0" w:space="0" w:color="auto"/>
      </w:divBdr>
    </w:div>
    <w:div w:id="1934510695">
      <w:bodyDiv w:val="1"/>
      <w:marLeft w:val="0"/>
      <w:marRight w:val="0"/>
      <w:marTop w:val="0"/>
      <w:marBottom w:val="0"/>
      <w:divBdr>
        <w:top w:val="none" w:sz="0" w:space="0" w:color="auto"/>
        <w:left w:val="none" w:sz="0" w:space="0" w:color="auto"/>
        <w:bottom w:val="none" w:sz="0" w:space="0" w:color="auto"/>
        <w:right w:val="none" w:sz="0" w:space="0" w:color="auto"/>
      </w:divBdr>
    </w:div>
    <w:div w:id="1934822090">
      <w:bodyDiv w:val="1"/>
      <w:marLeft w:val="0"/>
      <w:marRight w:val="0"/>
      <w:marTop w:val="0"/>
      <w:marBottom w:val="0"/>
      <w:divBdr>
        <w:top w:val="none" w:sz="0" w:space="0" w:color="auto"/>
        <w:left w:val="none" w:sz="0" w:space="0" w:color="auto"/>
        <w:bottom w:val="none" w:sz="0" w:space="0" w:color="auto"/>
        <w:right w:val="none" w:sz="0" w:space="0" w:color="auto"/>
      </w:divBdr>
    </w:div>
    <w:div w:id="1936670454">
      <w:bodyDiv w:val="1"/>
      <w:marLeft w:val="0"/>
      <w:marRight w:val="0"/>
      <w:marTop w:val="0"/>
      <w:marBottom w:val="0"/>
      <w:divBdr>
        <w:top w:val="none" w:sz="0" w:space="0" w:color="auto"/>
        <w:left w:val="none" w:sz="0" w:space="0" w:color="auto"/>
        <w:bottom w:val="none" w:sz="0" w:space="0" w:color="auto"/>
        <w:right w:val="none" w:sz="0" w:space="0" w:color="auto"/>
      </w:divBdr>
    </w:div>
    <w:div w:id="1939094807">
      <w:bodyDiv w:val="1"/>
      <w:marLeft w:val="0"/>
      <w:marRight w:val="0"/>
      <w:marTop w:val="0"/>
      <w:marBottom w:val="0"/>
      <w:divBdr>
        <w:top w:val="none" w:sz="0" w:space="0" w:color="auto"/>
        <w:left w:val="none" w:sz="0" w:space="0" w:color="auto"/>
        <w:bottom w:val="none" w:sz="0" w:space="0" w:color="auto"/>
        <w:right w:val="none" w:sz="0" w:space="0" w:color="auto"/>
      </w:divBdr>
    </w:div>
    <w:div w:id="1942493014">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55626618">
      <w:bodyDiv w:val="1"/>
      <w:marLeft w:val="0"/>
      <w:marRight w:val="0"/>
      <w:marTop w:val="0"/>
      <w:marBottom w:val="0"/>
      <w:divBdr>
        <w:top w:val="none" w:sz="0" w:space="0" w:color="auto"/>
        <w:left w:val="none" w:sz="0" w:space="0" w:color="auto"/>
        <w:bottom w:val="none" w:sz="0" w:space="0" w:color="auto"/>
        <w:right w:val="none" w:sz="0" w:space="0" w:color="auto"/>
      </w:divBdr>
    </w:div>
    <w:div w:id="1961523122">
      <w:bodyDiv w:val="1"/>
      <w:marLeft w:val="0"/>
      <w:marRight w:val="0"/>
      <w:marTop w:val="0"/>
      <w:marBottom w:val="0"/>
      <w:divBdr>
        <w:top w:val="none" w:sz="0" w:space="0" w:color="auto"/>
        <w:left w:val="none" w:sz="0" w:space="0" w:color="auto"/>
        <w:bottom w:val="none" w:sz="0" w:space="0" w:color="auto"/>
        <w:right w:val="none" w:sz="0" w:space="0" w:color="auto"/>
      </w:divBdr>
    </w:div>
    <w:div w:id="1964770988">
      <w:bodyDiv w:val="1"/>
      <w:marLeft w:val="0"/>
      <w:marRight w:val="0"/>
      <w:marTop w:val="0"/>
      <w:marBottom w:val="0"/>
      <w:divBdr>
        <w:top w:val="none" w:sz="0" w:space="0" w:color="auto"/>
        <w:left w:val="none" w:sz="0" w:space="0" w:color="auto"/>
        <w:bottom w:val="none" w:sz="0" w:space="0" w:color="auto"/>
        <w:right w:val="none" w:sz="0" w:space="0" w:color="auto"/>
      </w:divBdr>
    </w:div>
    <w:div w:id="1977492597">
      <w:bodyDiv w:val="1"/>
      <w:marLeft w:val="0"/>
      <w:marRight w:val="0"/>
      <w:marTop w:val="0"/>
      <w:marBottom w:val="0"/>
      <w:divBdr>
        <w:top w:val="none" w:sz="0" w:space="0" w:color="auto"/>
        <w:left w:val="none" w:sz="0" w:space="0" w:color="auto"/>
        <w:bottom w:val="none" w:sz="0" w:space="0" w:color="auto"/>
        <w:right w:val="none" w:sz="0" w:space="0" w:color="auto"/>
      </w:divBdr>
    </w:div>
    <w:div w:id="1977680873">
      <w:bodyDiv w:val="1"/>
      <w:marLeft w:val="0"/>
      <w:marRight w:val="0"/>
      <w:marTop w:val="0"/>
      <w:marBottom w:val="0"/>
      <w:divBdr>
        <w:top w:val="none" w:sz="0" w:space="0" w:color="auto"/>
        <w:left w:val="none" w:sz="0" w:space="0" w:color="auto"/>
        <w:bottom w:val="none" w:sz="0" w:space="0" w:color="auto"/>
        <w:right w:val="none" w:sz="0" w:space="0" w:color="auto"/>
      </w:divBdr>
    </w:div>
    <w:div w:id="1977760378">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1980308335">
      <w:bodyDiv w:val="1"/>
      <w:marLeft w:val="0"/>
      <w:marRight w:val="0"/>
      <w:marTop w:val="0"/>
      <w:marBottom w:val="0"/>
      <w:divBdr>
        <w:top w:val="none" w:sz="0" w:space="0" w:color="auto"/>
        <w:left w:val="none" w:sz="0" w:space="0" w:color="auto"/>
        <w:bottom w:val="none" w:sz="0" w:space="0" w:color="auto"/>
        <w:right w:val="none" w:sz="0" w:space="0" w:color="auto"/>
      </w:divBdr>
    </w:div>
    <w:div w:id="1980530081">
      <w:bodyDiv w:val="1"/>
      <w:marLeft w:val="0"/>
      <w:marRight w:val="0"/>
      <w:marTop w:val="0"/>
      <w:marBottom w:val="0"/>
      <w:divBdr>
        <w:top w:val="none" w:sz="0" w:space="0" w:color="auto"/>
        <w:left w:val="none" w:sz="0" w:space="0" w:color="auto"/>
        <w:bottom w:val="none" w:sz="0" w:space="0" w:color="auto"/>
        <w:right w:val="none" w:sz="0" w:space="0" w:color="auto"/>
      </w:divBdr>
    </w:div>
    <w:div w:id="1986933985">
      <w:bodyDiv w:val="1"/>
      <w:marLeft w:val="0"/>
      <w:marRight w:val="0"/>
      <w:marTop w:val="0"/>
      <w:marBottom w:val="0"/>
      <w:divBdr>
        <w:top w:val="none" w:sz="0" w:space="0" w:color="auto"/>
        <w:left w:val="none" w:sz="0" w:space="0" w:color="auto"/>
        <w:bottom w:val="none" w:sz="0" w:space="0" w:color="auto"/>
        <w:right w:val="none" w:sz="0" w:space="0" w:color="auto"/>
      </w:divBdr>
    </w:div>
    <w:div w:id="1987202232">
      <w:bodyDiv w:val="1"/>
      <w:marLeft w:val="0"/>
      <w:marRight w:val="0"/>
      <w:marTop w:val="0"/>
      <w:marBottom w:val="0"/>
      <w:divBdr>
        <w:top w:val="none" w:sz="0" w:space="0" w:color="auto"/>
        <w:left w:val="none" w:sz="0" w:space="0" w:color="auto"/>
        <w:bottom w:val="none" w:sz="0" w:space="0" w:color="auto"/>
        <w:right w:val="none" w:sz="0" w:space="0" w:color="auto"/>
      </w:divBdr>
    </w:div>
    <w:div w:id="1989087172">
      <w:bodyDiv w:val="1"/>
      <w:marLeft w:val="0"/>
      <w:marRight w:val="0"/>
      <w:marTop w:val="0"/>
      <w:marBottom w:val="0"/>
      <w:divBdr>
        <w:top w:val="none" w:sz="0" w:space="0" w:color="auto"/>
        <w:left w:val="none" w:sz="0" w:space="0" w:color="auto"/>
        <w:bottom w:val="none" w:sz="0" w:space="0" w:color="auto"/>
        <w:right w:val="none" w:sz="0" w:space="0" w:color="auto"/>
      </w:divBdr>
    </w:div>
    <w:div w:id="1990405506">
      <w:bodyDiv w:val="1"/>
      <w:marLeft w:val="0"/>
      <w:marRight w:val="0"/>
      <w:marTop w:val="0"/>
      <w:marBottom w:val="0"/>
      <w:divBdr>
        <w:top w:val="none" w:sz="0" w:space="0" w:color="auto"/>
        <w:left w:val="none" w:sz="0" w:space="0" w:color="auto"/>
        <w:bottom w:val="none" w:sz="0" w:space="0" w:color="auto"/>
        <w:right w:val="none" w:sz="0" w:space="0" w:color="auto"/>
      </w:divBdr>
    </w:div>
    <w:div w:id="1997568566">
      <w:bodyDiv w:val="1"/>
      <w:marLeft w:val="0"/>
      <w:marRight w:val="0"/>
      <w:marTop w:val="0"/>
      <w:marBottom w:val="0"/>
      <w:divBdr>
        <w:top w:val="none" w:sz="0" w:space="0" w:color="auto"/>
        <w:left w:val="none" w:sz="0" w:space="0" w:color="auto"/>
        <w:bottom w:val="none" w:sz="0" w:space="0" w:color="auto"/>
        <w:right w:val="none" w:sz="0" w:space="0" w:color="auto"/>
      </w:divBdr>
    </w:div>
    <w:div w:id="1998726196">
      <w:bodyDiv w:val="1"/>
      <w:marLeft w:val="0"/>
      <w:marRight w:val="0"/>
      <w:marTop w:val="0"/>
      <w:marBottom w:val="0"/>
      <w:divBdr>
        <w:top w:val="none" w:sz="0" w:space="0" w:color="auto"/>
        <w:left w:val="none" w:sz="0" w:space="0" w:color="auto"/>
        <w:bottom w:val="none" w:sz="0" w:space="0" w:color="auto"/>
        <w:right w:val="none" w:sz="0" w:space="0" w:color="auto"/>
      </w:divBdr>
    </w:div>
    <w:div w:id="2007439336">
      <w:bodyDiv w:val="1"/>
      <w:marLeft w:val="0"/>
      <w:marRight w:val="0"/>
      <w:marTop w:val="0"/>
      <w:marBottom w:val="0"/>
      <w:divBdr>
        <w:top w:val="none" w:sz="0" w:space="0" w:color="auto"/>
        <w:left w:val="none" w:sz="0" w:space="0" w:color="auto"/>
        <w:bottom w:val="none" w:sz="0" w:space="0" w:color="auto"/>
        <w:right w:val="none" w:sz="0" w:space="0" w:color="auto"/>
      </w:divBdr>
    </w:div>
    <w:div w:id="2008240360">
      <w:bodyDiv w:val="1"/>
      <w:marLeft w:val="0"/>
      <w:marRight w:val="0"/>
      <w:marTop w:val="0"/>
      <w:marBottom w:val="0"/>
      <w:divBdr>
        <w:top w:val="none" w:sz="0" w:space="0" w:color="auto"/>
        <w:left w:val="none" w:sz="0" w:space="0" w:color="auto"/>
        <w:bottom w:val="none" w:sz="0" w:space="0" w:color="auto"/>
        <w:right w:val="none" w:sz="0" w:space="0" w:color="auto"/>
      </w:divBdr>
    </w:div>
    <w:div w:id="2011593938">
      <w:bodyDiv w:val="1"/>
      <w:marLeft w:val="0"/>
      <w:marRight w:val="0"/>
      <w:marTop w:val="0"/>
      <w:marBottom w:val="0"/>
      <w:divBdr>
        <w:top w:val="none" w:sz="0" w:space="0" w:color="auto"/>
        <w:left w:val="none" w:sz="0" w:space="0" w:color="auto"/>
        <w:bottom w:val="none" w:sz="0" w:space="0" w:color="auto"/>
        <w:right w:val="none" w:sz="0" w:space="0" w:color="auto"/>
      </w:divBdr>
    </w:div>
    <w:div w:id="2013950152">
      <w:bodyDiv w:val="1"/>
      <w:marLeft w:val="0"/>
      <w:marRight w:val="0"/>
      <w:marTop w:val="0"/>
      <w:marBottom w:val="0"/>
      <w:divBdr>
        <w:top w:val="none" w:sz="0" w:space="0" w:color="auto"/>
        <w:left w:val="none" w:sz="0" w:space="0" w:color="auto"/>
        <w:bottom w:val="none" w:sz="0" w:space="0" w:color="auto"/>
        <w:right w:val="none" w:sz="0" w:space="0" w:color="auto"/>
      </w:divBdr>
    </w:div>
    <w:div w:id="2016305631">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0623743">
      <w:bodyDiv w:val="1"/>
      <w:marLeft w:val="0"/>
      <w:marRight w:val="0"/>
      <w:marTop w:val="0"/>
      <w:marBottom w:val="0"/>
      <w:divBdr>
        <w:top w:val="none" w:sz="0" w:space="0" w:color="auto"/>
        <w:left w:val="none" w:sz="0" w:space="0" w:color="auto"/>
        <w:bottom w:val="none" w:sz="0" w:space="0" w:color="auto"/>
        <w:right w:val="none" w:sz="0" w:space="0" w:color="auto"/>
      </w:divBdr>
    </w:div>
    <w:div w:id="2023044973">
      <w:bodyDiv w:val="1"/>
      <w:marLeft w:val="0"/>
      <w:marRight w:val="0"/>
      <w:marTop w:val="0"/>
      <w:marBottom w:val="0"/>
      <w:divBdr>
        <w:top w:val="none" w:sz="0" w:space="0" w:color="auto"/>
        <w:left w:val="none" w:sz="0" w:space="0" w:color="auto"/>
        <w:bottom w:val="none" w:sz="0" w:space="0" w:color="auto"/>
        <w:right w:val="none" w:sz="0" w:space="0" w:color="auto"/>
      </w:divBdr>
    </w:div>
    <w:div w:id="2024044123">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30327149">
      <w:bodyDiv w:val="1"/>
      <w:marLeft w:val="0"/>
      <w:marRight w:val="0"/>
      <w:marTop w:val="0"/>
      <w:marBottom w:val="0"/>
      <w:divBdr>
        <w:top w:val="none" w:sz="0" w:space="0" w:color="auto"/>
        <w:left w:val="none" w:sz="0" w:space="0" w:color="auto"/>
        <w:bottom w:val="none" w:sz="0" w:space="0" w:color="auto"/>
        <w:right w:val="none" w:sz="0" w:space="0" w:color="auto"/>
      </w:divBdr>
    </w:div>
    <w:div w:id="2032607062">
      <w:bodyDiv w:val="1"/>
      <w:marLeft w:val="0"/>
      <w:marRight w:val="0"/>
      <w:marTop w:val="0"/>
      <w:marBottom w:val="0"/>
      <w:divBdr>
        <w:top w:val="none" w:sz="0" w:space="0" w:color="auto"/>
        <w:left w:val="none" w:sz="0" w:space="0" w:color="auto"/>
        <w:bottom w:val="none" w:sz="0" w:space="0" w:color="auto"/>
        <w:right w:val="none" w:sz="0" w:space="0" w:color="auto"/>
      </w:divBdr>
    </w:div>
    <w:div w:id="2032946562">
      <w:bodyDiv w:val="1"/>
      <w:marLeft w:val="0"/>
      <w:marRight w:val="0"/>
      <w:marTop w:val="0"/>
      <w:marBottom w:val="0"/>
      <w:divBdr>
        <w:top w:val="none" w:sz="0" w:space="0" w:color="auto"/>
        <w:left w:val="none" w:sz="0" w:space="0" w:color="auto"/>
        <w:bottom w:val="none" w:sz="0" w:space="0" w:color="auto"/>
        <w:right w:val="none" w:sz="0" w:space="0" w:color="auto"/>
      </w:divBdr>
    </w:div>
    <w:div w:id="2033146505">
      <w:bodyDiv w:val="1"/>
      <w:marLeft w:val="0"/>
      <w:marRight w:val="0"/>
      <w:marTop w:val="0"/>
      <w:marBottom w:val="0"/>
      <w:divBdr>
        <w:top w:val="none" w:sz="0" w:space="0" w:color="auto"/>
        <w:left w:val="none" w:sz="0" w:space="0" w:color="auto"/>
        <w:bottom w:val="none" w:sz="0" w:space="0" w:color="auto"/>
        <w:right w:val="none" w:sz="0" w:space="0" w:color="auto"/>
      </w:divBdr>
    </w:div>
    <w:div w:id="2034191011">
      <w:bodyDiv w:val="1"/>
      <w:marLeft w:val="0"/>
      <w:marRight w:val="0"/>
      <w:marTop w:val="0"/>
      <w:marBottom w:val="0"/>
      <w:divBdr>
        <w:top w:val="none" w:sz="0" w:space="0" w:color="auto"/>
        <w:left w:val="none" w:sz="0" w:space="0" w:color="auto"/>
        <w:bottom w:val="none" w:sz="0" w:space="0" w:color="auto"/>
        <w:right w:val="none" w:sz="0" w:space="0" w:color="auto"/>
      </w:divBdr>
    </w:div>
    <w:div w:id="2036886105">
      <w:bodyDiv w:val="1"/>
      <w:marLeft w:val="0"/>
      <w:marRight w:val="0"/>
      <w:marTop w:val="0"/>
      <w:marBottom w:val="0"/>
      <w:divBdr>
        <w:top w:val="none" w:sz="0" w:space="0" w:color="auto"/>
        <w:left w:val="none" w:sz="0" w:space="0" w:color="auto"/>
        <w:bottom w:val="none" w:sz="0" w:space="0" w:color="auto"/>
        <w:right w:val="none" w:sz="0" w:space="0" w:color="auto"/>
      </w:divBdr>
    </w:div>
    <w:div w:id="2038114016">
      <w:bodyDiv w:val="1"/>
      <w:marLeft w:val="0"/>
      <w:marRight w:val="0"/>
      <w:marTop w:val="0"/>
      <w:marBottom w:val="0"/>
      <w:divBdr>
        <w:top w:val="none" w:sz="0" w:space="0" w:color="auto"/>
        <w:left w:val="none" w:sz="0" w:space="0" w:color="auto"/>
        <w:bottom w:val="none" w:sz="0" w:space="0" w:color="auto"/>
        <w:right w:val="none" w:sz="0" w:space="0" w:color="auto"/>
      </w:divBdr>
    </w:div>
    <w:div w:id="2042317790">
      <w:bodyDiv w:val="1"/>
      <w:marLeft w:val="0"/>
      <w:marRight w:val="0"/>
      <w:marTop w:val="0"/>
      <w:marBottom w:val="0"/>
      <w:divBdr>
        <w:top w:val="none" w:sz="0" w:space="0" w:color="auto"/>
        <w:left w:val="none" w:sz="0" w:space="0" w:color="auto"/>
        <w:bottom w:val="none" w:sz="0" w:space="0" w:color="auto"/>
        <w:right w:val="none" w:sz="0" w:space="0" w:color="auto"/>
      </w:divBdr>
    </w:div>
    <w:div w:id="2043700009">
      <w:bodyDiv w:val="1"/>
      <w:marLeft w:val="0"/>
      <w:marRight w:val="0"/>
      <w:marTop w:val="0"/>
      <w:marBottom w:val="0"/>
      <w:divBdr>
        <w:top w:val="none" w:sz="0" w:space="0" w:color="auto"/>
        <w:left w:val="none" w:sz="0" w:space="0" w:color="auto"/>
        <w:bottom w:val="none" w:sz="0" w:space="0" w:color="auto"/>
        <w:right w:val="none" w:sz="0" w:space="0" w:color="auto"/>
      </w:divBdr>
    </w:div>
    <w:div w:id="2057582646">
      <w:bodyDiv w:val="1"/>
      <w:marLeft w:val="0"/>
      <w:marRight w:val="0"/>
      <w:marTop w:val="0"/>
      <w:marBottom w:val="0"/>
      <w:divBdr>
        <w:top w:val="none" w:sz="0" w:space="0" w:color="auto"/>
        <w:left w:val="none" w:sz="0" w:space="0" w:color="auto"/>
        <w:bottom w:val="none" w:sz="0" w:space="0" w:color="auto"/>
        <w:right w:val="none" w:sz="0" w:space="0" w:color="auto"/>
      </w:divBdr>
    </w:div>
    <w:div w:id="2059276888">
      <w:bodyDiv w:val="1"/>
      <w:marLeft w:val="0"/>
      <w:marRight w:val="0"/>
      <w:marTop w:val="0"/>
      <w:marBottom w:val="0"/>
      <w:divBdr>
        <w:top w:val="none" w:sz="0" w:space="0" w:color="auto"/>
        <w:left w:val="none" w:sz="0" w:space="0" w:color="auto"/>
        <w:bottom w:val="none" w:sz="0" w:space="0" w:color="auto"/>
        <w:right w:val="none" w:sz="0" w:space="0" w:color="auto"/>
      </w:divBdr>
    </w:div>
    <w:div w:id="2064866039">
      <w:bodyDiv w:val="1"/>
      <w:marLeft w:val="0"/>
      <w:marRight w:val="0"/>
      <w:marTop w:val="0"/>
      <w:marBottom w:val="0"/>
      <w:divBdr>
        <w:top w:val="none" w:sz="0" w:space="0" w:color="auto"/>
        <w:left w:val="none" w:sz="0" w:space="0" w:color="auto"/>
        <w:bottom w:val="none" w:sz="0" w:space="0" w:color="auto"/>
        <w:right w:val="none" w:sz="0" w:space="0" w:color="auto"/>
      </w:divBdr>
    </w:div>
    <w:div w:id="2067602391">
      <w:bodyDiv w:val="1"/>
      <w:marLeft w:val="0"/>
      <w:marRight w:val="0"/>
      <w:marTop w:val="0"/>
      <w:marBottom w:val="0"/>
      <w:divBdr>
        <w:top w:val="none" w:sz="0" w:space="0" w:color="auto"/>
        <w:left w:val="none" w:sz="0" w:space="0" w:color="auto"/>
        <w:bottom w:val="none" w:sz="0" w:space="0" w:color="auto"/>
        <w:right w:val="none" w:sz="0" w:space="0" w:color="auto"/>
      </w:divBdr>
    </w:div>
    <w:div w:id="2067868860">
      <w:bodyDiv w:val="1"/>
      <w:marLeft w:val="0"/>
      <w:marRight w:val="0"/>
      <w:marTop w:val="0"/>
      <w:marBottom w:val="0"/>
      <w:divBdr>
        <w:top w:val="none" w:sz="0" w:space="0" w:color="auto"/>
        <w:left w:val="none" w:sz="0" w:space="0" w:color="auto"/>
        <w:bottom w:val="none" w:sz="0" w:space="0" w:color="auto"/>
        <w:right w:val="none" w:sz="0" w:space="0" w:color="auto"/>
      </w:divBdr>
    </w:div>
    <w:div w:id="2069184541">
      <w:bodyDiv w:val="1"/>
      <w:marLeft w:val="0"/>
      <w:marRight w:val="0"/>
      <w:marTop w:val="0"/>
      <w:marBottom w:val="0"/>
      <w:divBdr>
        <w:top w:val="none" w:sz="0" w:space="0" w:color="auto"/>
        <w:left w:val="none" w:sz="0" w:space="0" w:color="auto"/>
        <w:bottom w:val="none" w:sz="0" w:space="0" w:color="auto"/>
        <w:right w:val="none" w:sz="0" w:space="0" w:color="auto"/>
      </w:divBdr>
    </w:div>
    <w:div w:id="2073888406">
      <w:bodyDiv w:val="1"/>
      <w:marLeft w:val="0"/>
      <w:marRight w:val="0"/>
      <w:marTop w:val="0"/>
      <w:marBottom w:val="0"/>
      <w:divBdr>
        <w:top w:val="none" w:sz="0" w:space="0" w:color="auto"/>
        <w:left w:val="none" w:sz="0" w:space="0" w:color="auto"/>
        <w:bottom w:val="none" w:sz="0" w:space="0" w:color="auto"/>
        <w:right w:val="none" w:sz="0" w:space="0" w:color="auto"/>
      </w:divBdr>
    </w:div>
    <w:div w:id="2073918010">
      <w:bodyDiv w:val="1"/>
      <w:marLeft w:val="0"/>
      <w:marRight w:val="0"/>
      <w:marTop w:val="0"/>
      <w:marBottom w:val="0"/>
      <w:divBdr>
        <w:top w:val="none" w:sz="0" w:space="0" w:color="auto"/>
        <w:left w:val="none" w:sz="0" w:space="0" w:color="auto"/>
        <w:bottom w:val="none" w:sz="0" w:space="0" w:color="auto"/>
        <w:right w:val="none" w:sz="0" w:space="0" w:color="auto"/>
      </w:divBdr>
    </w:div>
    <w:div w:id="2074810562">
      <w:bodyDiv w:val="1"/>
      <w:marLeft w:val="0"/>
      <w:marRight w:val="0"/>
      <w:marTop w:val="0"/>
      <w:marBottom w:val="0"/>
      <w:divBdr>
        <w:top w:val="none" w:sz="0" w:space="0" w:color="auto"/>
        <w:left w:val="none" w:sz="0" w:space="0" w:color="auto"/>
        <w:bottom w:val="none" w:sz="0" w:space="0" w:color="auto"/>
        <w:right w:val="none" w:sz="0" w:space="0" w:color="auto"/>
      </w:divBdr>
    </w:div>
    <w:div w:id="2075277692">
      <w:bodyDiv w:val="1"/>
      <w:marLeft w:val="0"/>
      <w:marRight w:val="0"/>
      <w:marTop w:val="0"/>
      <w:marBottom w:val="0"/>
      <w:divBdr>
        <w:top w:val="none" w:sz="0" w:space="0" w:color="auto"/>
        <w:left w:val="none" w:sz="0" w:space="0" w:color="auto"/>
        <w:bottom w:val="none" w:sz="0" w:space="0" w:color="auto"/>
        <w:right w:val="none" w:sz="0" w:space="0" w:color="auto"/>
      </w:divBdr>
    </w:div>
    <w:div w:id="2075421507">
      <w:bodyDiv w:val="1"/>
      <w:marLeft w:val="0"/>
      <w:marRight w:val="0"/>
      <w:marTop w:val="0"/>
      <w:marBottom w:val="0"/>
      <w:divBdr>
        <w:top w:val="none" w:sz="0" w:space="0" w:color="auto"/>
        <w:left w:val="none" w:sz="0" w:space="0" w:color="auto"/>
        <w:bottom w:val="none" w:sz="0" w:space="0" w:color="auto"/>
        <w:right w:val="none" w:sz="0" w:space="0" w:color="auto"/>
      </w:divBdr>
    </w:div>
    <w:div w:id="2076470075">
      <w:bodyDiv w:val="1"/>
      <w:marLeft w:val="0"/>
      <w:marRight w:val="0"/>
      <w:marTop w:val="0"/>
      <w:marBottom w:val="0"/>
      <w:divBdr>
        <w:top w:val="none" w:sz="0" w:space="0" w:color="auto"/>
        <w:left w:val="none" w:sz="0" w:space="0" w:color="auto"/>
        <w:bottom w:val="none" w:sz="0" w:space="0" w:color="auto"/>
        <w:right w:val="none" w:sz="0" w:space="0" w:color="auto"/>
      </w:divBdr>
    </w:div>
    <w:div w:id="2078816667">
      <w:bodyDiv w:val="1"/>
      <w:marLeft w:val="0"/>
      <w:marRight w:val="0"/>
      <w:marTop w:val="0"/>
      <w:marBottom w:val="0"/>
      <w:divBdr>
        <w:top w:val="none" w:sz="0" w:space="0" w:color="auto"/>
        <w:left w:val="none" w:sz="0" w:space="0" w:color="auto"/>
        <w:bottom w:val="none" w:sz="0" w:space="0" w:color="auto"/>
        <w:right w:val="none" w:sz="0" w:space="0" w:color="auto"/>
      </w:divBdr>
    </w:div>
    <w:div w:id="2079010015">
      <w:bodyDiv w:val="1"/>
      <w:marLeft w:val="0"/>
      <w:marRight w:val="0"/>
      <w:marTop w:val="0"/>
      <w:marBottom w:val="0"/>
      <w:divBdr>
        <w:top w:val="none" w:sz="0" w:space="0" w:color="auto"/>
        <w:left w:val="none" w:sz="0" w:space="0" w:color="auto"/>
        <w:bottom w:val="none" w:sz="0" w:space="0" w:color="auto"/>
        <w:right w:val="none" w:sz="0" w:space="0" w:color="auto"/>
      </w:divBdr>
    </w:div>
    <w:div w:id="2081516784">
      <w:bodyDiv w:val="1"/>
      <w:marLeft w:val="0"/>
      <w:marRight w:val="0"/>
      <w:marTop w:val="0"/>
      <w:marBottom w:val="0"/>
      <w:divBdr>
        <w:top w:val="none" w:sz="0" w:space="0" w:color="auto"/>
        <w:left w:val="none" w:sz="0" w:space="0" w:color="auto"/>
        <w:bottom w:val="none" w:sz="0" w:space="0" w:color="auto"/>
        <w:right w:val="none" w:sz="0" w:space="0" w:color="auto"/>
      </w:divBdr>
    </w:div>
    <w:div w:id="2081518707">
      <w:bodyDiv w:val="1"/>
      <w:marLeft w:val="0"/>
      <w:marRight w:val="0"/>
      <w:marTop w:val="0"/>
      <w:marBottom w:val="0"/>
      <w:divBdr>
        <w:top w:val="none" w:sz="0" w:space="0" w:color="auto"/>
        <w:left w:val="none" w:sz="0" w:space="0" w:color="auto"/>
        <w:bottom w:val="none" w:sz="0" w:space="0" w:color="auto"/>
        <w:right w:val="none" w:sz="0" w:space="0" w:color="auto"/>
      </w:divBdr>
    </w:div>
    <w:div w:id="2084795553">
      <w:bodyDiv w:val="1"/>
      <w:marLeft w:val="0"/>
      <w:marRight w:val="0"/>
      <w:marTop w:val="0"/>
      <w:marBottom w:val="0"/>
      <w:divBdr>
        <w:top w:val="none" w:sz="0" w:space="0" w:color="auto"/>
        <w:left w:val="none" w:sz="0" w:space="0" w:color="auto"/>
        <w:bottom w:val="none" w:sz="0" w:space="0" w:color="auto"/>
        <w:right w:val="none" w:sz="0" w:space="0" w:color="auto"/>
      </w:divBdr>
    </w:div>
    <w:div w:id="2091928275">
      <w:bodyDiv w:val="1"/>
      <w:marLeft w:val="0"/>
      <w:marRight w:val="0"/>
      <w:marTop w:val="0"/>
      <w:marBottom w:val="0"/>
      <w:divBdr>
        <w:top w:val="none" w:sz="0" w:space="0" w:color="auto"/>
        <w:left w:val="none" w:sz="0" w:space="0" w:color="auto"/>
        <w:bottom w:val="none" w:sz="0" w:space="0" w:color="auto"/>
        <w:right w:val="none" w:sz="0" w:space="0" w:color="auto"/>
      </w:divBdr>
    </w:div>
    <w:div w:id="2092894955">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100129370">
      <w:bodyDiv w:val="1"/>
      <w:marLeft w:val="0"/>
      <w:marRight w:val="0"/>
      <w:marTop w:val="0"/>
      <w:marBottom w:val="0"/>
      <w:divBdr>
        <w:top w:val="none" w:sz="0" w:space="0" w:color="auto"/>
        <w:left w:val="none" w:sz="0" w:space="0" w:color="auto"/>
        <w:bottom w:val="none" w:sz="0" w:space="0" w:color="auto"/>
        <w:right w:val="none" w:sz="0" w:space="0" w:color="auto"/>
      </w:divBdr>
    </w:div>
    <w:div w:id="2101443218">
      <w:bodyDiv w:val="1"/>
      <w:marLeft w:val="0"/>
      <w:marRight w:val="0"/>
      <w:marTop w:val="0"/>
      <w:marBottom w:val="0"/>
      <w:divBdr>
        <w:top w:val="none" w:sz="0" w:space="0" w:color="auto"/>
        <w:left w:val="none" w:sz="0" w:space="0" w:color="auto"/>
        <w:bottom w:val="none" w:sz="0" w:space="0" w:color="auto"/>
        <w:right w:val="none" w:sz="0" w:space="0" w:color="auto"/>
      </w:divBdr>
    </w:div>
    <w:div w:id="2101754122">
      <w:bodyDiv w:val="1"/>
      <w:marLeft w:val="0"/>
      <w:marRight w:val="0"/>
      <w:marTop w:val="0"/>
      <w:marBottom w:val="0"/>
      <w:divBdr>
        <w:top w:val="none" w:sz="0" w:space="0" w:color="auto"/>
        <w:left w:val="none" w:sz="0" w:space="0" w:color="auto"/>
        <w:bottom w:val="none" w:sz="0" w:space="0" w:color="auto"/>
        <w:right w:val="none" w:sz="0" w:space="0" w:color="auto"/>
      </w:divBdr>
    </w:div>
    <w:div w:id="2103911058">
      <w:bodyDiv w:val="1"/>
      <w:marLeft w:val="0"/>
      <w:marRight w:val="0"/>
      <w:marTop w:val="0"/>
      <w:marBottom w:val="0"/>
      <w:divBdr>
        <w:top w:val="none" w:sz="0" w:space="0" w:color="auto"/>
        <w:left w:val="none" w:sz="0" w:space="0" w:color="auto"/>
        <w:bottom w:val="none" w:sz="0" w:space="0" w:color="auto"/>
        <w:right w:val="none" w:sz="0" w:space="0" w:color="auto"/>
      </w:divBdr>
    </w:div>
    <w:div w:id="2104109763">
      <w:bodyDiv w:val="1"/>
      <w:marLeft w:val="0"/>
      <w:marRight w:val="0"/>
      <w:marTop w:val="0"/>
      <w:marBottom w:val="0"/>
      <w:divBdr>
        <w:top w:val="none" w:sz="0" w:space="0" w:color="auto"/>
        <w:left w:val="none" w:sz="0" w:space="0" w:color="auto"/>
        <w:bottom w:val="none" w:sz="0" w:space="0" w:color="auto"/>
        <w:right w:val="none" w:sz="0" w:space="0" w:color="auto"/>
      </w:divBdr>
    </w:div>
    <w:div w:id="2114009796">
      <w:bodyDiv w:val="1"/>
      <w:marLeft w:val="0"/>
      <w:marRight w:val="0"/>
      <w:marTop w:val="0"/>
      <w:marBottom w:val="0"/>
      <w:divBdr>
        <w:top w:val="none" w:sz="0" w:space="0" w:color="auto"/>
        <w:left w:val="none" w:sz="0" w:space="0" w:color="auto"/>
        <w:bottom w:val="none" w:sz="0" w:space="0" w:color="auto"/>
        <w:right w:val="none" w:sz="0" w:space="0" w:color="auto"/>
      </w:divBdr>
    </w:div>
    <w:div w:id="2117942059">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33012285">
      <w:bodyDiv w:val="1"/>
      <w:marLeft w:val="0"/>
      <w:marRight w:val="0"/>
      <w:marTop w:val="0"/>
      <w:marBottom w:val="0"/>
      <w:divBdr>
        <w:top w:val="none" w:sz="0" w:space="0" w:color="auto"/>
        <w:left w:val="none" w:sz="0" w:space="0" w:color="auto"/>
        <w:bottom w:val="none" w:sz="0" w:space="0" w:color="auto"/>
        <w:right w:val="none" w:sz="0" w:space="0" w:color="auto"/>
      </w:divBdr>
    </w:div>
    <w:div w:id="2133210191">
      <w:bodyDiv w:val="1"/>
      <w:marLeft w:val="0"/>
      <w:marRight w:val="0"/>
      <w:marTop w:val="0"/>
      <w:marBottom w:val="0"/>
      <w:divBdr>
        <w:top w:val="none" w:sz="0" w:space="0" w:color="auto"/>
        <w:left w:val="none" w:sz="0" w:space="0" w:color="auto"/>
        <w:bottom w:val="none" w:sz="0" w:space="0" w:color="auto"/>
        <w:right w:val="none" w:sz="0" w:space="0" w:color="auto"/>
      </w:divBdr>
    </w:div>
    <w:div w:id="2136635947">
      <w:bodyDiv w:val="1"/>
      <w:marLeft w:val="0"/>
      <w:marRight w:val="0"/>
      <w:marTop w:val="0"/>
      <w:marBottom w:val="0"/>
      <w:divBdr>
        <w:top w:val="none" w:sz="0" w:space="0" w:color="auto"/>
        <w:left w:val="none" w:sz="0" w:space="0" w:color="auto"/>
        <w:bottom w:val="none" w:sz="0" w:space="0" w:color="auto"/>
        <w:right w:val="none" w:sz="0" w:space="0" w:color="auto"/>
      </w:divBdr>
    </w:div>
    <w:div w:id="2138595922">
      <w:bodyDiv w:val="1"/>
      <w:marLeft w:val="0"/>
      <w:marRight w:val="0"/>
      <w:marTop w:val="0"/>
      <w:marBottom w:val="0"/>
      <w:divBdr>
        <w:top w:val="none" w:sz="0" w:space="0" w:color="auto"/>
        <w:left w:val="none" w:sz="0" w:space="0" w:color="auto"/>
        <w:bottom w:val="none" w:sz="0" w:space="0" w:color="auto"/>
        <w:right w:val="none" w:sz="0" w:space="0" w:color="auto"/>
      </w:divBdr>
    </w:div>
    <w:div w:id="2138990348">
      <w:bodyDiv w:val="1"/>
      <w:marLeft w:val="0"/>
      <w:marRight w:val="0"/>
      <w:marTop w:val="0"/>
      <w:marBottom w:val="0"/>
      <w:divBdr>
        <w:top w:val="none" w:sz="0" w:space="0" w:color="auto"/>
        <w:left w:val="none" w:sz="0" w:space="0" w:color="auto"/>
        <w:bottom w:val="none" w:sz="0" w:space="0" w:color="auto"/>
        <w:right w:val="none" w:sz="0" w:space="0" w:color="auto"/>
      </w:divBdr>
    </w:div>
    <w:div w:id="2141027594">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 w:id="2144930369">
      <w:bodyDiv w:val="1"/>
      <w:marLeft w:val="0"/>
      <w:marRight w:val="0"/>
      <w:marTop w:val="0"/>
      <w:marBottom w:val="0"/>
      <w:divBdr>
        <w:top w:val="none" w:sz="0" w:space="0" w:color="auto"/>
        <w:left w:val="none" w:sz="0" w:space="0" w:color="auto"/>
        <w:bottom w:val="none" w:sz="0" w:space="0" w:color="auto"/>
        <w:right w:val="none" w:sz="0" w:space="0" w:color="auto"/>
      </w:divBdr>
    </w:div>
    <w:div w:id="2146268296">
      <w:bodyDiv w:val="1"/>
      <w:marLeft w:val="0"/>
      <w:marRight w:val="0"/>
      <w:marTop w:val="0"/>
      <w:marBottom w:val="0"/>
      <w:divBdr>
        <w:top w:val="none" w:sz="0" w:space="0" w:color="auto"/>
        <w:left w:val="none" w:sz="0" w:space="0" w:color="auto"/>
        <w:bottom w:val="none" w:sz="0" w:space="0" w:color="auto"/>
        <w:right w:val="none" w:sz="0" w:space="0" w:color="auto"/>
      </w:divBdr>
    </w:div>
    <w:div w:id="21463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43</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44</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45</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46</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47</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48</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49</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35</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50</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51</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52</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53</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54</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55</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37</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56</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6</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57</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58</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59</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23</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60</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16</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8</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32</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61</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62</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63</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33</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64</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65</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31</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66</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11</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17</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67</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68</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5</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69</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12</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70</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36</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71</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72</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73</b:RefOrder>
  </b:Source>
  <b:Source>
    <b:Tag>Syb95</b:Tag>
    <b:SourceType>Book</b:SourceType>
    <b:Guid>{79A6343C-5840-4331-B93A-EBBC386748F9}</b:Guid>
    <b:Title>Sybyl Version 6.2</b:Title>
    <b:Year>1995</b:Year>
    <b:City>St. Louis, MO</b:City>
    <b:Publisher>Tripos Associates, Inc.</b:Publisher>
    <b:RefOrder>34</b:RefOrder>
  </b:Source>
  <b:Source>
    <b:Tag>Mol03</b:Tag>
    <b:SourceType>Book</b:SourceType>
    <b:Guid>{675ECDB1-B36D-4BC2-BFAD-2FED03323732}</b:Guid>
    <b:Title>MolconnZ v4.05</b:Title>
    <b:Year>2003</b:Year>
    <b:Publisher>Hall Ass. Consult.</b:Publisher>
    <b:City>Quincy, MA</b:City>
    <b:RefOrder>13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30</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20</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41</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42</b:RefOrder>
  </b:Source>
  <b:Source>
    <b:Tag>Cru68</b:Tag>
    <b:SourceType>JournalArticle</b:SourceType>
    <b:Guid>{734C013D-0CEF-4B0D-BB6A-908CB6D8798E}</b:Guid>
    <b:Author>
      <b:Author>
        <b:NameList>
          <b:Person>
            <b:Last>Crum-Brown</b:Last>
            <b:First>A.</b:First>
          </b:Person>
          <b:Person>
            <b:Last>Fraser</b:Last>
            <b:First>T.</b:First>
            <b:Middle>R.</b:Middle>
          </b:Person>
        </b:NameList>
      </b:Author>
    </b:Author>
    <b:Title>On the connection between chemical constitution and physiological action. Part 1. On the physiological action of the ammonium bases, derived from Strychia, Brucia, Thebaia, Codeia, Morphia and Nicotia</b:Title>
    <b:JournalName>Trans. Roy. Soc. Edinburgh</b:JournalName>
    <b:Year>1868</b:Year>
    <b:Pages>151-203</b:Pages>
    <b:Volume>25</b:Volume>
    <b:RefOrder>1</b:RefOrder>
  </b:Source>
  <b:Source>
    <b:Tag>Ric93</b:Tag>
    <b:SourceType>JournalArticle</b:SourceType>
    <b:Guid>{AE281B94-E2F5-442D-8A97-EBE6B6EE58F5}</b:Guid>
    <b:Author>
      <b:Author>
        <b:NameList>
          <b:Person>
            <b:Last>Richet</b:Last>
            <b:First>M.</b:First>
            <b:Middle>C.</b:Middle>
          </b:Person>
        </b:NameList>
      </b:Author>
    </b:Author>
    <b:Title>Note sur le rapport entre la toxicite et les proprire te s physiques des corps</b:Title>
    <b:JournalName>Comput. Rend. Soc. Biol. (Paris)</b:JournalName>
    <b:Year>1893</b:Year>
    <b:Pages>775</b:Pages>
    <b:Volume>45</b:Volume>
    <b:RefOrder>2</b:RefOrder>
  </b:Source>
  <b:Source>
    <b:Tag>Han95</b:Tag>
    <b:SourceType>Book</b:SourceType>
    <b:Guid>{0A4B6028-6FA5-4FD8-8640-27D599806930}</b:Guid>
    <b:Title>Exploring QSARs: Fundamentals and Applications in Chemistry and Biology</b:Title>
    <b:Year>1995</b:Year>
    <b:Author>
      <b:Author>
        <b:NameList>
          <b:Person>
            <b:Last>Hansch</b:Last>
            <b:First>C.</b:First>
          </b:Person>
          <b:Person>
            <b:Last>Leo</b:Last>
            <b:First>A.</b:First>
          </b:Person>
        </b:NameList>
      </b:Author>
    </b:Author>
    <b:City>Washington, DC</b:City>
    <b:Publisher>American Chemical Society</b:Publisher>
    <b:RefOrder>3</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74</b:RefOrder>
  </b:Source>
  <b:Source>
    <b:Tag>Kie86</b:Tag>
    <b:SourceType>Book</b:SourceType>
    <b:Guid>{A6CE130A-8164-4F59-8A93-36C356789261}</b:Guid>
    <b:Author>
      <b:Author>
        <b:NameList>
          <b:Person>
            <b:Last>Kier</b:Last>
            <b:First>L.</b:First>
            <b:Middle>B.</b:Middle>
          </b:Person>
          <b:Person>
            <b:Last>Hall</b:Last>
            <b:First>L.</b:First>
            <b:Middle>H.</b:Middle>
          </b:Person>
        </b:NameList>
      </b:Author>
    </b:Author>
    <b:Title>Molecular Connectivity in Structure Activity Analysis</b:Title>
    <b:Year>1986</b:Year>
    <b:City>London, UK</b:City>
    <b:Publisher>Wiley</b:Publisher>
    <b:RefOrder>7</b:RefOrder>
  </b:Source>
  <b:Source>
    <b:Tag>Kie99</b:Tag>
    <b:SourceType>Book</b:SourceType>
    <b:Guid>{C7D534AD-B1A2-4269-912A-2CEAC532451F}</b:Guid>
    <b:Title>Molecular Structure Description: The Electrotopological State</b:Title>
    <b:Year>1999</b:Year>
    <b:Author>
      <b:Author>
        <b:NameList>
          <b:Person>
            <b:Last>Kier</b:Last>
            <b:First>L.</b:First>
            <b:Middle>B.</b:Middle>
          </b:Person>
          <b:Person>
            <b:Last>Hall</b:Last>
            <b:First>L.</b:First>
            <b:Middle>H.</b:Middle>
          </b:Person>
        </b:NameList>
      </b:Author>
    </b:Author>
    <b:City>San Diego, CA</b:City>
    <b:Publisher>Academic Press</b:Publisher>
    <b:RefOrder>75</b:RefOrder>
  </b:Source>
  <b:Source>
    <b:Tag>Car85</b:Tag>
    <b:SourceType>JournalArticle</b:SourceType>
    <b:Guid>{D94D69F8-BC2B-4033-B339-1143FAB1A2FC}</b:Guid>
    <b:Author>
      <b:Author>
        <b:NameList>
          <b:Person>
            <b:Last>Carhart</b:Last>
            <b:First>R.</b:First>
            <b:Middle>E.</b:Middle>
          </b:Person>
          <b:Person>
            <b:Last>Smith</b:Last>
            <b:First>D.H.</b:First>
          </b:Person>
          <b:Person>
            <b:Last>Venkataraghavan</b:Last>
            <b:First>R.</b:First>
          </b:Person>
        </b:NameList>
      </b:Author>
    </b:Author>
    <b:Title>Atom Pairs as Molecular Features in Structure-Activity Studies: Definition and Applications</b:Title>
    <b:Year>1985</b:Year>
    <b:JournalName>J. Che. Inf. Comput. Sci.</b:JournalName>
    <b:Pages>64-73</b:Pages>
    <b:Volume>25</b:Volume>
    <b:RefOrder>9</b:RefOrder>
  </b:Source>
  <b:Source>
    <b:Tag>Bas101</b:Tag>
    <b:SourceType>JournalArticle</b:SourceType>
    <b:Guid>{C511CD2E-FE01-4D86-898E-B3D6E1F0FDD2}</b:Guid>
    <b:Author>
      <b:Author>
        <b:NameList>
          <b:Person>
            <b:Last>Basak</b:Last>
            <b:First>S.</b:First>
            <b:Middle>C.</b:Middle>
          </b:Person>
        </b:NameList>
      </b:Author>
    </b:Author>
    <b:Title>Role of mathematical chemodescriptors and proteomics-based biodescriptors in drug discovery</b:Title>
    <b:JournalName>Drug. Dev. Res.</b:JournalName>
    <b:Year>2010</b:Year>
    <b:Pages>1-9</b:Pages>
    <b:Volume>72</b:Volume>
    <b:RefOrder>10</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4</b:RefOrder>
  </b:Source>
  <b:Source>
    <b:Tag>Yap11</b:Tag>
    <b:SourceType>JournalArticle</b:SourceType>
    <b:Guid>{0207259D-CEFE-4D3A-A4D5-173143E7AD21}</b:Guid>
    <b:Author>
      <b:Author>
        <b:NameList>
          <b:Person>
            <b:Last>Yap</b:Last>
            <b:First>C.</b:First>
            <b:Middle>W.</b:Middle>
          </b:Person>
        </b:NameList>
      </b:Author>
    </b:Author>
    <b:Title>PaDEL-descriptor: An open source software to calculate molecular descriptors and fingerprints</b:Title>
    <b:JournalName>J. Comput. Chem.</b:JournalName>
    <b:Year>2011</b:Year>
    <b:Pages>1466-1474</b:Pages>
    <b:Volume>32</b:Volume>
    <b:RefOrder>15</b:RefOrder>
  </b:Source>
  <b:Source>
    <b:Tag>Tod06</b:Tag>
    <b:SourceType>Book</b:SourceType>
    <b:Guid>{B87AD53C-5AE8-4EC1-8797-D79C8E01B237}</b:Guid>
    <b:Title>DRAGON - Software for the Calculation of Molecular Descriptors, Version 5.4</b:Title>
    <b:Year>2006</b:Year>
    <b:Author>
      <b:Author>
        <b:NameList>
          <b:Person>
            <b:Last>Todeschini</b:Last>
            <b:First>R.</b:First>
          </b:Person>
          <b:Person>
            <b:Last>Consonni</b:Last>
            <b:First>V.</b:First>
          </b:Person>
          <b:Person>
            <b:Last>Mauri</b:Last>
            <b:First>A.</b:First>
          </b:Person>
          <b:Person>
            <b:Last>M.</b:Last>
            <b:First>Pavan</b:First>
          </b:Person>
        </b:NameList>
      </b:Author>
    </b:Author>
    <b:City>Milan, Italy</b:City>
    <b:Publisher>Talete srl</b:Publisher>
    <b:RefOrder>14</b:RefOrder>
  </b:Source>
  <b:Source>
    <b:Tag>Bas07</b:Tag>
    <b:SourceType>ConferenceProceedings</b:SourceType>
    <b:Guid>{712A861F-2D6F-44F1-8032-B50A594CDB31}</b:Guid>
    <b:Title>Proper statistical modeling and validation in QSAR: A case study in the prediction of rat fat-air partitioning</b:Title>
    <b:Year>2007</b:Year>
    <b:City>Melville, NY</b:City>
    <b:Author>
      <b:Author>
        <b:NameList>
          <b:Person>
            <b:Last>Basak</b:Last>
            <b:First>S.</b:First>
            <b:Middle>C.</b:Middle>
          </b:Person>
          <b:Person>
            <b:Last>Mills</b:Last>
            <b:First>D.</b:First>
          </b:Person>
          <b:Person>
            <b:Last>Hawkins</b:Last>
            <b:First>D.</b:First>
            <b:Middle>M.</b:Middle>
          </b:Person>
          <b:Person>
            <b:Last>Kraker</b:Last>
            <b:First>J.</b:First>
            <b:Middle>J.</b:Middle>
          </b:Person>
        </b:NameList>
      </b:Author>
      <b:Editor>
        <b:NameList>
          <b:Person>
            <b:Last>Simos</b:Last>
            <b:First>T.</b:First>
            <b:Middle>E.</b:Middle>
          </b:Person>
          <b:Person>
            <b:Last>Maroulis</b:Last>
            <b:First>G.</b:First>
          </b:Person>
        </b:NameList>
      </b:Editor>
    </b:Author>
    <b:ConferenceName>Computation in Modern Science and Engineering, Proceedings of the International Conference on Computational Methods in Science and Engineering 2007 (ICCMSE 2007)</b:ConferenceName>
    <b:Pages>548-551</b:Pages>
    <b:RefOrder>19</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21</b:RefOrder>
  </b:Source>
  <b:Source>
    <b:Tag>Yan07</b:Tag>
    <b:SourceType>JournalArticle</b:SourceType>
    <b:Guid>{644B374B-2F3A-426D-96E4-3C13101948B8}</b:Guid>
    <b:Author>
      <b:Author>
        <b:NameList>
          <b:Person>
            <b:Last>Yang</b:Last>
            <b:First>Y.</b:First>
          </b:Person>
        </b:NameList>
      </b:Author>
    </b:Author>
    <b:Title>Consistency of cross validation for comparing regression procedures</b:Title>
    <b:JournalName>Ann. Statist.</b:JournalName>
    <b:Year>2007</b:Year>
    <b:Volume>35</b:Volume>
    <b:Pages>2450-2473</b:Pages>
    <b:RefOrder>27</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24</b:RefOrder>
  </b:Source>
  <b:Source>
    <b:Tag>Bau14</b:Tag>
    <b:SourceType>JournalArticle</b:SourceType>
    <b:Guid>{2CA2AE6B-E075-4E7B-9A25-27DFDF169874}</b:Guid>
    <b:Author>
      <b:Author>
        <b:NameList>
          <b:Person>
            <b:Last>Bauman</b:Last>
            <b:First>D.</b:First>
          </b:Person>
          <b:Person>
            <b:Last>Baumann</b:Last>
            <b:First>K.</b:First>
          </b:Person>
        </b:NameList>
      </b:Author>
    </b:Author>
    <b:Title>Reliable estimation of prediction errors for QSAR models under model uncertainty using double cross-validation</b:Title>
    <b:JournalName>J. Chemoinformatics</b:JournalName>
    <b:Year>2014</b:Year>
    <b:Pages>47</b:Pages>
    <b:Volume>6</b:Volume>
    <b:RefOrder>25</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28</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18</b:RefOrder>
  </b:Source>
  <b:Source>
    <b:Tag>Tib96</b:Tag>
    <b:SourceType>JournalArticle</b:SourceType>
    <b:Guid>{3E656581-8391-47B7-958C-1D789334F4B1}</b:Guid>
    <b:Author>
      <b:Author>
        <b:NameList>
          <b:Person>
            <b:Last>Tibshirani</b:Last>
            <b:First>R.</b:First>
          </b:Person>
        </b:NameList>
      </b:Author>
    </b:Author>
    <b:Title>Regression Shrinkage and Selection via the Lasso</b:Title>
    <b:Year>1996</b:Year>
    <b:Pages>267-288</b:Pages>
    <b:JournalName>J. R. Statist. Soc. B</b:JournalName>
    <b:Volume>58</b:Volume>
    <b:RefOrder>22</b:RefOrder>
  </b:Source>
  <b:Source>
    <b:Tag>Sto74</b:Tag>
    <b:SourceType>JournalArticle</b:SourceType>
    <b:Guid>{F8EA5877-C227-4E3D-944D-CDEA18DDA87F}</b:Guid>
    <b:Title>Cross-validatory choice and assessment of statistical predictions</b:Title>
    <b:JournalName>J. R. Statist. Soc. B</b:JournalName>
    <b:Year>1974</b:Year>
    <b:Pages>111-147</b:Pages>
    <b:Volume>36</b:Volume>
    <b:Author>
      <b:Author>
        <b:NameList>
          <b:Person>
            <b:Last>Stone</b:Last>
            <b:First>M.</b:First>
          </b:Person>
        </b:NameList>
      </b:Author>
    </b:Author>
    <b:BookTitle>The Handbook of Social Psychology. 2nd edition</b:BookTitle>
    <b:RefOrder>26</b:RefOrder>
  </b:Source>
  <b:Source>
    <b:Tag>Bre11</b:Tag>
    <b:SourceType>JournalArticle</b:SourceType>
    <b:Guid>{7029973E-E531-4F0D-B7B8-215AA61738FD}</b:Guid>
    <b:Author>
      <b:Author>
        <b:NameList>
          <b:Person>
            <b:Last>Breheny</b:Last>
            <b:First>P.</b:First>
          </b:Person>
          <b:Person>
            <b:Last>Huang</b:Last>
            <b:First>J.</b:First>
          </b:Person>
        </b:NameList>
      </b:Author>
    </b:Author>
    <b:Title>Coordinate descent algorithms for nonconvex penalized regression, with applications to biological feature selection</b:Title>
    <b:JournalName>Ann. Appl. Statist.</b:JournalName>
    <b:Year>2011</b:Year>
    <b:Pages>232-253</b:Pages>
    <b:Volume>5</b:Volume>
    <b:RefOrder>29</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38</b:RefOrder>
  </b:Source>
  <b:Source>
    <b:Tag>Gha13</b:Tag>
    <b:SourceType>JournalArticle</b:SourceType>
    <b:Guid>{E348336B-2D27-4ABA-AAF6-DE9547F3DF0F}</b:Guid>
    <b:Author>
      <b:Author>
        <b:NameList>
          <b:Person>
            <b:Last>Ghasemi</b:Last>
            <b:First>G.</b:First>
          </b:Person>
          <b:Person>
            <b:Last>Arshadi</b:Last>
            <b:First>S.</b:First>
          </b:Person>
          <b:Person>
            <b:Last>Rashtehroodi</b:Last>
            <b:First>A.</b:First>
            <b:Middle>N.</b:Middle>
          </b:Person>
          <b:Person>
            <b:Last>others</b:Last>
          </b:Person>
        </b:NameList>
      </b:Author>
    </b:Author>
    <b:Title>QSAR Investigation on Quinolizidinyl Derivatives in Alzheimer’s Disease</b:Title>
    <b:JournalName>J. Comput. Med.</b:JournalName>
    <b:Year>2013</b:Year>
    <b:Pages>1-8</b:Pages>
    <b:Volume>2013</b:Volume>
    <b:RefOrder>39</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40</b:RefOrder>
  </b:Source>
</b:Sources>
</file>

<file path=customXml/itemProps1.xml><?xml version="1.0" encoding="utf-8"?>
<ds:datastoreItem xmlns:ds="http://schemas.openxmlformats.org/officeDocument/2006/customXml" ds:itemID="{4DBA736C-4B91-471A-BADB-203CC3B2F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2372</TotalTime>
  <Pages>12</Pages>
  <Words>5098</Words>
  <Characters>29063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39</cp:revision>
  <dcterms:created xsi:type="dcterms:W3CDTF">2017-07-25T20:05:00Z</dcterms:created>
  <dcterms:modified xsi:type="dcterms:W3CDTF">2017-07-29T04:37:00Z</dcterms:modified>
</cp:coreProperties>
</file>