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77777777"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w:t>
      </w:r>
      <w:commentRangeStart w:id="0"/>
      <w:r w:rsidRPr="00B00AB0">
        <w:rPr>
          <w:rFonts w:ascii="Times New Roman" w:hAnsi="Times New Roman" w:cs="Times New Roman"/>
          <w:b/>
          <w:bCs/>
          <w:sz w:val="40"/>
          <w:szCs w:val="40"/>
          <w:highlight w:val="yellow"/>
        </w:rPr>
        <w:t>external</w:t>
      </w:r>
      <w:commentRangeEnd w:id="0"/>
      <w:r w:rsidR="00B00AB0">
        <w:rPr>
          <w:rStyle w:val="CommentReference"/>
        </w:rPr>
        <w:commentReference w:id="0"/>
      </w:r>
      <w:r w:rsidRPr="006A122B">
        <w:rPr>
          <w:rFonts w:ascii="Times New Roman" w:hAnsi="Times New Roman" w:cs="Times New Roman"/>
          <w:b/>
          <w:bCs/>
          <w:sz w:val="40"/>
          <w:szCs w:val="40"/>
        </w:rPr>
        <w:t xml:space="preserve">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14:paraId="16978C08" w14:textId="77777777" w:rsidR="00A30E29" w:rsidRPr="006A122B" w:rsidRDefault="00A30E29" w:rsidP="00784205">
      <w:pPr>
        <w:jc w:val="both"/>
        <w:rPr>
          <w:rFonts w:ascii="Times New Roman" w:hAnsi="Times New Roman" w:cs="Times New Roman"/>
          <w:b/>
          <w:bCs/>
          <w:sz w:val="24"/>
          <w:szCs w:val="24"/>
        </w:rPr>
      </w:pPr>
      <w:commentRangeStart w:id="1"/>
      <w:r w:rsidRPr="006A122B">
        <w:rPr>
          <w:rFonts w:ascii="Times New Roman" w:hAnsi="Times New Roman" w:cs="Times New Roman"/>
          <w:b/>
          <w:bCs/>
          <w:sz w:val="24"/>
          <w:szCs w:val="24"/>
        </w:rPr>
        <w:t>Abstract</w:t>
      </w:r>
      <w:commentRangeEnd w:id="1"/>
      <w:r w:rsidR="005F2290">
        <w:rPr>
          <w:rStyle w:val="CommentReference"/>
        </w:rPr>
        <w:commentReference w:id="1"/>
      </w:r>
    </w:p>
    <w:p w14:paraId="4EE3CAD9" w14:textId="77777777" w:rsidR="00A30E29" w:rsidRPr="006A122B" w:rsidRDefault="00A30E29" w:rsidP="00784205">
      <w:pPr>
        <w:jc w:val="both"/>
        <w:rPr>
          <w:rFonts w:ascii="Times New Roman" w:hAnsi="Times New Roman" w:cs="Times New Roman"/>
          <w:sz w:val="24"/>
          <w:szCs w:val="24"/>
        </w:rPr>
      </w:pPr>
    </w:p>
    <w:p w14:paraId="13E9CCAA" w14:textId="6B5D4D26" w:rsidR="00EA5591" w:rsidRDefault="00EA5591" w:rsidP="00017F92">
      <w:pPr>
        <w:pStyle w:val="ListParagraph"/>
        <w:numPr>
          <w:ilvl w:val="0"/>
          <w:numId w:val="3"/>
        </w:numPr>
        <w:jc w:val="both"/>
        <w:rPr>
          <w:rFonts w:ascii="Times New Roman" w:hAnsi="Times New Roman" w:cs="Times New Roman"/>
          <w:b/>
          <w:bCs/>
          <w:sz w:val="24"/>
          <w:szCs w:val="24"/>
        </w:rPr>
      </w:pPr>
      <w:r w:rsidRPr="00017F92">
        <w:rPr>
          <w:rFonts w:ascii="Times New Roman" w:hAnsi="Times New Roman" w:cs="Times New Roman"/>
          <w:b/>
          <w:bCs/>
          <w:sz w:val="24"/>
          <w:szCs w:val="24"/>
        </w:rPr>
        <w:t>Introduction</w:t>
      </w:r>
    </w:p>
    <w:p w14:paraId="0897B5E2" w14:textId="6C5CE127" w:rsidR="000A7D96" w:rsidRDefault="00F5713F" w:rsidP="000A7D96">
      <w:pPr>
        <w:jc w:val="both"/>
        <w:rPr>
          <w:rFonts w:ascii="Times New Roman" w:hAnsi="Times New Roman" w:cs="Times New Roman"/>
          <w:bCs/>
          <w:sz w:val="24"/>
          <w:szCs w:val="24"/>
        </w:rPr>
      </w:pPr>
      <w:r w:rsidRPr="003A11CC">
        <w:rPr>
          <w:rFonts w:ascii="Times New Roman" w:hAnsi="Times New Roman" w:cs="Times New Roman"/>
          <w:bCs/>
          <w:sz w:val="24"/>
          <w:szCs w:val="24"/>
        </w:rPr>
        <w:t>With its humble beginning in the second half of the nineteenth century [1, 2]</w:t>
      </w:r>
      <w:r w:rsidR="003A11CC">
        <w:rPr>
          <w:rFonts w:ascii="Times New Roman" w:hAnsi="Times New Roman" w:cs="Times New Roman"/>
          <w:bCs/>
          <w:sz w:val="24"/>
          <w:szCs w:val="24"/>
        </w:rPr>
        <w:t xml:space="preserve"> </w:t>
      </w:r>
      <w:r w:rsidRPr="003A11CC">
        <w:rPr>
          <w:rFonts w:ascii="Times New Roman" w:hAnsi="Times New Roman" w:cs="Times New Roman"/>
          <w:bCs/>
          <w:sz w:val="24"/>
          <w:szCs w:val="24"/>
        </w:rPr>
        <w:t>the field of quantitative structure-activity relationship (QSAR) has come a long way to its current state</w:t>
      </w:r>
      <w:r w:rsidR="00D275BF">
        <w:rPr>
          <w:rFonts w:ascii="Times New Roman" w:hAnsi="Times New Roman" w:cs="Times New Roman"/>
          <w:bCs/>
          <w:sz w:val="24"/>
          <w:szCs w:val="24"/>
        </w:rPr>
        <w:t xml:space="preserve">. </w:t>
      </w:r>
      <w:r w:rsidR="00923963" w:rsidRPr="003A11CC">
        <w:rPr>
          <w:rFonts w:ascii="Times New Roman" w:hAnsi="Times New Roman" w:cs="Times New Roman"/>
          <w:bCs/>
          <w:sz w:val="24"/>
          <w:szCs w:val="24"/>
        </w:rPr>
        <w:t xml:space="preserve">QSARs are mathematical models which </w:t>
      </w:r>
      <w:r w:rsidR="003A11CC">
        <w:rPr>
          <w:rFonts w:ascii="Times New Roman" w:hAnsi="Times New Roman" w:cs="Times New Roman"/>
          <w:bCs/>
          <w:sz w:val="24"/>
          <w:szCs w:val="24"/>
        </w:rPr>
        <w:t>attempts to predict property/ biomedicinal activity, toxicity of chemicals from their properties or calculated molecular descriptors.</w:t>
      </w:r>
      <w:r w:rsidR="00D275BF">
        <w:rPr>
          <w:rFonts w:ascii="Times New Roman" w:hAnsi="Times New Roman" w:cs="Times New Roman"/>
          <w:bCs/>
          <w:sz w:val="24"/>
          <w:szCs w:val="24"/>
        </w:rPr>
        <w:t xml:space="preserve"> </w:t>
      </w:r>
      <w:r w:rsidR="000A7D96">
        <w:rPr>
          <w:rFonts w:ascii="Times New Roman" w:hAnsi="Times New Roman" w:cs="Times New Roman"/>
          <w:bCs/>
          <w:sz w:val="24"/>
          <w:szCs w:val="24"/>
        </w:rPr>
        <w:t xml:space="preserve">The three </w:t>
      </w:r>
      <w:r w:rsidR="000A7D96" w:rsidRPr="000A7D96">
        <w:rPr>
          <w:rFonts w:ascii="Times New Roman" w:hAnsi="Times New Roman" w:cs="Times New Roman"/>
          <w:bCs/>
          <w:sz w:val="24"/>
          <w:szCs w:val="24"/>
        </w:rPr>
        <w:t xml:space="preserve">major </w:t>
      </w:r>
      <w:r w:rsidR="000A7D96">
        <w:rPr>
          <w:rFonts w:ascii="Times New Roman" w:hAnsi="Times New Roman" w:cs="Times New Roman"/>
          <w:bCs/>
          <w:sz w:val="24"/>
          <w:szCs w:val="24"/>
        </w:rPr>
        <w:t xml:space="preserve">pillars of QSAR </w:t>
      </w:r>
      <w:r w:rsidR="000A7D96" w:rsidRPr="000A7D96">
        <w:rPr>
          <w:rFonts w:ascii="Times New Roman" w:hAnsi="Times New Roman" w:cs="Times New Roman"/>
          <w:bCs/>
          <w:sz w:val="24"/>
          <w:szCs w:val="24"/>
        </w:rPr>
        <w:t>are: a) Adequately</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large and good quality</w:t>
      </w:r>
      <w:r w:rsidR="000A7D96">
        <w:rPr>
          <w:rFonts w:ascii="Times New Roman" w:hAnsi="Times New Roman" w:cs="Times New Roman"/>
          <w:bCs/>
          <w:sz w:val="24"/>
          <w:szCs w:val="24"/>
        </w:rPr>
        <w:t xml:space="preserve"> data on the dependent variable, i.e., physical property or </w:t>
      </w:r>
      <w:r w:rsidR="000A7D96" w:rsidRPr="000A7D96">
        <w:rPr>
          <w:rFonts w:ascii="Times New Roman" w:hAnsi="Times New Roman" w:cs="Times New Roman"/>
          <w:bCs/>
          <w:sz w:val="24"/>
          <w:szCs w:val="24"/>
        </w:rPr>
        <w:t>bioassay data, b) Relevant descriptors</w:t>
      </w:r>
      <w:r w:rsidR="00BA12FF">
        <w:rPr>
          <w:rFonts w:ascii="Times New Roman" w:hAnsi="Times New Roman" w:cs="Times New Roman"/>
          <w:bCs/>
          <w:sz w:val="24"/>
          <w:szCs w:val="24"/>
        </w:rPr>
        <w:t xml:space="preserve"> (independent variables)</w:t>
      </w:r>
      <w:r w:rsidR="000A7D96">
        <w:rPr>
          <w:rFonts w:ascii="Times New Roman" w:hAnsi="Times New Roman" w:cs="Times New Roman"/>
          <w:bCs/>
          <w:sz w:val="24"/>
          <w:szCs w:val="24"/>
        </w:rPr>
        <w:t xml:space="preserve"> that </w:t>
      </w:r>
      <w:r w:rsidR="000A7D96" w:rsidRPr="000A7D96">
        <w:rPr>
          <w:rFonts w:ascii="Times New Roman" w:hAnsi="Times New Roman" w:cs="Times New Roman"/>
          <w:bCs/>
          <w:sz w:val="24"/>
          <w:szCs w:val="24"/>
        </w:rPr>
        <w:t>are capable of quantifying aspects of molecular</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structure related to the</w:t>
      </w:r>
      <w:r w:rsidR="000A7D96">
        <w:rPr>
          <w:rFonts w:ascii="Times New Roman" w:hAnsi="Times New Roman" w:cs="Times New Roman"/>
          <w:bCs/>
          <w:sz w:val="24"/>
          <w:szCs w:val="24"/>
        </w:rPr>
        <w:t xml:space="preserve"> property/ </w:t>
      </w:r>
      <w:r w:rsidR="000A7D96" w:rsidRPr="000A7D96">
        <w:rPr>
          <w:rFonts w:ascii="Times New Roman" w:hAnsi="Times New Roman" w:cs="Times New Roman"/>
          <w:bCs/>
          <w:sz w:val="24"/>
          <w:szCs w:val="24"/>
        </w:rPr>
        <w:t>bioactivity of interest, and c) Proper</w:t>
      </w:r>
      <w:r w:rsidR="000A7D96">
        <w:rPr>
          <w:rFonts w:ascii="Times New Roman" w:hAnsi="Times New Roman" w:cs="Times New Roman"/>
          <w:bCs/>
          <w:sz w:val="24"/>
          <w:szCs w:val="24"/>
        </w:rPr>
        <w:t xml:space="preserve"> Statistical </w:t>
      </w:r>
      <w:r w:rsidR="000A7D96" w:rsidRPr="000A7D96">
        <w:rPr>
          <w:rFonts w:ascii="Times New Roman" w:hAnsi="Times New Roman" w:cs="Times New Roman"/>
          <w:bCs/>
          <w:sz w:val="24"/>
          <w:szCs w:val="24"/>
        </w:rPr>
        <w:t xml:space="preserve">methods for model building. </w:t>
      </w:r>
      <w:del w:id="2" w:author="Subho Majumdar" w:date="2017-07-25T16:04:00Z">
        <w:r w:rsidR="002A6ECF" w:rsidRPr="003A11CC" w:rsidDel="002A6ECF">
          <w:rPr>
            <w:rFonts w:ascii="Times New Roman" w:hAnsi="Times New Roman" w:cs="Times New Roman"/>
            <w:bCs/>
            <w:sz w:val="24"/>
            <w:szCs w:val="24"/>
          </w:rPr>
          <w:delText>For a recent review of the topic, please see</w:delText>
        </w:r>
      </w:del>
      <w:ins w:id="3" w:author="Subho Majumdar" w:date="2017-07-25T16:04:00Z">
        <w:r w:rsidR="002A6ECF">
          <w:rPr>
            <w:rFonts w:ascii="Times New Roman" w:hAnsi="Times New Roman" w:cs="Times New Roman"/>
            <w:bCs/>
            <w:sz w:val="24"/>
            <w:szCs w:val="24"/>
          </w:rPr>
          <w:t>Please refer to</w:t>
        </w:r>
      </w:ins>
      <w:r w:rsidR="002A6ECF" w:rsidRPr="003A11CC">
        <w:rPr>
          <w:rFonts w:ascii="Times New Roman" w:hAnsi="Times New Roman" w:cs="Times New Roman"/>
          <w:bCs/>
          <w:sz w:val="24"/>
          <w:szCs w:val="24"/>
        </w:rPr>
        <w:t xml:space="preserve"> [3]</w:t>
      </w:r>
      <w:ins w:id="4" w:author="Subho Majumdar" w:date="2017-07-25T16:04:00Z">
        <w:r w:rsidR="002A6ECF">
          <w:rPr>
            <w:rFonts w:ascii="Times New Roman" w:hAnsi="Times New Roman" w:cs="Times New Roman"/>
            <w:bCs/>
            <w:sz w:val="24"/>
            <w:szCs w:val="24"/>
          </w:rPr>
          <w:t xml:space="preserve"> for a recent review of the topic</w:t>
        </w:r>
      </w:ins>
      <w:r w:rsidR="002A6ECF" w:rsidRPr="003A11CC">
        <w:rPr>
          <w:rFonts w:ascii="Times New Roman" w:hAnsi="Times New Roman" w:cs="Times New Roman"/>
          <w:bCs/>
          <w:sz w:val="24"/>
          <w:szCs w:val="24"/>
        </w:rPr>
        <w:t>.</w:t>
      </w:r>
    </w:p>
    <w:p w14:paraId="0B3E65FA" w14:textId="67FB7144" w:rsidR="002651DD" w:rsidRDefault="00BA12FF"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In the second half of the twentieth century, </w:t>
      </w:r>
      <w:r w:rsidR="005E1CED">
        <w:rPr>
          <w:rFonts w:ascii="Times New Roman" w:hAnsi="Times New Roman" w:cs="Times New Roman"/>
          <w:bCs/>
          <w:sz w:val="24"/>
          <w:szCs w:val="24"/>
        </w:rPr>
        <w:t xml:space="preserve">the linear free energy related (LFER) </w:t>
      </w:r>
      <w:r w:rsidR="00797013">
        <w:rPr>
          <w:rFonts w:ascii="Times New Roman" w:hAnsi="Times New Roman" w:cs="Times New Roman"/>
          <w:bCs/>
          <w:sz w:val="24"/>
          <w:szCs w:val="24"/>
        </w:rPr>
        <w:t>approach</w:t>
      </w:r>
      <w:r w:rsidR="005E1CED">
        <w:rPr>
          <w:rFonts w:ascii="Times New Roman" w:hAnsi="Times New Roman" w:cs="Times New Roman"/>
          <w:bCs/>
          <w:sz w:val="24"/>
          <w:szCs w:val="24"/>
        </w:rPr>
        <w:t xml:space="preserve">, also known as Hansch analysis, was introduced to the field of QSAR [4].  </w:t>
      </w:r>
      <w:r w:rsidR="007F2D48">
        <w:rPr>
          <w:rFonts w:ascii="Times New Roman" w:hAnsi="Times New Roman" w:cs="Times New Roman"/>
          <w:bCs/>
          <w:sz w:val="24"/>
          <w:szCs w:val="24"/>
        </w:rPr>
        <w:t>This approach uses various combination</w:t>
      </w:r>
      <w:r w:rsidR="006C58A7">
        <w:rPr>
          <w:rFonts w:ascii="Times New Roman" w:hAnsi="Times New Roman" w:cs="Times New Roman"/>
          <w:bCs/>
          <w:sz w:val="24"/>
          <w:szCs w:val="24"/>
        </w:rPr>
        <w:t>s</w:t>
      </w:r>
      <w:r w:rsidR="007F2D48">
        <w:rPr>
          <w:rFonts w:ascii="Times New Roman" w:hAnsi="Times New Roman" w:cs="Times New Roman"/>
          <w:bCs/>
          <w:sz w:val="24"/>
          <w:szCs w:val="24"/>
        </w:rPr>
        <w:t xml:space="preserve"> of hydrophobicity (experimental or calculated), </w:t>
      </w:r>
      <w:r w:rsidR="007F2D48" w:rsidRPr="007F2D48">
        <w:rPr>
          <w:rFonts w:ascii="Times New Roman" w:hAnsi="Times New Roman" w:cs="Times New Roman"/>
          <w:bCs/>
          <w:sz w:val="24"/>
          <w:szCs w:val="24"/>
        </w:rPr>
        <w:t>Hammett’s elec</w:t>
      </w:r>
      <w:r w:rsidR="007F2D48">
        <w:rPr>
          <w:rFonts w:ascii="Times New Roman" w:hAnsi="Times New Roman" w:cs="Times New Roman"/>
          <w:bCs/>
          <w:sz w:val="24"/>
          <w:szCs w:val="24"/>
        </w:rPr>
        <w:t>tronic parameter (</w:t>
      </w:r>
      <w:r w:rsidR="007F2D48" w:rsidRPr="002A6ECF">
        <w:rPr>
          <w:rFonts w:ascii="Times New Roman" w:hAnsi="Times New Roman" w:cs="Times New Roman"/>
          <w:bCs/>
          <w:i/>
          <w:iCs/>
          <w:sz w:val="24"/>
          <w:szCs w:val="24"/>
          <w:rPrChange w:id="5" w:author="Subho Majumdar" w:date="2017-07-25T16:05:00Z">
            <w:rPr>
              <w:rFonts w:ascii="Times New Roman" w:hAnsi="Times New Roman" w:cs="Times New Roman"/>
              <w:bCs/>
              <w:sz w:val="24"/>
              <w:szCs w:val="24"/>
            </w:rPr>
          </w:rPrChange>
        </w:rPr>
        <w:t>σ</w:t>
      </w:r>
      <w:r w:rsidR="007F2D48">
        <w:rPr>
          <w:rFonts w:ascii="Times New Roman" w:hAnsi="Times New Roman" w:cs="Times New Roman"/>
          <w:bCs/>
          <w:sz w:val="24"/>
          <w:szCs w:val="24"/>
        </w:rPr>
        <w:t xml:space="preserve">) and numerous </w:t>
      </w:r>
      <w:r w:rsidR="007F2D48" w:rsidRPr="007F2D48">
        <w:rPr>
          <w:rFonts w:ascii="Times New Roman" w:hAnsi="Times New Roman" w:cs="Times New Roman"/>
          <w:bCs/>
          <w:sz w:val="24"/>
          <w:szCs w:val="24"/>
        </w:rPr>
        <w:t>steric</w:t>
      </w:r>
      <w:del w:id="6" w:author="Subho Majumdar" w:date="2017-07-25T16:05:00Z">
        <w:r w:rsidR="007F2D48" w:rsidDel="002A6ECF">
          <w:rPr>
            <w:rFonts w:ascii="Times New Roman" w:hAnsi="Times New Roman" w:cs="Times New Roman"/>
            <w:bCs/>
            <w:sz w:val="24"/>
            <w:szCs w:val="24"/>
          </w:rPr>
          <w:delText xml:space="preserve"> </w:delText>
        </w:r>
        <w:bookmarkStart w:id="7" w:name="_GoBack"/>
        <w:bookmarkEnd w:id="7"/>
        <w:r w:rsidR="007F2D48" w:rsidDel="002A6ECF">
          <w:rPr>
            <w:rFonts w:ascii="Times New Roman" w:hAnsi="Times New Roman" w:cs="Times New Roman"/>
            <w:bCs/>
            <w:sz w:val="24"/>
            <w:szCs w:val="24"/>
          </w:rPr>
          <w:delText xml:space="preserve"> </w:delText>
        </w:r>
      </w:del>
      <w:r w:rsidR="007F2D48" w:rsidRPr="007F2D48">
        <w:rPr>
          <w:rFonts w:ascii="Times New Roman" w:hAnsi="Times New Roman" w:cs="Times New Roman"/>
          <w:bCs/>
          <w:sz w:val="24"/>
          <w:szCs w:val="24"/>
        </w:rPr>
        <w:t>descriptors as independent variables for correlation.</w:t>
      </w:r>
      <w:r w:rsidR="008B79B4">
        <w:rPr>
          <w:rFonts w:ascii="Times New Roman" w:hAnsi="Times New Roman" w:cs="Times New Roman"/>
          <w:bCs/>
          <w:sz w:val="24"/>
          <w:szCs w:val="24"/>
        </w:rPr>
        <w:t xml:space="preserve">  </w:t>
      </w:r>
      <w:r w:rsidR="006C58A7">
        <w:rPr>
          <w:rFonts w:ascii="Times New Roman" w:hAnsi="Times New Roman" w:cs="Times New Roman"/>
          <w:bCs/>
          <w:sz w:val="24"/>
          <w:szCs w:val="24"/>
        </w:rPr>
        <w:t xml:space="preserve">  Such </w:t>
      </w:r>
      <w:r w:rsidR="008B79B4" w:rsidRPr="008B79B4">
        <w:rPr>
          <w:rFonts w:ascii="Times New Roman" w:hAnsi="Times New Roman" w:cs="Times New Roman"/>
          <w:bCs/>
          <w:sz w:val="24"/>
          <w:szCs w:val="24"/>
        </w:rPr>
        <w:t>property-property relationships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 xml:space="preserve">(PPRs) </w:t>
      </w:r>
      <w:r w:rsidR="006C58A7">
        <w:rPr>
          <w:rFonts w:ascii="Times New Roman" w:hAnsi="Times New Roman" w:cs="Times New Roman"/>
          <w:bCs/>
          <w:sz w:val="24"/>
          <w:szCs w:val="24"/>
        </w:rPr>
        <w:t xml:space="preserve"> or property-activity relationships (PARs) worked  for the assessment</w:t>
      </w:r>
      <w:r w:rsidR="008B79B4" w:rsidRPr="008B79B4">
        <w:rPr>
          <w:rFonts w:ascii="Times New Roman" w:hAnsi="Times New Roman" w:cs="Times New Roman"/>
          <w:bCs/>
          <w:sz w:val="24"/>
          <w:szCs w:val="24"/>
        </w:rPr>
        <w:t xml:space="preserve"> of bioactivities of</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molecules belonging to congeneric sets. But in many cases,</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experimental physicochemical properties of many of the</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chemicals under investigation are not available</w:t>
      </w:r>
      <w:r w:rsidR="00903449">
        <w:rPr>
          <w:rFonts w:ascii="Times New Roman" w:hAnsi="Times New Roman" w:cs="Times New Roman"/>
          <w:bCs/>
          <w:sz w:val="24"/>
          <w:szCs w:val="24"/>
        </w:rPr>
        <w:t xml:space="preserve"> </w:t>
      </w:r>
      <w:r w:rsidR="006C58A7">
        <w:rPr>
          <w:rFonts w:ascii="Times New Roman" w:hAnsi="Times New Roman" w:cs="Times New Roman"/>
          <w:bCs/>
          <w:sz w:val="24"/>
          <w:szCs w:val="24"/>
        </w:rPr>
        <w:t>[</w:t>
      </w:r>
      <w:r w:rsidR="006459B0">
        <w:rPr>
          <w:rFonts w:ascii="Times New Roman" w:hAnsi="Times New Roman" w:cs="Times New Roman"/>
          <w:bCs/>
          <w:sz w:val="24"/>
          <w:szCs w:val="24"/>
        </w:rPr>
        <w:t>3, 5</w:t>
      </w:r>
      <w:r w:rsidR="006C58A7">
        <w:rPr>
          <w:rFonts w:ascii="Times New Roman" w:hAnsi="Times New Roman" w:cs="Times New Roman"/>
          <w:bCs/>
          <w:sz w:val="24"/>
          <w:szCs w:val="24"/>
        </w:rPr>
        <w:t>].</w:t>
      </w:r>
      <w:r w:rsidR="008B79B4" w:rsidRPr="008B79B4">
        <w:rPr>
          <w:rFonts w:ascii="Times New Roman" w:hAnsi="Times New Roman" w:cs="Times New Roman"/>
          <w:bCs/>
          <w:sz w:val="24"/>
          <w:szCs w:val="24"/>
        </w:rPr>
        <w:t xml:space="preserve"> The PPR</w:t>
      </w:r>
      <w:r w:rsidR="00903449">
        <w:rPr>
          <w:rFonts w:ascii="Times New Roman" w:hAnsi="Times New Roman" w:cs="Times New Roman"/>
          <w:bCs/>
          <w:sz w:val="24"/>
          <w:szCs w:val="24"/>
        </w:rPr>
        <w:t xml:space="preserve">/ PAR </w:t>
      </w:r>
      <w:r w:rsidR="008B79B4" w:rsidRPr="008B79B4">
        <w:rPr>
          <w:rFonts w:ascii="Times New Roman" w:hAnsi="Times New Roman" w:cs="Times New Roman"/>
          <w:bCs/>
          <w:sz w:val="24"/>
          <w:szCs w:val="24"/>
        </w:rPr>
        <w:t>approaches are not very useful in such situations. A practical</w:t>
      </w:r>
      <w:r w:rsidR="00903449">
        <w:rPr>
          <w:rFonts w:ascii="Times New Roman" w:hAnsi="Times New Roman" w:cs="Times New Roman"/>
          <w:bCs/>
          <w:sz w:val="24"/>
          <w:szCs w:val="24"/>
        </w:rPr>
        <w:t xml:space="preserve"> approach that has gradually emerged in such data-poor situations is the  </w:t>
      </w:r>
      <w:r w:rsidR="008B79B4" w:rsidRPr="008B79B4">
        <w:rPr>
          <w:rFonts w:ascii="Times New Roman" w:hAnsi="Times New Roman" w:cs="Times New Roman"/>
          <w:bCs/>
          <w:sz w:val="24"/>
          <w:szCs w:val="24"/>
        </w:rPr>
        <w:t>use properties that</w:t>
      </w:r>
      <w:r w:rsidR="00903449">
        <w:rPr>
          <w:rFonts w:ascii="Times New Roman" w:hAnsi="Times New Roman" w:cs="Times New Roman"/>
          <w:bCs/>
          <w:sz w:val="24"/>
          <w:szCs w:val="24"/>
        </w:rPr>
        <w:t xml:space="preserve"> can be calculated </w:t>
      </w:r>
      <w:r w:rsidR="008B79B4" w:rsidRPr="008B79B4">
        <w:rPr>
          <w:rFonts w:ascii="Times New Roman" w:hAnsi="Times New Roman" w:cs="Times New Roman"/>
          <w:bCs/>
          <w:sz w:val="24"/>
          <w:szCs w:val="24"/>
        </w:rPr>
        <w:t xml:space="preserve"> directly from </w:t>
      </w:r>
      <w:r w:rsidR="00903449">
        <w:rPr>
          <w:rFonts w:ascii="Times New Roman" w:hAnsi="Times New Roman" w:cs="Times New Roman"/>
          <w:bCs/>
          <w:sz w:val="24"/>
          <w:szCs w:val="24"/>
        </w:rPr>
        <w:t>molecular structure without the use</w:t>
      </w:r>
      <w:r w:rsidR="008B79B4" w:rsidRPr="008B79B4">
        <w:rPr>
          <w:rFonts w:ascii="Times New Roman" w:hAnsi="Times New Roman" w:cs="Times New Roman"/>
          <w:bCs/>
          <w:sz w:val="24"/>
          <w:szCs w:val="24"/>
        </w:rPr>
        <w:t xml:space="preserve"> of any other experimental data.</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Topological, substructural, geometrical (3-D), and quantum</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 molecular descriptors belong to this group. For</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large sets of molecules, high level quantum chemical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descriptors could be very demanding on computer resources.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On the other hand, descriptors derived from topological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aspects of chemical structures, e.g.; topological indices</w:t>
      </w:r>
      <w:r w:rsidR="00BB05E5">
        <w:rPr>
          <w:rFonts w:ascii="Times New Roman" w:hAnsi="Times New Roman" w:cs="Times New Roman"/>
          <w:bCs/>
          <w:sz w:val="24"/>
          <w:szCs w:val="24"/>
        </w:rPr>
        <w:t xml:space="preserve"> </w:t>
      </w:r>
      <w:r w:rsidR="005B1A79">
        <w:rPr>
          <w:rFonts w:ascii="Times New Roman" w:hAnsi="Times New Roman" w:cs="Times New Roman"/>
          <w:bCs/>
          <w:sz w:val="24"/>
          <w:szCs w:val="24"/>
        </w:rPr>
        <w:t>[</w:t>
      </w:r>
      <w:r w:rsidR="002364FB">
        <w:rPr>
          <w:rFonts w:ascii="Times New Roman" w:hAnsi="Times New Roman" w:cs="Times New Roman"/>
          <w:bCs/>
          <w:sz w:val="24"/>
          <w:szCs w:val="24"/>
        </w:rPr>
        <w:t>6-8</w:t>
      </w:r>
      <w:r w:rsidR="005B1A79">
        <w:rPr>
          <w:rFonts w:ascii="Times New Roman" w:hAnsi="Times New Roman" w:cs="Times New Roman"/>
          <w:bCs/>
          <w:sz w:val="24"/>
          <w:szCs w:val="24"/>
        </w:rPr>
        <w:t>]</w:t>
      </w:r>
      <w:r w:rsidR="008B79B4" w:rsidRPr="008B79B4">
        <w:rPr>
          <w:rFonts w:ascii="Times New Roman" w:hAnsi="Times New Roman" w:cs="Times New Roman"/>
          <w:bCs/>
          <w:sz w:val="24"/>
          <w:szCs w:val="24"/>
        </w:rPr>
        <w:t xml:space="preserve"> and</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different types of substructures</w:t>
      </w:r>
      <w:r w:rsidR="005B1A79">
        <w:rPr>
          <w:rFonts w:ascii="Times New Roman" w:hAnsi="Times New Roman" w:cs="Times New Roman"/>
          <w:bCs/>
          <w:sz w:val="24"/>
          <w:szCs w:val="24"/>
        </w:rPr>
        <w:t xml:space="preserve"> [</w:t>
      </w:r>
      <w:r w:rsidR="00DC2B39">
        <w:rPr>
          <w:rFonts w:ascii="Times New Roman" w:hAnsi="Times New Roman" w:cs="Times New Roman"/>
          <w:bCs/>
          <w:sz w:val="24"/>
          <w:szCs w:val="24"/>
        </w:rPr>
        <w:t>9</w:t>
      </w:r>
      <w:r w:rsidR="005B1A79">
        <w:rPr>
          <w:rFonts w:ascii="Times New Roman" w:hAnsi="Times New Roman" w:cs="Times New Roman"/>
          <w:bCs/>
          <w:sz w:val="24"/>
          <w:szCs w:val="24"/>
        </w:rPr>
        <w:t>]</w:t>
      </w:r>
      <w:r w:rsidR="008B79B4" w:rsidRPr="008B79B4">
        <w:rPr>
          <w:rFonts w:ascii="Times New Roman" w:hAnsi="Times New Roman" w:cs="Times New Roman"/>
          <w:bCs/>
          <w:sz w:val="24"/>
          <w:szCs w:val="24"/>
        </w:rPr>
        <w:t>, have found wide</w:t>
      </w:r>
      <w:r w:rsidR="00BB05E5">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applications in numerous QSAR studies. For a recent</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summary of the</w:t>
      </w:r>
      <w:r w:rsidR="00BB05E5">
        <w:rPr>
          <w:rFonts w:ascii="Times New Roman" w:hAnsi="Times New Roman" w:cs="Times New Roman"/>
          <w:bCs/>
          <w:sz w:val="24"/>
          <w:szCs w:val="24"/>
        </w:rPr>
        <w:t>se</w:t>
      </w:r>
      <w:r w:rsidR="008B79B4" w:rsidRPr="008B79B4">
        <w:rPr>
          <w:rFonts w:ascii="Times New Roman" w:hAnsi="Times New Roman" w:cs="Times New Roman"/>
          <w:bCs/>
          <w:sz w:val="24"/>
          <w:szCs w:val="24"/>
        </w:rPr>
        <w:t xml:space="preserve"> topic</w:t>
      </w:r>
      <w:r w:rsidR="00BB05E5">
        <w:rPr>
          <w:rFonts w:ascii="Times New Roman" w:hAnsi="Times New Roman" w:cs="Times New Roman"/>
          <w:bCs/>
          <w:sz w:val="24"/>
          <w:szCs w:val="24"/>
        </w:rPr>
        <w:t>s</w:t>
      </w:r>
      <w:r w:rsidR="008B79B4" w:rsidRPr="008B79B4">
        <w:rPr>
          <w:rFonts w:ascii="Times New Roman" w:hAnsi="Times New Roman" w:cs="Times New Roman"/>
          <w:bCs/>
          <w:sz w:val="24"/>
          <w:szCs w:val="24"/>
        </w:rPr>
        <w:t>, p</w:t>
      </w:r>
      <w:r w:rsidR="00BB05E5">
        <w:rPr>
          <w:rFonts w:ascii="Times New Roman" w:hAnsi="Times New Roman" w:cs="Times New Roman"/>
          <w:bCs/>
          <w:sz w:val="24"/>
          <w:szCs w:val="24"/>
        </w:rPr>
        <w:t>lease see the review by Basak [</w:t>
      </w:r>
      <w:r w:rsidR="008B79B4" w:rsidRPr="008B79B4">
        <w:rPr>
          <w:rFonts w:ascii="Times New Roman" w:hAnsi="Times New Roman" w:cs="Times New Roman"/>
          <w:bCs/>
          <w:sz w:val="24"/>
          <w:szCs w:val="24"/>
        </w:rPr>
        <w:t>3</w:t>
      </w:r>
      <w:r w:rsidR="00BB05E5">
        <w:rPr>
          <w:rFonts w:ascii="Times New Roman" w:hAnsi="Times New Roman" w:cs="Times New Roman"/>
          <w:bCs/>
          <w:sz w:val="24"/>
          <w:szCs w:val="24"/>
        </w:rPr>
        <w:t>, 10</w:t>
      </w:r>
      <w:r w:rsidR="008B79B4" w:rsidRPr="008B79B4">
        <w:rPr>
          <w:rFonts w:ascii="Times New Roman" w:hAnsi="Times New Roman" w:cs="Times New Roman"/>
          <w:bCs/>
          <w:sz w:val="24"/>
          <w:szCs w:val="24"/>
        </w:rPr>
        <w:t>].</w:t>
      </w:r>
    </w:p>
    <w:p w14:paraId="30D924BA" w14:textId="34352B06" w:rsidR="002651DD" w:rsidRDefault="002651DD"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During the past half century or so there has been </w:t>
      </w:r>
      <w:r w:rsidR="003D1DAB">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a large number of descriptors [11-16].  </w:t>
      </w:r>
      <w:r w:rsidR="00F7070F">
        <w:rPr>
          <w:rFonts w:ascii="Times New Roman" w:hAnsi="Times New Roman" w:cs="Times New Roman"/>
          <w:bCs/>
          <w:sz w:val="24"/>
          <w:szCs w:val="24"/>
        </w:rPr>
        <w:t xml:space="preserve">This makes the QSAR modeling situation rank deficient where the number of predictors (p) is much larger as compared to the number of data points to be modeled or dependent variables (n).  </w:t>
      </w:r>
      <w:r w:rsidR="00C53723">
        <w:rPr>
          <w:rFonts w:ascii="Times New Roman" w:hAnsi="Times New Roman" w:cs="Times New Roman"/>
          <w:bCs/>
          <w:sz w:val="24"/>
          <w:szCs w:val="24"/>
        </w:rPr>
        <w:t>Such a situation for the judicious and correct use of statistical methods for model building and validation (Subha, please give references).</w:t>
      </w:r>
    </w:p>
    <w:p w14:paraId="76C05F8A" w14:textId="61B3D14E" w:rsidR="00B06FFC" w:rsidRDefault="00B06FFC"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Three </w:t>
      </w:r>
      <w:r w:rsidR="00053F37">
        <w:rPr>
          <w:rFonts w:ascii="Times New Roman" w:hAnsi="Times New Roman" w:cs="Times New Roman"/>
          <w:bCs/>
          <w:sz w:val="24"/>
          <w:szCs w:val="24"/>
        </w:rPr>
        <w:t xml:space="preserve">cross validation methods, viz., a) leave one out (LOO) cross validation  [  ], b) k-fold cross validation [  ], and c) external validation [   ] based on one training set and a single test set developed by the user’s subjectively selected mthod, have been used in QSAR validation.  In this paper, we discuss the statistical </w:t>
      </w:r>
      <w:r w:rsidR="00053F37">
        <w:rPr>
          <w:rFonts w:ascii="Times New Roman" w:hAnsi="Times New Roman" w:cs="Times New Roman"/>
          <w:bCs/>
          <w:sz w:val="24"/>
          <w:szCs w:val="24"/>
        </w:rPr>
        <w:lastRenderedPageBreak/>
        <w:t xml:space="preserve">bases of various cross validation methods with special reference to the rank deficient case </w:t>
      </w:r>
      <w:r w:rsidR="00ED1963">
        <w:rPr>
          <w:rFonts w:ascii="Times New Roman" w:hAnsi="Times New Roman" w:cs="Times New Roman"/>
          <w:bCs/>
          <w:sz w:val="24"/>
          <w:szCs w:val="24"/>
        </w:rPr>
        <w:t xml:space="preserve">of QSAR using a data set of 95 </w:t>
      </w:r>
      <w:r w:rsidR="00053F37">
        <w:rPr>
          <w:rFonts w:ascii="Times New Roman" w:hAnsi="Times New Roman" w:cs="Times New Roman"/>
          <w:bCs/>
          <w:sz w:val="24"/>
          <w:szCs w:val="24"/>
        </w:rPr>
        <w:t>aromatic amine mutagens and calculated molecular descriptors.</w:t>
      </w:r>
    </w:p>
    <w:p w14:paraId="201F8BA0" w14:textId="77777777" w:rsidR="00C53723" w:rsidRDefault="00C53723" w:rsidP="008B79B4">
      <w:pPr>
        <w:jc w:val="both"/>
        <w:rPr>
          <w:rFonts w:ascii="Times New Roman" w:hAnsi="Times New Roman" w:cs="Times New Roman"/>
          <w:bCs/>
          <w:sz w:val="24"/>
          <w:szCs w:val="24"/>
        </w:rPr>
      </w:pPr>
    </w:p>
    <w:p w14:paraId="0718A917" w14:textId="77777777" w:rsidR="003D1DAB" w:rsidRDefault="003D1DAB" w:rsidP="008B79B4">
      <w:pPr>
        <w:jc w:val="both"/>
        <w:rPr>
          <w:rFonts w:ascii="Times New Roman" w:hAnsi="Times New Roman" w:cs="Times New Roman"/>
          <w:bCs/>
          <w:sz w:val="24"/>
          <w:szCs w:val="24"/>
        </w:rPr>
      </w:pPr>
    </w:p>
    <w:p w14:paraId="5A70AF6C" w14:textId="77777777" w:rsidR="00903449" w:rsidRPr="008B79B4" w:rsidRDefault="00903449" w:rsidP="008B79B4">
      <w:pPr>
        <w:jc w:val="both"/>
        <w:rPr>
          <w:rFonts w:ascii="Times New Roman" w:hAnsi="Times New Roman" w:cs="Times New Roman"/>
          <w:bCs/>
          <w:sz w:val="24"/>
          <w:szCs w:val="24"/>
        </w:rPr>
      </w:pPr>
    </w:p>
    <w:p w14:paraId="6BB3B55E" w14:textId="77777777" w:rsidR="008B79B4" w:rsidRPr="008B79B4" w:rsidRDefault="008B79B4" w:rsidP="008B79B4">
      <w:pPr>
        <w:jc w:val="both"/>
        <w:rPr>
          <w:rFonts w:ascii="Times New Roman" w:hAnsi="Times New Roman" w:cs="Times New Roman"/>
          <w:bCs/>
          <w:sz w:val="24"/>
          <w:szCs w:val="24"/>
        </w:rPr>
      </w:pPr>
      <w:r w:rsidRPr="008B79B4">
        <w:rPr>
          <w:rFonts w:ascii="Times New Roman" w:hAnsi="Times New Roman" w:cs="Times New Roman"/>
          <w:bCs/>
          <w:sz w:val="24"/>
          <w:szCs w:val="24"/>
        </w:rPr>
        <w:t>2. MAJOR PILLARS OF QSAR</w:t>
      </w:r>
    </w:p>
    <w:p w14:paraId="4328BD13" w14:textId="6841D4A7" w:rsidR="008B79B4" w:rsidRDefault="008B79B4" w:rsidP="008B79B4">
      <w:pPr>
        <w:jc w:val="both"/>
        <w:rPr>
          <w:rFonts w:ascii="Times New Roman" w:hAnsi="Times New Roman" w:cs="Times New Roman"/>
          <w:bCs/>
          <w:sz w:val="24"/>
          <w:szCs w:val="24"/>
        </w:rPr>
      </w:pPr>
      <w:r w:rsidRPr="008B79B4">
        <w:rPr>
          <w:rFonts w:ascii="Times New Roman" w:hAnsi="Times New Roman" w:cs="Times New Roman"/>
          <w:bCs/>
          <w:sz w:val="24"/>
          <w:szCs w:val="24"/>
        </w:rPr>
        <w:t>“T</w:t>
      </w:r>
    </w:p>
    <w:p w14:paraId="62B0DF9E" w14:textId="367F8FEF" w:rsidR="00BA12FF" w:rsidRDefault="00BA12FF" w:rsidP="000A7D96">
      <w:pPr>
        <w:jc w:val="both"/>
        <w:rPr>
          <w:rFonts w:ascii="Times New Roman" w:hAnsi="Times New Roman" w:cs="Times New Roman"/>
          <w:bCs/>
          <w:sz w:val="24"/>
          <w:szCs w:val="24"/>
        </w:rPr>
      </w:pPr>
    </w:p>
    <w:p w14:paraId="56C18E01" w14:textId="77777777" w:rsidR="00BA12FF" w:rsidRDefault="00BA12FF" w:rsidP="000A7D96">
      <w:pPr>
        <w:jc w:val="both"/>
        <w:rPr>
          <w:rFonts w:ascii="Times New Roman" w:hAnsi="Times New Roman" w:cs="Times New Roman"/>
          <w:bCs/>
          <w:sz w:val="24"/>
          <w:szCs w:val="24"/>
        </w:rPr>
      </w:pPr>
    </w:p>
    <w:p w14:paraId="0022EC40" w14:textId="77777777" w:rsidR="000A7D96" w:rsidRDefault="000A7D96" w:rsidP="000A7D96">
      <w:pPr>
        <w:jc w:val="both"/>
        <w:rPr>
          <w:rFonts w:ascii="Times New Roman" w:hAnsi="Times New Roman" w:cs="Times New Roman"/>
          <w:bCs/>
          <w:sz w:val="24"/>
          <w:szCs w:val="24"/>
        </w:rPr>
      </w:pPr>
    </w:p>
    <w:p w14:paraId="320C4A03" w14:textId="77777777" w:rsidR="000A7D96" w:rsidRPr="000C1F81" w:rsidRDefault="000A7D96" w:rsidP="00F5713F">
      <w:pPr>
        <w:jc w:val="both"/>
        <w:rPr>
          <w:rFonts w:ascii="Times New Roman" w:hAnsi="Times New Roman" w:cs="Times New Roman"/>
          <w:b/>
          <w:bCs/>
          <w:sz w:val="56"/>
          <w:szCs w:val="56"/>
        </w:rPr>
      </w:pPr>
    </w:p>
    <w:p w14:paraId="73673235" w14:textId="77777777" w:rsidR="00017F92" w:rsidRPr="000C1F81" w:rsidRDefault="00017F92" w:rsidP="00017F92">
      <w:pPr>
        <w:jc w:val="both"/>
        <w:rPr>
          <w:rFonts w:ascii="Times New Roman" w:hAnsi="Times New Roman" w:cs="Times New Roman"/>
          <w:b/>
          <w:bCs/>
          <w:sz w:val="56"/>
          <w:szCs w:val="56"/>
        </w:rPr>
      </w:pPr>
    </w:p>
    <w:p w14:paraId="0B5D4378" w14:textId="77777777" w:rsidR="00EA5591" w:rsidRPr="000C1F81" w:rsidRDefault="009965C5" w:rsidP="00784205">
      <w:pPr>
        <w:jc w:val="both"/>
        <w:rPr>
          <w:rFonts w:ascii="Times New Roman" w:hAnsi="Times New Roman" w:cs="Times New Roman"/>
          <w:b/>
          <w:color w:val="FF0000"/>
          <w:sz w:val="56"/>
          <w:szCs w:val="56"/>
        </w:rPr>
      </w:pPr>
      <w:r w:rsidRPr="000C1F81">
        <w:rPr>
          <w:rFonts w:ascii="Times New Roman" w:hAnsi="Times New Roman" w:cs="Times New Roman"/>
          <w:b/>
          <w:color w:val="FF0000"/>
          <w:sz w:val="56"/>
          <w:szCs w:val="56"/>
        </w:rPr>
        <w:t>Please fill in.</w:t>
      </w:r>
    </w:p>
    <w:p w14:paraId="13F1FE6E" w14:textId="77777777" w:rsidR="009965C5" w:rsidRPr="00764E91" w:rsidRDefault="009965C5" w:rsidP="00784205">
      <w:pPr>
        <w:jc w:val="both"/>
        <w:rPr>
          <w:rFonts w:ascii="Times New Roman" w:hAnsi="Times New Roman" w:cs="Times New Roman"/>
          <w:color w:val="FF0000"/>
          <w:sz w:val="24"/>
          <w:szCs w:val="24"/>
        </w:rPr>
      </w:pPr>
      <w:r w:rsidRPr="000C1F81">
        <w:rPr>
          <w:rFonts w:ascii="Times New Roman" w:hAnsi="Times New Roman" w:cs="Times New Roman"/>
          <w:b/>
          <w:color w:val="FF0000"/>
          <w:sz w:val="56"/>
          <w:szCs w:val="56"/>
        </w:rPr>
        <w:t>&lt;I’ll add literature review of other cross validation papers</w:t>
      </w:r>
      <w:r w:rsidR="00764E91" w:rsidRPr="000C1F81">
        <w:rPr>
          <w:rFonts w:ascii="Times New Roman" w:hAnsi="Times New Roman" w:cs="Times New Roman"/>
          <w:b/>
          <w:color w:val="FF0000"/>
          <w:sz w:val="56"/>
          <w:szCs w:val="56"/>
        </w:rPr>
        <w:t>, the references you sent and more</w:t>
      </w:r>
      <w:r w:rsidR="00764E91" w:rsidRPr="00764E91">
        <w:rPr>
          <w:rFonts w:ascii="Times New Roman" w:hAnsi="Times New Roman" w:cs="Times New Roman"/>
          <w:color w:val="FF0000"/>
          <w:sz w:val="24"/>
          <w:szCs w:val="24"/>
        </w:rPr>
        <w:t>&gt;</w:t>
      </w:r>
    </w:p>
    <w:p w14:paraId="45BA7F67"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14:paraId="1EB66A29" w14:textId="77777777"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14:paraId="57137545" w14:textId="77777777"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14:paraId="2086B1C2" w14:textId="77777777"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14:paraId="2F6B54BA" w14:textId="77777777" w:rsidTr="00C1390E">
        <w:tc>
          <w:tcPr>
            <w:tcW w:w="8995" w:type="dxa"/>
          </w:tcPr>
          <w:p w14:paraId="6A5E2336" w14:textId="77777777"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14:paraId="439E365E" w14:textId="77777777" w:rsidR="00A63567" w:rsidRPr="006A122B" w:rsidRDefault="00A63567">
      <w:pPr>
        <w:rPr>
          <w:rFonts w:ascii="Times New Roman" w:hAnsi="Times New Roman" w:cs="Times New Roman"/>
          <w:b/>
          <w:bCs/>
          <w:sz w:val="24"/>
          <w:szCs w:val="24"/>
        </w:rPr>
      </w:pPr>
    </w:p>
    <w:p w14:paraId="279882FA" w14:textId="77777777"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For a fixed p,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14:paraId="20E56798" w14:textId="77777777" w:rsidR="00A63567" w:rsidRPr="006A122B" w:rsidRDefault="002A6EC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77777777"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w:t>
      </w:r>
      <w:r w:rsidR="001A4D10" w:rsidRPr="004C01F4">
        <w:rPr>
          <w:rFonts w:ascii="Times New Roman" w:eastAsiaTheme="minorEastAsia" w:hAnsi="Times New Roman" w:cs="Times New Roman"/>
          <w:sz w:val="24"/>
          <w:szCs w:val="24"/>
        </w:rPr>
        <w:t xml:space="preserve">predictor space </w:t>
      </w:r>
      <w:sdt>
        <w:sdtPr>
          <w:rPr>
            <w:rFonts w:ascii="Times New Roman" w:eastAsiaTheme="minorEastAsia" w:hAnsi="Times New Roman" w:cs="Times New Roman"/>
            <w:sz w:val="24"/>
            <w:szCs w:val="24"/>
          </w:rPr>
          <w:id w:val="-682662290"/>
          <w:citation/>
        </w:sdtPr>
        <w:sdtEndPr/>
        <w:sdtContent>
          <w:r w:rsidR="00A35FF7" w:rsidRPr="004C01F4">
            <w:rPr>
              <w:rFonts w:ascii="Times New Roman" w:eastAsiaTheme="minorEastAsia" w:hAnsi="Times New Roman" w:cs="Times New Roman"/>
              <w:sz w:val="24"/>
              <w:szCs w:val="24"/>
            </w:rPr>
            <w:fldChar w:fldCharType="begin"/>
          </w:r>
          <w:r w:rsidR="00A35FF7" w:rsidRPr="004C01F4">
            <w:rPr>
              <w:rFonts w:ascii="Times New Roman" w:eastAsiaTheme="minorEastAsia" w:hAnsi="Times New Roman" w:cs="Times New Roman"/>
              <w:sz w:val="24"/>
              <w:szCs w:val="24"/>
            </w:rPr>
            <w:instrText xml:space="preserve">CITATION Maj16 \l 1033 </w:instrText>
          </w:r>
          <w:r w:rsidR="00A35FF7" w:rsidRPr="004C01F4">
            <w:rPr>
              <w:rFonts w:ascii="Times New Roman" w:eastAsiaTheme="minorEastAsia" w:hAnsi="Times New Roman" w:cs="Times New Roman"/>
              <w:sz w:val="24"/>
              <w:szCs w:val="24"/>
            </w:rPr>
            <w:fldChar w:fldCharType="separate"/>
          </w:r>
          <w:r w:rsidR="00764E91" w:rsidRPr="00764E91">
            <w:rPr>
              <w:rFonts w:ascii="Times New Roman" w:eastAsiaTheme="minorEastAsia" w:hAnsi="Times New Roman" w:cs="Times New Roman"/>
              <w:noProof/>
              <w:sz w:val="24"/>
              <w:szCs w:val="24"/>
            </w:rPr>
            <w:t>[1]</w:t>
          </w:r>
          <w:r w:rsidR="00A35FF7" w:rsidRPr="004C01F4">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EndPr/>
        <w:sdtContent>
          <w:r w:rsidR="00DA59EB" w:rsidRPr="004C01F4">
            <w:rPr>
              <w:rFonts w:ascii="Times New Roman" w:eastAsiaTheme="minorEastAsia" w:hAnsi="Times New Roman" w:cs="Times New Roman"/>
              <w:sz w:val="24"/>
              <w:szCs w:val="24"/>
            </w:rPr>
            <w:fldChar w:fldCharType="begin"/>
          </w:r>
          <w:r w:rsidR="00DA59EB" w:rsidRPr="004C01F4">
            <w:rPr>
              <w:rFonts w:ascii="Times New Roman" w:eastAsiaTheme="minorEastAsia" w:hAnsi="Times New Roman" w:cs="Times New Roman"/>
              <w:sz w:val="24"/>
              <w:szCs w:val="24"/>
            </w:rPr>
            <w:instrText xml:space="preserve"> CITATION Bas871 \l 1033 </w:instrText>
          </w:r>
          <w:r w:rsidR="00DA59EB" w:rsidRPr="004C01F4">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[2]</w:t>
          </w:r>
          <w:r w:rsidR="00DA59EB" w:rsidRPr="004C01F4">
            <w:rPr>
              <w:rFonts w:ascii="Times New Roman" w:eastAsiaTheme="minorEastAsia" w:hAnsi="Times New Roman" w:cs="Times New Roman"/>
              <w:sz w:val="24"/>
              <w:szCs w:val="24"/>
            </w:rPr>
            <w:fldChar w:fldCharType="end"/>
          </w:r>
        </w:sdtContent>
      </w:sdt>
      <w:r w:rsidRPr="004C01F4">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We use the above correlation structure to simulate this scenario. 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14:paraId="49CA9BBC" w14:textId="77777777"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14:paraId="7CC55A01" w14:textId="77777777"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Debnath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764E91" w:rsidRPr="00764E91">
            <w:rPr>
              <w:rFonts w:ascii="Times New Roman" w:eastAsiaTheme="minorEastAsia" w:hAnsi="Times New Roman" w:cs="Times New Roman"/>
              <w:noProof/>
              <w:sz w:val="24"/>
              <w:szCs w:val="24"/>
            </w:rPr>
            <w:t>[3]</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the number of revertants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14:paraId="3A1AC8FB"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14:paraId="309D1F53" w14:textId="77777777"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0" w:type="auto"/>
        <w:jc w:val="center"/>
        <w:tblLook w:val="04A0" w:firstRow="1" w:lastRow="0" w:firstColumn="1" w:lastColumn="0" w:noHBand="0" w:noVBand="1"/>
      </w:tblPr>
      <w:tblGrid>
        <w:gridCol w:w="830"/>
        <w:gridCol w:w="2517"/>
        <w:gridCol w:w="2518"/>
        <w:gridCol w:w="2518"/>
      </w:tblGrid>
      <w:tr w:rsidR="00A35FF7" w:rsidRPr="006A122B" w14:paraId="7F472142" w14:textId="77777777" w:rsidTr="00A35FF7">
        <w:trPr>
          <w:jc w:val="center"/>
        </w:trPr>
        <w:tc>
          <w:tcPr>
            <w:tcW w:w="830" w:type="dxa"/>
          </w:tcPr>
          <w:p w14:paraId="16C77A56"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2517" w:type="dxa"/>
          </w:tcPr>
          <w:p w14:paraId="7DACFE25"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Number of descriptors</w:t>
            </w:r>
          </w:p>
        </w:tc>
        <w:tc>
          <w:tcPr>
            <w:tcW w:w="2518" w:type="dxa"/>
          </w:tcPr>
          <w:p w14:paraId="709EC787"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Software used</w:t>
            </w:r>
          </w:p>
        </w:tc>
        <w:tc>
          <w:tcPr>
            <w:tcW w:w="2518" w:type="dxa"/>
          </w:tcPr>
          <w:p w14:paraId="16596A13"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r>
      <w:tr w:rsidR="00A35FF7" w:rsidRPr="006A122B" w14:paraId="12E3FDB6" w14:textId="77777777" w:rsidTr="00A35FF7">
        <w:trPr>
          <w:jc w:val="center"/>
        </w:trPr>
        <w:tc>
          <w:tcPr>
            <w:tcW w:w="830" w:type="dxa"/>
          </w:tcPr>
          <w:p w14:paraId="66D3D05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TS</w:t>
            </w:r>
          </w:p>
        </w:tc>
        <w:tc>
          <w:tcPr>
            <w:tcW w:w="2517" w:type="dxa"/>
          </w:tcPr>
          <w:p w14:paraId="66EBB0A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2518" w:type="dxa"/>
          </w:tcPr>
          <w:p w14:paraId="7AE3FE54" w14:textId="77777777" w:rsidR="00A35FF7" w:rsidRPr="009363AD" w:rsidRDefault="009363AD" w:rsidP="00784205">
            <w:pPr>
              <w:jc w:val="both"/>
              <w:rPr>
                <w:rFonts w:ascii="Times New Roman" w:eastAsiaTheme="minorEastAsia" w:hAnsi="Times New Roman" w:cs="Times New Roman"/>
                <w:color w:val="FF0000"/>
                <w:sz w:val="24"/>
                <w:szCs w:val="24"/>
              </w:rPr>
            </w:pPr>
            <w:r w:rsidRPr="009363AD">
              <w:rPr>
                <w:rFonts w:ascii="Times New Roman" w:eastAsiaTheme="minorEastAsia" w:hAnsi="Times New Roman" w:cs="Times New Roman"/>
                <w:color w:val="FF0000"/>
                <w:sz w:val="24"/>
                <w:szCs w:val="24"/>
              </w:rPr>
              <w:t>Please fill in.</w:t>
            </w:r>
          </w:p>
        </w:tc>
        <w:tc>
          <w:tcPr>
            <w:tcW w:w="2518" w:type="dxa"/>
          </w:tcPr>
          <w:p w14:paraId="17A0E7A9" w14:textId="77777777" w:rsidR="00A35FF7" w:rsidRPr="006A122B" w:rsidRDefault="00A35FF7" w:rsidP="00784205">
            <w:pPr>
              <w:jc w:val="both"/>
              <w:rPr>
                <w:rFonts w:ascii="Times New Roman" w:eastAsiaTheme="minorEastAsia" w:hAnsi="Times New Roman" w:cs="Times New Roman"/>
                <w:sz w:val="24"/>
                <w:szCs w:val="24"/>
              </w:rPr>
            </w:pPr>
          </w:p>
        </w:tc>
      </w:tr>
      <w:tr w:rsidR="00A35FF7" w:rsidRPr="006A122B" w14:paraId="73B1EFAB" w14:textId="77777777" w:rsidTr="00A35FF7">
        <w:trPr>
          <w:jc w:val="center"/>
        </w:trPr>
        <w:tc>
          <w:tcPr>
            <w:tcW w:w="830" w:type="dxa"/>
          </w:tcPr>
          <w:p w14:paraId="4F88F54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2517" w:type="dxa"/>
          </w:tcPr>
          <w:p w14:paraId="543572B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2518" w:type="dxa"/>
          </w:tcPr>
          <w:p w14:paraId="217DACFF"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6D626B0E" w14:textId="77777777" w:rsidR="00A35FF7" w:rsidRPr="006A122B" w:rsidRDefault="00A35FF7" w:rsidP="00784205">
            <w:pPr>
              <w:jc w:val="both"/>
              <w:rPr>
                <w:rFonts w:ascii="Times New Roman" w:eastAsiaTheme="minorEastAsia" w:hAnsi="Times New Roman" w:cs="Times New Roman"/>
                <w:sz w:val="24"/>
                <w:szCs w:val="24"/>
              </w:rPr>
            </w:pPr>
          </w:p>
        </w:tc>
      </w:tr>
      <w:tr w:rsidR="00A35FF7" w:rsidRPr="006A122B" w14:paraId="351D6B7A" w14:textId="77777777" w:rsidTr="00A35FF7">
        <w:trPr>
          <w:jc w:val="center"/>
        </w:trPr>
        <w:tc>
          <w:tcPr>
            <w:tcW w:w="830" w:type="dxa"/>
          </w:tcPr>
          <w:p w14:paraId="0C446F6E"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3D</w:t>
            </w:r>
          </w:p>
        </w:tc>
        <w:tc>
          <w:tcPr>
            <w:tcW w:w="2517" w:type="dxa"/>
          </w:tcPr>
          <w:p w14:paraId="38738FA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2518" w:type="dxa"/>
          </w:tcPr>
          <w:p w14:paraId="4459BD99"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41CB7391" w14:textId="77777777" w:rsidR="00A35FF7" w:rsidRPr="006A122B" w:rsidRDefault="00A35FF7" w:rsidP="00784205">
            <w:pPr>
              <w:jc w:val="both"/>
              <w:rPr>
                <w:rFonts w:ascii="Times New Roman" w:eastAsiaTheme="minorEastAsia" w:hAnsi="Times New Roman" w:cs="Times New Roman"/>
                <w:sz w:val="24"/>
                <w:szCs w:val="24"/>
              </w:rPr>
            </w:pPr>
          </w:p>
        </w:tc>
      </w:tr>
      <w:tr w:rsidR="00A35FF7" w:rsidRPr="006A122B" w14:paraId="0D8C4948" w14:textId="77777777" w:rsidTr="00A35FF7">
        <w:trPr>
          <w:jc w:val="center"/>
        </w:trPr>
        <w:tc>
          <w:tcPr>
            <w:tcW w:w="830" w:type="dxa"/>
          </w:tcPr>
          <w:p w14:paraId="44B0ED14"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2517" w:type="dxa"/>
          </w:tcPr>
          <w:p w14:paraId="5283F63A"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2518" w:type="dxa"/>
          </w:tcPr>
          <w:p w14:paraId="2B89E05E"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6371530F" w14:textId="77777777" w:rsidR="00A35FF7" w:rsidRPr="006A122B" w:rsidRDefault="00A35FF7" w:rsidP="00784205">
            <w:pPr>
              <w:jc w:val="both"/>
              <w:rPr>
                <w:rFonts w:ascii="Times New Roman" w:eastAsiaTheme="minorEastAsia" w:hAnsi="Times New Roman" w:cs="Times New Roman"/>
                <w:sz w:val="24"/>
                <w:szCs w:val="24"/>
              </w:rPr>
            </w:pPr>
          </w:p>
        </w:tc>
      </w:tr>
    </w:tbl>
    <w:p w14:paraId="59E41909" w14:textId="77777777" w:rsidR="00A35FF7" w:rsidRPr="006A122B" w:rsidRDefault="00A35FF7" w:rsidP="00784205">
      <w:pPr>
        <w:jc w:val="both"/>
        <w:rPr>
          <w:rFonts w:ascii="Times New Roman" w:eastAsiaTheme="minorEastAsia" w:hAnsi="Times New Roman" w:cs="Times New Roman"/>
          <w:sz w:val="24"/>
          <w:szCs w:val="24"/>
        </w:rPr>
      </w:pPr>
    </w:p>
    <w:p w14:paraId="1EA14BDB" w14:textId="77777777"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t>This dataset contains four types of descriptors: topostructural (TS), topochemical (TC), three dimensional (3D) and quantum chemical (QC), in increasing order of computational complexity. Table 1 presents detailed information about these different types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End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End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Maj13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[5]</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End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[6]</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14:paraId="57578564" w14:textId="77777777"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14:paraId="53A52E49" w14:textId="77777777"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Tibshirani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14:paraId="557B98DC" w14:textId="77777777" w:rsidTr="00B858CA">
        <w:tc>
          <w:tcPr>
            <w:tcW w:w="8854" w:type="dxa"/>
          </w:tcPr>
          <w:p w14:paraId="02ED8203" w14:textId="77777777" w:rsidR="00B858CA" w:rsidRPr="006A122B" w:rsidRDefault="002A6ECF"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6A122B" w:rsidRDefault="00B858CA" w:rsidP="00784205">
            <w:pPr>
              <w:jc w:val="both"/>
              <w:rPr>
                <w:rFonts w:ascii="Times New Roman" w:eastAsiaTheme="minorEastAsia" w:hAnsi="Times New Roman" w:cs="Times New Roman"/>
                <w:sz w:val="24"/>
                <w:szCs w:val="24"/>
              </w:rPr>
            </w:pPr>
          </w:p>
          <w:p w14:paraId="04C35AB6" w14:textId="77777777"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14:paraId="01A4183A" w14:textId="77777777"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parameter. The advantage of using this method is two-fold:</w:t>
      </w:r>
    </w:p>
    <w:p w14:paraId="0F42168E" w14:textId="77777777"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lastRenderedPageBreak/>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Unlike linear regression which gives a unique solution only when </w:t>
      </w:r>
      <w:r w:rsidRPr="006A122B">
        <w:rPr>
          <w:rFonts w:ascii="Times New Roman" w:hAnsi="Times New Roman" w:cs="Times New Roman"/>
          <w:i/>
          <w:sz w:val="24"/>
          <w:szCs w:val="24"/>
        </w:rPr>
        <w:t>n</w:t>
      </w:r>
      <w:r w:rsidR="00927B18">
        <w:rPr>
          <w:rFonts w:ascii="Times New Roman" w:hAnsi="Times New Roman" w:cs="Times New Roman"/>
          <w:iCs/>
          <w:sz w:val="24"/>
          <w:szCs w:val="24"/>
        </w:rPr>
        <w:t xml:space="preserve"> &gt;</w:t>
      </w:r>
      <w:r w:rsidRPr="006A122B">
        <w:rPr>
          <w:rFonts w:ascii="Times New Roman" w:hAnsi="Times New Roman" w:cs="Times New Roman"/>
          <w:iCs/>
          <w:sz w:val="24"/>
          <w:szCs w:val="24"/>
        </w:rPr>
        <w:t xml:space="preserve">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14:paraId="3243470C" w14:textId="77777777"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The large number of descriptors and low intrinsic dimensionality of datasets that are typical of many modern QSAR problems [refs] makes LASSO an ideal candidate for estimation and prediction of chemical activity in such situations.</w:t>
      </w:r>
    </w:p>
    <w:p w14:paraId="5A09565F" w14:textId="77777777"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14:paraId="33437180" w14:textId="77777777"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7777777"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14:paraId="0D1D2102" w14:textId="77777777"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14:paraId="3188103C"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External validation: </w:t>
      </w:r>
      <w:r w:rsidR="00452A6A" w:rsidRPr="00452A6A">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4BE3A4B7"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Multiple external validation:</w:t>
      </w:r>
      <w:r w:rsidR="00452A6A">
        <w:rPr>
          <w:rFonts w:ascii="Times New Roman" w:hAnsi="Times New Roman" w:cs="Times New Roman"/>
          <w:b/>
          <w:bCs/>
          <w:sz w:val="24"/>
          <w:szCs w:val="24"/>
        </w:rPr>
        <w:t xml:space="preserve"> </w:t>
      </w:r>
      <w:r w:rsidR="00452A6A" w:rsidRPr="00452A6A">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7732CEED" w14:textId="77777777"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764E91" w:rsidRPr="00764E91">
            <w:rPr>
              <w:rFonts w:ascii="Times New Roman" w:hAnsi="Times New Roman" w:cs="Times New Roman"/>
              <w:noProof/>
              <w:sz w:val="24"/>
              <w:szCs w:val="24"/>
            </w:rPr>
            <w:t>[7]</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14:paraId="7339611E" w14:textId="77777777"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14:paraId="7B4FA206"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14:paraId="3907B033"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14:paraId="50494BC2"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lastRenderedPageBreak/>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14:paraId="26EC24F3"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4</w:t>
      </w:r>
      <w:r w:rsidR="00EA5591" w:rsidRPr="006A122B">
        <w:rPr>
          <w:rFonts w:ascii="Times New Roman" w:hAnsi="Times New Roman" w:cs="Times New Roman"/>
          <w:b/>
          <w:bCs/>
          <w:sz w:val="24"/>
          <w:szCs w:val="24"/>
        </w:rPr>
        <w:t>. Results</w:t>
      </w:r>
    </w:p>
    <w:p w14:paraId="4C523F17" w14:textId="77777777"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14:paraId="0A4B33C5" w14:textId="77777777"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14:paraId="020DBAF3" w14:textId="77777777"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14:paraId="63C9C076" w14:textId="77777777"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14:paraId="0B465D09" w14:textId="77777777" w:rsidTr="000123F8">
        <w:tc>
          <w:tcPr>
            <w:tcW w:w="10070" w:type="dxa"/>
            <w:gridSpan w:val="5"/>
          </w:tcPr>
          <w:p w14:paraId="4DE953F3"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14:paraId="4582055E" w14:textId="77777777" w:rsidTr="000123F8">
        <w:tc>
          <w:tcPr>
            <w:tcW w:w="4028" w:type="dxa"/>
            <w:gridSpan w:val="2"/>
          </w:tcPr>
          <w:p w14:paraId="256BC7E3" w14:textId="77777777"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32E009F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57EBDD1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0E8CAAD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14:paraId="164D5724" w14:textId="77777777" w:rsidTr="000123F8">
        <w:tc>
          <w:tcPr>
            <w:tcW w:w="4028" w:type="dxa"/>
            <w:gridSpan w:val="2"/>
          </w:tcPr>
          <w:p w14:paraId="2814C124"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F423B53"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14:paraId="6AEAB04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14:paraId="487A48F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14:paraId="48F9E6F9" w14:textId="77777777" w:rsidTr="000123F8">
        <w:tc>
          <w:tcPr>
            <w:tcW w:w="4028" w:type="dxa"/>
            <w:gridSpan w:val="2"/>
          </w:tcPr>
          <w:p w14:paraId="3014B0C8"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14:paraId="695FB97E" w14:textId="77777777" w:rsidTr="000123F8">
        <w:tc>
          <w:tcPr>
            <w:tcW w:w="2014" w:type="dxa"/>
            <w:vMerge w:val="restart"/>
            <w:tcBorders>
              <w:right w:val="single" w:sz="4" w:space="0" w:color="auto"/>
            </w:tcBorders>
          </w:tcPr>
          <w:p w14:paraId="361ECBEE" w14:textId="77777777" w:rsidR="000123F8" w:rsidRPr="006A122B" w:rsidRDefault="000123F8" w:rsidP="000123F8">
            <w:pPr>
              <w:jc w:val="both"/>
              <w:rPr>
                <w:rFonts w:ascii="Times New Roman" w:hAnsi="Times New Roman" w:cs="Times New Roman"/>
                <w:sz w:val="24"/>
                <w:szCs w:val="24"/>
              </w:rPr>
            </w:pPr>
          </w:p>
          <w:p w14:paraId="56822B66"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5AC7BBE6" w14:textId="77777777"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14:paraId="7F9C1F10" w14:textId="77777777" w:rsidTr="000123F8">
        <w:tc>
          <w:tcPr>
            <w:tcW w:w="2014" w:type="dxa"/>
            <w:vMerge/>
            <w:tcBorders>
              <w:right w:val="single" w:sz="4" w:space="0" w:color="auto"/>
            </w:tcBorders>
          </w:tcPr>
          <w:p w14:paraId="185BFB41"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14:paraId="7D47F13F" w14:textId="77777777" w:rsidTr="000123F8">
        <w:tc>
          <w:tcPr>
            <w:tcW w:w="2014" w:type="dxa"/>
            <w:vMerge/>
            <w:tcBorders>
              <w:right w:val="single" w:sz="4" w:space="0" w:color="auto"/>
            </w:tcBorders>
          </w:tcPr>
          <w:p w14:paraId="2360AD83"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14:paraId="0C48EBAC" w14:textId="77777777" w:rsidTr="000123F8">
        <w:tc>
          <w:tcPr>
            <w:tcW w:w="2014" w:type="dxa"/>
            <w:vMerge/>
            <w:tcBorders>
              <w:right w:val="single" w:sz="4" w:space="0" w:color="auto"/>
            </w:tcBorders>
          </w:tcPr>
          <w:p w14:paraId="4BFEFE17"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14:paraId="75812AAE" w14:textId="77777777" w:rsidTr="000123F8">
        <w:tc>
          <w:tcPr>
            <w:tcW w:w="2014" w:type="dxa"/>
            <w:vMerge/>
            <w:tcBorders>
              <w:right w:val="single" w:sz="4" w:space="0" w:color="auto"/>
            </w:tcBorders>
          </w:tcPr>
          <w:p w14:paraId="6485CB65"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14:paraId="07834585" w14:textId="77777777" w:rsidTr="000123F8">
        <w:tc>
          <w:tcPr>
            <w:tcW w:w="4028" w:type="dxa"/>
            <w:gridSpan w:val="2"/>
          </w:tcPr>
          <w:p w14:paraId="774F3C4F" w14:textId="77777777"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14:paraId="1683E33A" w14:textId="77777777" w:rsidTr="00A73B99">
        <w:tc>
          <w:tcPr>
            <w:tcW w:w="10070" w:type="dxa"/>
            <w:gridSpan w:val="5"/>
          </w:tcPr>
          <w:p w14:paraId="520EA2AF"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14:paraId="69910CDC" w14:textId="77777777" w:rsidTr="00A73B99">
        <w:tc>
          <w:tcPr>
            <w:tcW w:w="4028" w:type="dxa"/>
            <w:gridSpan w:val="2"/>
          </w:tcPr>
          <w:p w14:paraId="5CB0DEC4" w14:textId="77777777"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085EF5F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3E0F131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635C5E0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14:paraId="3CC4007A" w14:textId="77777777" w:rsidTr="00A73B99">
        <w:tc>
          <w:tcPr>
            <w:tcW w:w="4028" w:type="dxa"/>
            <w:gridSpan w:val="2"/>
          </w:tcPr>
          <w:p w14:paraId="7CA7429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7B27F8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14:paraId="55D46F95"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14:paraId="51C990C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14:paraId="743C8F70" w14:textId="77777777" w:rsidTr="00A73B99">
        <w:tc>
          <w:tcPr>
            <w:tcW w:w="4028" w:type="dxa"/>
            <w:gridSpan w:val="2"/>
          </w:tcPr>
          <w:p w14:paraId="46532E8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14:paraId="285DDBC5" w14:textId="77777777" w:rsidTr="00A73B99">
        <w:tc>
          <w:tcPr>
            <w:tcW w:w="2014" w:type="dxa"/>
            <w:vMerge w:val="restart"/>
            <w:tcBorders>
              <w:right w:val="single" w:sz="4" w:space="0" w:color="auto"/>
            </w:tcBorders>
          </w:tcPr>
          <w:p w14:paraId="5257B7B1" w14:textId="77777777" w:rsidR="00F41E9C" w:rsidRPr="006A122B" w:rsidRDefault="00F41E9C" w:rsidP="00A73B99">
            <w:pPr>
              <w:jc w:val="both"/>
              <w:rPr>
                <w:rFonts w:ascii="Times New Roman" w:hAnsi="Times New Roman" w:cs="Times New Roman"/>
                <w:sz w:val="24"/>
                <w:szCs w:val="24"/>
              </w:rPr>
            </w:pPr>
          </w:p>
          <w:p w14:paraId="0A2EF2D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14:paraId="5D5F0B8D" w14:textId="77777777" w:rsidTr="00A73B99">
        <w:tc>
          <w:tcPr>
            <w:tcW w:w="2014" w:type="dxa"/>
            <w:vMerge/>
            <w:tcBorders>
              <w:right w:val="single" w:sz="4" w:space="0" w:color="auto"/>
            </w:tcBorders>
          </w:tcPr>
          <w:p w14:paraId="33C4DF92"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14:paraId="40CD757C" w14:textId="77777777" w:rsidTr="00A73B99">
        <w:tc>
          <w:tcPr>
            <w:tcW w:w="2014" w:type="dxa"/>
            <w:vMerge/>
            <w:tcBorders>
              <w:right w:val="single" w:sz="4" w:space="0" w:color="auto"/>
            </w:tcBorders>
          </w:tcPr>
          <w:p w14:paraId="224B059A"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14:paraId="494A2675" w14:textId="77777777" w:rsidTr="00A73B99">
        <w:tc>
          <w:tcPr>
            <w:tcW w:w="2014" w:type="dxa"/>
            <w:vMerge/>
            <w:tcBorders>
              <w:right w:val="single" w:sz="4" w:space="0" w:color="auto"/>
            </w:tcBorders>
          </w:tcPr>
          <w:p w14:paraId="2520EB78"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14:paraId="478C7609" w14:textId="77777777" w:rsidTr="00A73B99">
        <w:tc>
          <w:tcPr>
            <w:tcW w:w="2014" w:type="dxa"/>
            <w:vMerge/>
            <w:tcBorders>
              <w:right w:val="single" w:sz="4" w:space="0" w:color="auto"/>
            </w:tcBorders>
          </w:tcPr>
          <w:p w14:paraId="3CB23CB5"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14:paraId="343E4EB5" w14:textId="77777777" w:rsidTr="00A73B99">
        <w:tc>
          <w:tcPr>
            <w:tcW w:w="4028" w:type="dxa"/>
            <w:gridSpan w:val="2"/>
          </w:tcPr>
          <w:p w14:paraId="72991A5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14:paraId="555E3B83" w14:textId="77777777" w:rsidR="00AA3801" w:rsidRPr="006A122B" w:rsidRDefault="00AA3801" w:rsidP="00C755C9">
      <w:pPr>
        <w:jc w:val="both"/>
        <w:rPr>
          <w:rFonts w:ascii="Times New Roman" w:hAnsi="Times New Roman" w:cs="Times New Roman"/>
          <w:sz w:val="24"/>
          <w:szCs w:val="24"/>
        </w:rPr>
      </w:pPr>
    </w:p>
    <w:p w14:paraId="1B1DEE8D" w14:textId="77777777"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w:t>
      </w:r>
      <w:r w:rsidR="00694874">
        <w:rPr>
          <w:rFonts w:ascii="Times New Roman" w:hAnsi="Times New Roman" w:cs="Times New Roman"/>
          <w:sz w:val="24"/>
          <w:szCs w:val="24"/>
        </w:rPr>
        <w:t xml:space="preserve"> W</w:t>
      </w:r>
      <w:r w:rsidR="00562DDD" w:rsidRPr="006A122B">
        <w:rPr>
          <w:rFonts w:ascii="Times New Roman" w:hAnsi="Times New Roman" w:cs="Times New Roman"/>
          <w:sz w:val="24"/>
          <w:szCs w:val="24"/>
        </w:rPr>
        <w:t>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694874">
        <w:rPr>
          <w:rFonts w:ascii="Times New Roman" w:hAnsi="Times New Roman" w:cs="Times New Roman"/>
          <w:sz w:val="24"/>
          <w:szCs w:val="24"/>
        </w:rPr>
        <w:t xml:space="preserve"> f</w:t>
      </w:r>
      <w:r w:rsidR="00694874" w:rsidRPr="006A122B">
        <w:rPr>
          <w:rFonts w:ascii="Times New Roman" w:hAnsi="Times New Roman" w:cs="Times New Roman"/>
          <w:sz w:val="24"/>
          <w:szCs w:val="24"/>
        </w:rPr>
        <w:t>or repeated</w:t>
      </w:r>
      <w:r w:rsidR="00694874">
        <w:rPr>
          <w:rFonts w:ascii="Times New Roman" w:hAnsi="Times New Roman" w:cs="Times New Roman"/>
          <w:sz w:val="24"/>
          <w:szCs w:val="24"/>
        </w:rPr>
        <w:t xml:space="preserve"> external </w:t>
      </w:r>
      <w:r w:rsidR="00694874" w:rsidRPr="006A122B">
        <w:rPr>
          <w:rFonts w:ascii="Times New Roman" w:hAnsi="Times New Roman" w:cs="Times New Roman"/>
          <w:sz w:val="24"/>
          <w:szCs w:val="24"/>
        </w:rPr>
        <w:t>validation</w:t>
      </w:r>
      <w:r w:rsidR="00562DDD" w:rsidRPr="006A122B">
        <w:rPr>
          <w:rFonts w:ascii="Times New Roman" w:hAnsi="Times New Roman" w:cs="Times New Roman"/>
          <w:sz w:val="24"/>
          <w:szCs w:val="24"/>
        </w:rPr>
        <w:t>.</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14:paraId="66556885" w14:textId="77777777"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The main issue with external validation, which </w:t>
      </w:r>
      <w:r w:rsidRPr="00764E91">
        <w:rPr>
          <w:rFonts w:ascii="Times New Roman" w:hAnsi="Times New Roman" w:cs="Times New Roman"/>
          <w:sz w:val="24"/>
          <w:szCs w:val="24"/>
        </w:rPr>
        <w:t>previous studies (e.g.</w:t>
      </w:r>
      <w:sdt>
        <w:sdtPr>
          <w:rPr>
            <w:rFonts w:ascii="Times New Roman" w:hAnsi="Times New Roman" w:cs="Times New Roman"/>
            <w:sz w:val="24"/>
            <w:szCs w:val="24"/>
          </w:rPr>
          <w:id w:val="-1992396411"/>
          <w:citation/>
        </w:sdtPr>
        <w:sdtEnd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Gol02 \l 1033 </w:instrText>
          </w:r>
          <w:r w:rsidR="00452A6A" w:rsidRP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[8]</w:t>
          </w:r>
          <w:r w:rsidR="00452A6A" w:rsidRP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End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Che14 \l 1033 </w:instrText>
          </w:r>
          <w:r w:rsidR="00452A6A" w:rsidRP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[9]</w:t>
          </w:r>
          <w:r w:rsidR="00452A6A" w:rsidRPr="00764E91">
            <w:rPr>
              <w:rFonts w:ascii="Times New Roman" w:hAnsi="Times New Roman" w:cs="Times New Roman"/>
              <w:sz w:val="24"/>
              <w:szCs w:val="24"/>
            </w:rPr>
            <w:fldChar w:fldCharType="end"/>
          </w:r>
        </w:sdtContent>
      </w:sdt>
      <w:r w:rsidRPr="00764E91">
        <w:rPr>
          <w:rFonts w:ascii="Times New Roman" w:hAnsi="Times New Roman" w:cs="Times New Roman"/>
          <w:sz w:val="24"/>
          <w:szCs w:val="24"/>
        </w:rPr>
        <w:t xml:space="preserve">) </w:t>
      </w:r>
      <w:r w:rsidR="00004261" w:rsidRPr="00764E91">
        <w:rPr>
          <w:rFonts w:ascii="Times New Roman" w:hAnsi="Times New Roman" w:cs="Times New Roman"/>
          <w:sz w:val="24"/>
          <w:szCs w:val="24"/>
        </w:rPr>
        <w:t xml:space="preserve">have not </w:t>
      </w:r>
      <w:r w:rsidR="00683C2C" w:rsidRPr="00764E91">
        <w:rPr>
          <w:rFonts w:ascii="Times New Roman" w:hAnsi="Times New Roman" w:cs="Times New Roman"/>
          <w:sz w:val="24"/>
          <w:szCs w:val="24"/>
        </w:rPr>
        <w:t>captured</w:t>
      </w:r>
      <w:r w:rsidRPr="00764E91">
        <w:rPr>
          <w:rFonts w:ascii="Times New Roman" w:hAnsi="Times New Roman" w:cs="Times New Roman"/>
          <w:sz w:val="24"/>
          <w:szCs w:val="24"/>
        </w:rPr>
        <w:t>, is the high degree of variability in its performance depending on which subset of the full data is chosen as the validation sample.</w:t>
      </w:r>
      <w:r w:rsidR="00830B3A" w:rsidRPr="00764E91">
        <w:rPr>
          <w:rFonts w:ascii="Times New Roman" w:hAnsi="Times New Roman" w:cs="Times New Roman"/>
          <w:sz w:val="24"/>
          <w:szCs w:val="24"/>
        </w:rPr>
        <w:t xml:space="preserve"> The minimum and maximum values indicate that depending on the train-test split, the two-deep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2</w:t>
      </w:r>
      <w:r w:rsidR="00830B3A" w:rsidRPr="00764E91">
        <w:rPr>
          <w:rFonts w:ascii="Times New Roman" w:hAnsi="Times New Roman" w:cs="Times New Roman"/>
          <w:sz w:val="24"/>
          <w:szCs w:val="24"/>
        </w:rPr>
        <w:t xml:space="preserve"> can vary between 0.34 to 0.95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0.06 to 0.89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500 and 0.01 to 0.87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w:t>
      </w:r>
      <w:r w:rsidR="00830B3A" w:rsidRPr="00764E91">
        <w:rPr>
          <w:rFonts w:ascii="Times New Roman" w:hAnsi="Times New Roman" w:cs="Times New Roman"/>
          <w:sz w:val="24"/>
          <w:szCs w:val="24"/>
        </w:rPr>
        <w:lastRenderedPageBreak/>
        <w:t xml:space="preserve">1000.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About 50% of the external validation splits have worse performance than LOO-cv for both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 xml:space="preserve">2 </w:t>
      </w:r>
      <w:r w:rsidR="00830B3A" w:rsidRPr="00764E91">
        <w:rPr>
          <w:rFonts w:ascii="Times New Roman" w:hAnsi="Times New Roman" w:cs="Times New Roman"/>
          <w:sz w:val="24"/>
          <w:szCs w:val="24"/>
        </w:rPr>
        <w:t xml:space="preserve">and PRESS, which goes up to around 75%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This indicates that for higher number of predictors, LOO-cv is more likely to </w:t>
      </w:r>
      <w:r w:rsidR="00004261" w:rsidRPr="00764E91">
        <w:rPr>
          <w:rFonts w:ascii="Times New Roman" w:hAnsi="Times New Roman" w:cs="Times New Roman"/>
          <w:sz w:val="24"/>
          <w:szCs w:val="24"/>
        </w:rPr>
        <w:t xml:space="preserve">result a QSAR model that </w:t>
      </w:r>
      <w:r w:rsidR="00004261" w:rsidRPr="006A122B">
        <w:rPr>
          <w:rFonts w:ascii="Times New Roman" w:hAnsi="Times New Roman" w:cs="Times New Roman"/>
          <w:sz w:val="24"/>
          <w:szCs w:val="24"/>
        </w:rPr>
        <w:t>is more predictive.</w:t>
      </w:r>
      <w:r w:rsidR="00033C19" w:rsidRPr="006A122B">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14:paraId="75979339" w14:textId="77777777"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14:paraId="52F7FAE6" w14:textId="77777777"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14:paraId="0E6139E0" w14:textId="77777777"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&lt;Insert table 2&gt;</w:t>
      </w:r>
    </w:p>
    <w:p w14:paraId="42F60491" w14:textId="77777777"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14:paraId="0EC44D72" w14:textId="77777777" w:rsidTr="00683C2C">
        <w:trPr>
          <w:jc w:val="center"/>
        </w:trPr>
        <w:tc>
          <w:tcPr>
            <w:tcW w:w="3662" w:type="dxa"/>
            <w:gridSpan w:val="2"/>
          </w:tcPr>
          <w:p w14:paraId="7319FF5F" w14:textId="77777777"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14:paraId="4766D16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14:paraId="4E7C39D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14:paraId="743B339D" w14:textId="77777777" w:rsidTr="00683C2C">
        <w:trPr>
          <w:jc w:val="center"/>
        </w:trPr>
        <w:tc>
          <w:tcPr>
            <w:tcW w:w="3662" w:type="dxa"/>
            <w:gridSpan w:val="2"/>
          </w:tcPr>
          <w:p w14:paraId="1BDBBB73"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14:paraId="57B2E49F"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14:paraId="04F98A4C"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14:paraId="20CEC39D" w14:textId="77777777" w:rsidTr="00683C2C">
        <w:trPr>
          <w:jc w:val="center"/>
        </w:trPr>
        <w:tc>
          <w:tcPr>
            <w:tcW w:w="3662" w:type="dxa"/>
            <w:gridSpan w:val="2"/>
          </w:tcPr>
          <w:p w14:paraId="1E37FC1B"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14:paraId="64CF6B3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14:paraId="04508A1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14:paraId="1BAEB1D9" w14:textId="77777777" w:rsidTr="00683C2C">
        <w:trPr>
          <w:jc w:val="center"/>
        </w:trPr>
        <w:tc>
          <w:tcPr>
            <w:tcW w:w="1832" w:type="dxa"/>
            <w:vMerge w:val="restart"/>
            <w:tcBorders>
              <w:right w:val="single" w:sz="4" w:space="0" w:color="auto"/>
            </w:tcBorders>
          </w:tcPr>
          <w:p w14:paraId="37333268" w14:textId="77777777" w:rsidR="00004261" w:rsidRPr="006A122B" w:rsidRDefault="00004261" w:rsidP="00A73B99">
            <w:pPr>
              <w:jc w:val="both"/>
              <w:rPr>
                <w:rFonts w:ascii="Times New Roman" w:hAnsi="Times New Roman" w:cs="Times New Roman"/>
                <w:sz w:val="24"/>
                <w:szCs w:val="24"/>
              </w:rPr>
            </w:pPr>
          </w:p>
          <w:p w14:paraId="4221877D"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1B5799BC" w14:textId="77777777"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14:paraId="321DF670" w14:textId="77777777" w:rsidTr="00683C2C">
        <w:trPr>
          <w:jc w:val="center"/>
        </w:trPr>
        <w:tc>
          <w:tcPr>
            <w:tcW w:w="1832" w:type="dxa"/>
            <w:vMerge/>
            <w:tcBorders>
              <w:right w:val="single" w:sz="4" w:space="0" w:color="auto"/>
            </w:tcBorders>
          </w:tcPr>
          <w:p w14:paraId="17E99366"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14:paraId="1810C4A2" w14:textId="77777777" w:rsidTr="00683C2C">
        <w:trPr>
          <w:jc w:val="center"/>
        </w:trPr>
        <w:tc>
          <w:tcPr>
            <w:tcW w:w="1832" w:type="dxa"/>
            <w:vMerge/>
            <w:tcBorders>
              <w:right w:val="single" w:sz="4" w:space="0" w:color="auto"/>
            </w:tcBorders>
          </w:tcPr>
          <w:p w14:paraId="4283FDD4"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14:paraId="7806FD7A" w14:textId="77777777" w:rsidTr="00683C2C">
        <w:trPr>
          <w:jc w:val="center"/>
        </w:trPr>
        <w:tc>
          <w:tcPr>
            <w:tcW w:w="1832" w:type="dxa"/>
            <w:vMerge/>
            <w:tcBorders>
              <w:right w:val="single" w:sz="4" w:space="0" w:color="auto"/>
            </w:tcBorders>
          </w:tcPr>
          <w:p w14:paraId="56542D5A"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14:paraId="7279C1B6" w14:textId="77777777" w:rsidTr="00683C2C">
        <w:trPr>
          <w:jc w:val="center"/>
        </w:trPr>
        <w:tc>
          <w:tcPr>
            <w:tcW w:w="1832" w:type="dxa"/>
            <w:vMerge/>
            <w:tcBorders>
              <w:right w:val="single" w:sz="4" w:space="0" w:color="auto"/>
            </w:tcBorders>
          </w:tcPr>
          <w:p w14:paraId="3F3722FD"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14:paraId="760FEBBB" w14:textId="77777777" w:rsidTr="00683C2C">
        <w:trPr>
          <w:jc w:val="center"/>
        </w:trPr>
        <w:tc>
          <w:tcPr>
            <w:tcW w:w="3662" w:type="dxa"/>
            <w:gridSpan w:val="2"/>
          </w:tcPr>
          <w:p w14:paraId="4409599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14:paraId="35BE6359"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14:paraId="63F62C5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14:paraId="5BD354E0" w14:textId="77777777" w:rsidR="009E0EE9" w:rsidRPr="006A122B" w:rsidRDefault="009E0EE9" w:rsidP="00C65C49">
      <w:pPr>
        <w:spacing w:before="240" w:after="120"/>
        <w:jc w:val="both"/>
        <w:rPr>
          <w:rFonts w:ascii="Times New Roman" w:hAnsi="Times New Roman" w:cs="Times New Roman"/>
          <w:sz w:val="24"/>
          <w:szCs w:val="24"/>
        </w:rPr>
      </w:pPr>
    </w:p>
    <w:p w14:paraId="556BFD99"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14:paraId="2AECC9D3" w14:textId="77777777" w:rsidR="00F16E75" w:rsidRPr="00764E91" w:rsidRDefault="00F16E7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&lt;Multiple peaks point</w:t>
      </w:r>
      <w:r w:rsidR="00764E91" w:rsidRPr="00764E91">
        <w:rPr>
          <w:rFonts w:ascii="Times New Roman" w:hAnsi="Times New Roman" w:cs="Times New Roman"/>
          <w:color w:val="FF0000"/>
          <w:sz w:val="24"/>
          <w:szCs w:val="24"/>
        </w:rPr>
        <w:t xml:space="preserve"> from trouble with QSAR paper </w:t>
      </w:r>
      <w:r w:rsidRPr="00764E91">
        <w:rPr>
          <w:rFonts w:ascii="Times New Roman" w:hAnsi="Times New Roman" w:cs="Times New Roman"/>
          <w:color w:val="FF0000"/>
          <w:sz w:val="24"/>
          <w:szCs w:val="24"/>
        </w:rPr>
        <w:t>&gt;</w:t>
      </w:r>
    </w:p>
    <w:p w14:paraId="59076510" w14:textId="77777777" w:rsidR="00F666F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Pr>
              <w:rFonts w:ascii="Times New Roman" w:hAnsi="Times New Roman" w:cs="Times New Roman"/>
              <w:sz w:val="24"/>
              <w:szCs w:val="24"/>
            </w:rPr>
            <w:fldChar w:fldCharType="begin"/>
          </w:r>
          <w:r w:rsidR="00764E91">
            <w:rPr>
              <w:rFonts w:ascii="Times New Roman" w:hAnsi="Times New Roman" w:cs="Times New Roman"/>
              <w:b/>
              <w:bCs/>
              <w:sz w:val="24"/>
              <w:szCs w:val="24"/>
            </w:rPr>
            <w:instrText xml:space="preserve"> CITATION Bas13 \l 1033 </w:instrText>
          </w:r>
          <w:r w:rsidR="00764E91">
            <w:rPr>
              <w:rFonts w:ascii="Times New Roman" w:hAnsi="Times New Roman" w:cs="Times New Roman"/>
              <w:sz w:val="24"/>
              <w:szCs w:val="24"/>
            </w:rPr>
            <w:fldChar w:fldCharType="separate"/>
          </w:r>
          <w:r w:rsidR="00764E91">
            <w:rPr>
              <w:rFonts w:ascii="Times New Roman" w:hAnsi="Times New Roman" w:cs="Times New Roman"/>
              <w:b/>
              <w:bCs/>
              <w:noProof/>
              <w:sz w:val="24"/>
              <w:szCs w:val="24"/>
            </w:rPr>
            <w:t xml:space="preserve"> </w:t>
          </w:r>
          <w:r w:rsidR="00764E91" w:rsidRPr="00764E91">
            <w:rPr>
              <w:rFonts w:ascii="Times New Roman" w:hAnsi="Times New Roman" w:cs="Times New Roman"/>
              <w:noProof/>
              <w:sz w:val="24"/>
              <w:szCs w:val="24"/>
            </w:rPr>
            <w:t>[10]</w:t>
          </w:r>
          <w:r w:rsid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EndPr/>
        <w:sdtContent>
          <w:r w:rsidR="00764E91">
            <w:rPr>
              <w:rFonts w:ascii="Times New Roman" w:hAnsi="Times New Roman" w:cs="Times New Roman"/>
              <w:sz w:val="24"/>
              <w:szCs w:val="24"/>
            </w:rPr>
            <w:fldChar w:fldCharType="begin"/>
          </w:r>
          <w:r w:rsidR="00764E91">
            <w:rPr>
              <w:rFonts w:ascii="Times New Roman" w:hAnsi="Times New Roman" w:cs="Times New Roman"/>
              <w:sz w:val="24"/>
              <w:szCs w:val="24"/>
            </w:rPr>
            <w:instrText xml:space="preserve"> CITATION Bas152 \l 1033 </w:instrText>
          </w:r>
          <w:r w:rsid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[11]</w:t>
          </w:r>
          <w:r w:rsidR="00764E91">
            <w:rPr>
              <w:rFonts w:ascii="Times New Roman" w:hAnsi="Times New Roman" w:cs="Times New Roman"/>
              <w:sz w:val="24"/>
              <w:szCs w:val="24"/>
            </w:rPr>
            <w:fldChar w:fldCharType="end"/>
          </w:r>
        </w:sdtContent>
      </w:sdt>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p w14:paraId="0BBD069C" w14:textId="6E863B81" w:rsidR="009965C5" w:rsidRDefault="009965C5" w:rsidP="00784205">
      <w:pPr>
        <w:jc w:val="both"/>
        <w:rPr>
          <w:rFonts w:ascii="Times New Roman" w:hAnsi="Times New Roman" w:cs="Times New Roman"/>
          <w:color w:val="FF0000"/>
          <w:sz w:val="24"/>
          <w:szCs w:val="24"/>
        </w:rPr>
      </w:pPr>
      <w:r w:rsidRPr="0084053F">
        <w:rPr>
          <w:rFonts w:ascii="Times New Roman" w:hAnsi="Times New Roman" w:cs="Times New Roman"/>
          <w:color w:val="FF0000"/>
          <w:sz w:val="24"/>
          <w:szCs w:val="24"/>
        </w:rPr>
        <w:t xml:space="preserve">More </w:t>
      </w:r>
      <w:r w:rsidR="0084053F">
        <w:rPr>
          <w:rFonts w:ascii="Times New Roman" w:hAnsi="Times New Roman" w:cs="Times New Roman"/>
          <w:color w:val="FF0000"/>
          <w:sz w:val="24"/>
          <w:szCs w:val="24"/>
        </w:rPr>
        <w:t>discussion</w:t>
      </w:r>
    </w:p>
    <w:p w14:paraId="2EA5B754" w14:textId="2676E7E9" w:rsidR="00F5713F" w:rsidRDefault="00F5713F" w:rsidP="00784205">
      <w:pPr>
        <w:jc w:val="both"/>
        <w:rPr>
          <w:rFonts w:ascii="Times New Roman" w:hAnsi="Times New Roman" w:cs="Times New Roman"/>
          <w:color w:val="FF0000"/>
          <w:sz w:val="24"/>
          <w:szCs w:val="24"/>
        </w:rPr>
      </w:pPr>
    </w:p>
    <w:p w14:paraId="3AAB99AE" w14:textId="77777777" w:rsidR="00F5713F" w:rsidRPr="0084053F" w:rsidRDefault="00F5713F" w:rsidP="00784205">
      <w:pPr>
        <w:jc w:val="both"/>
        <w:rPr>
          <w:rFonts w:ascii="Times New Roman" w:hAnsi="Times New Roman" w:cs="Times New Roman"/>
          <w:color w:val="FF0000"/>
          <w:sz w:val="24"/>
          <w:szCs w:val="24"/>
        </w:rPr>
      </w:pPr>
    </w:p>
    <w:sdt>
      <w:sdtPr>
        <w:rPr>
          <w:rFonts w:ascii="Times New Roman" w:eastAsiaTheme="minorHAnsi" w:hAnsi="Times New Roman" w:cs="Times New Roman"/>
          <w:color w:val="auto"/>
          <w:sz w:val="22"/>
          <w:szCs w:val="22"/>
        </w:rPr>
        <w:id w:val="1621412712"/>
        <w:docPartObj>
          <w:docPartGallery w:val="Bibliographies"/>
          <w:docPartUnique/>
        </w:docPartObj>
      </w:sdtPr>
      <w:sdtEndPr/>
      <w:sdtContent>
        <w:p w14:paraId="6DB34272" w14:textId="64337F5A" w:rsidR="00A35FF7" w:rsidRDefault="00A35FF7">
          <w:pPr>
            <w:pStyle w:val="Heading1"/>
            <w:rPr>
              <w:rFonts w:ascii="Times New Roman" w:hAnsi="Times New Roman" w:cs="Times New Roman"/>
              <w:b/>
              <w:bCs/>
              <w:color w:val="auto"/>
              <w:sz w:val="24"/>
              <w:szCs w:val="24"/>
            </w:rPr>
          </w:pPr>
          <w:r w:rsidRPr="006A122B">
            <w:rPr>
              <w:rFonts w:ascii="Times New Roman" w:hAnsi="Times New Roman" w:cs="Times New Roman"/>
              <w:b/>
              <w:bCs/>
              <w:color w:val="auto"/>
              <w:sz w:val="24"/>
              <w:szCs w:val="24"/>
            </w:rPr>
            <w:t>References</w:t>
          </w:r>
        </w:p>
        <w:p w14:paraId="00F592E9" w14:textId="34FA6770" w:rsidR="00F5713F" w:rsidRDefault="00F5713F" w:rsidP="00F5713F">
          <w:r>
            <w:t>[ 1]</w:t>
          </w:r>
          <w:r>
            <w:tab/>
            <w:t>Crum-Brown, A.; Fraser, TR. On the connection between chemical constitution and physiological action. Part 1. On the physiological action of the ammonium bases, derived from Strychia, Brucia, Thebaia, Codeia, Morphia and Nicotia. Trans.;. Roy. Soc. Edinburgh, 1868, 25, 151-203.</w:t>
          </w:r>
        </w:p>
        <w:p w14:paraId="08B07BD6" w14:textId="166DE696" w:rsidR="00F5713F" w:rsidRDefault="00F5713F" w:rsidP="00F5713F">
          <w:r>
            <w:t>[2] Richet, M.C. Note sur le rapport entre la toxicite et les proprire te s physiques des corps. Compt. Rend. Soc. Biol. (Paris), 1893, 45, 775</w:t>
          </w:r>
        </w:p>
        <w:p w14:paraId="26A9830D" w14:textId="3A3C7A79" w:rsidR="00F5713F" w:rsidRDefault="00F5713F" w:rsidP="00F5713F">
          <w:r>
            <w:t>-776.</w:t>
          </w:r>
        </w:p>
        <w:p w14:paraId="3D3345EE" w14:textId="3E3A403D" w:rsidR="0023643E" w:rsidRDefault="0023643E" w:rsidP="00F5713F">
          <w:r>
            <w:t>[3</w:t>
          </w:r>
          <w:r w:rsidRPr="0023643E">
            <w:t xml:space="preserve">] </w:t>
          </w:r>
          <w:r w:rsidRPr="0023643E">
            <w:tab/>
            <w:t>S. C. Basak, "Mathematical Descriptors for the Prediction of Property, Bioactivity, and Toxicity of Chemicals from their Structure: A Chemical-Cum-Biochemical Approach," Curr. Comput. Aided Drug. Des., vol. 9, pp. 449-462, 2013.</w:t>
          </w:r>
        </w:p>
        <w:p w14:paraId="49BD91AD" w14:textId="52C18E5B" w:rsidR="005E1CED" w:rsidRDefault="0023643E" w:rsidP="00F5713F">
          <w:r>
            <w:t>(This is the same as your ref # 45 in the original draft)</w:t>
          </w:r>
        </w:p>
        <w:p w14:paraId="41966358" w14:textId="5FBDB245" w:rsidR="005E1CED" w:rsidRDefault="005E1CED" w:rsidP="005E1CED">
          <w:r>
            <w:t>[4]</w:t>
          </w:r>
          <w:r>
            <w:tab/>
            <w:t>Hansch, C.; Leo, A. Exploring QSARs: Fundamentals and Applications in Chemistry and Biology, American Chemical Society, Washington, D.C.; 1995.</w:t>
          </w:r>
        </w:p>
        <w:p w14:paraId="0B6CE579" w14:textId="6BAC15B7" w:rsidR="00DE21B9" w:rsidRDefault="00DE21B9" w:rsidP="005E1CED"/>
        <w:p w14:paraId="43CA079D" w14:textId="0BEA4A2E" w:rsidR="00DE21B9" w:rsidRDefault="00DE21B9" w:rsidP="00DE21B9">
          <w:r>
            <w:t>[5]</w:t>
          </w:r>
          <w:r>
            <w:tab/>
            <w:t>Auer, C.M.; Nabholz, J.V.; Baetcke, K.P. Mode of action and the assessment of chemical hazards in the presence of limited data: use of structure-activity relationships (SAR) under TSCA, Section 5.; Environ. Health Perspect., 1990, 87, 183-197.</w:t>
          </w:r>
        </w:p>
        <w:p w14:paraId="665D9D3E" w14:textId="399764A5" w:rsidR="0053146F" w:rsidRDefault="0053146F" w:rsidP="0053146F">
          <w:r>
            <w:t>[ 6]</w:t>
          </w:r>
          <w:r>
            <w:tab/>
            <w:t>Kier, L.B.; Hall, L.H. Molecular Connectivity in Chemistry and Drug Research; Academic Press: New York, 1976.</w:t>
          </w:r>
        </w:p>
        <w:p w14:paraId="362C80A2" w14:textId="08A9AD09" w:rsidR="0053146F" w:rsidRDefault="0053146F" w:rsidP="0053146F">
          <w:r>
            <w:t>[7] Kier, L.B.; Hall, L.H. Molecular Connectivity in Structure Activity Analysis; Wiley: London, 1986.</w:t>
          </w:r>
        </w:p>
        <w:p w14:paraId="705FE4D8" w14:textId="4E7D07F8" w:rsidR="0053146F" w:rsidRDefault="0053146F" w:rsidP="0053146F">
          <w:r>
            <w:t>[8] Devillers, J.; Balaban, A.T. Topological Indices and Related Descriptors in QSAR and QSPR, Gordon and Breach: Amsterdam, 1999.</w:t>
          </w:r>
        </w:p>
        <w:p w14:paraId="2DA7844B" w14:textId="54E3D05D" w:rsidR="00DC2B39" w:rsidRDefault="00DC2B39" w:rsidP="00DC2B39">
          <w:r>
            <w:t>[9]</w:t>
          </w:r>
          <w:r>
            <w:tab/>
            <w:t>Carhart, R. E.; Smith, D. H.; Venkataraghavan, R. Atom Pairs as Molecular Features in Structure-Activity Studies: Definition and Applications. J. Chem. Inf. Comput. Sci. 1985, 25, 64-73.</w:t>
          </w:r>
        </w:p>
        <w:p w14:paraId="5A6D7F28" w14:textId="5A30C351" w:rsidR="0053146F" w:rsidRDefault="00BB05E5" w:rsidP="00BB05E5">
          <w:r>
            <w:t>[10]</w:t>
          </w:r>
          <w:r>
            <w:tab/>
            <w:t>Basak, S.C. Role of mathematical chemodescriptors and proteomics-based biodescriptors in drug discovery. Drug Dev. Res., 2010, 72, 1-9.</w:t>
          </w:r>
        </w:p>
        <w:p w14:paraId="1BC1EDE5" w14:textId="79D01A24" w:rsidR="003D1DAB" w:rsidRDefault="003D1DAB" w:rsidP="00BB05E5"/>
        <w:p w14:paraId="7FFBD2A3" w14:textId="77777777" w:rsidR="003D1DAB" w:rsidRDefault="003D1DAB" w:rsidP="003D1DAB">
          <w:r>
            <w:t>[11]</w:t>
          </w:r>
          <w:r>
            <w:tab/>
            <w:t xml:space="preserve">PaDEL-Descriptor: </w:t>
          </w:r>
          <w:hyperlink r:id="rId9" w:history="1">
            <w:r w:rsidRPr="00BE38AD">
              <w:rPr>
                <w:rStyle w:val="Hyperlink"/>
              </w:rPr>
              <w:t>http://padel.nus.edu.sg/software/padeldescriptor/</w:t>
            </w:r>
          </w:hyperlink>
          <w:r>
            <w:t xml:space="preserve"> </w:t>
          </w:r>
        </w:p>
        <w:p w14:paraId="2940F6A6" w14:textId="18FB9F0F" w:rsidR="003D1DAB" w:rsidRDefault="003D1DAB" w:rsidP="003D1DAB">
          <w:r>
            <w:t>[12] DRAGON - Software for the Calculation of Molecular Descriptors, Version 5.4, 2006; Todeschini, R.; Consonni, V.; Mauri, A. et al.; Talete srl.; Milan, Italy</w:t>
          </w:r>
        </w:p>
        <w:p w14:paraId="3C431A64" w14:textId="52DEAE50" w:rsidR="003D1DAB" w:rsidRDefault="003D1DAB" w:rsidP="003D1DAB">
          <w:r>
            <w:t>[13] MolconnZ, Version 4.05, 2003; Hall Ass. Consult.; Quincy, MA.</w:t>
          </w:r>
        </w:p>
        <w:p w14:paraId="58313BA5" w14:textId="1D04E5B5" w:rsidR="003D1DAB" w:rsidRDefault="003D1DAB" w:rsidP="003D1DAB">
          <w:r>
            <w:t>[14] Basak, S.C.; Harriss, D.K.; Magnuson, V.R. POLLY v. 2.3: 1988; Copyright of the University of Minnesota, USA.</w:t>
          </w:r>
        </w:p>
        <w:p w14:paraId="73CA027A" w14:textId="0BC7DC8D" w:rsidR="003D1DAB" w:rsidRDefault="003D1DAB" w:rsidP="003D1DAB">
          <w:r>
            <w:t>[15] Basak, S.C.; Grunwald, G.D. APProbe. 1993; Copyright of the</w:t>
          </w:r>
        </w:p>
        <w:p w14:paraId="27CE04D9" w14:textId="77777777" w:rsidR="003D1DAB" w:rsidRDefault="003D1DAB" w:rsidP="003D1DAB">
          <w:r>
            <w:t>University of Minnesota, USA.</w:t>
          </w:r>
        </w:p>
        <w:p w14:paraId="7A5AFCF0" w14:textId="4E9750E3" w:rsidR="003D1DAB" w:rsidRDefault="003D1DAB" w:rsidP="003D1DAB">
          <w:r>
            <w:lastRenderedPageBreak/>
            <w:t>[16] Filip, P.A.; Balaban, T.S.; Balaban, A.T. A new approach for devising local graph invariants: derived topological indices with low degeneracy and good correlation ability. J. Math. Chem., 1987, 1, 61-83</w:t>
          </w:r>
        </w:p>
        <w:p w14:paraId="3F87E0DF" w14:textId="77777777" w:rsidR="003D1DAB" w:rsidRDefault="003D1DAB" w:rsidP="00BB05E5"/>
        <w:p w14:paraId="1834E00E" w14:textId="3F84485C" w:rsidR="00DE21B9" w:rsidRDefault="00DE21B9" w:rsidP="00DE21B9"/>
        <w:p w14:paraId="50D8D201" w14:textId="28FD4F60" w:rsidR="00DE21B9" w:rsidRDefault="00DE21B9" w:rsidP="00DE21B9"/>
        <w:p w14:paraId="18DAD5A4" w14:textId="1E42BE29" w:rsidR="00DE21B9" w:rsidRDefault="00DE21B9" w:rsidP="00DE21B9"/>
        <w:p w14:paraId="0185EC9C" w14:textId="77777777" w:rsidR="00DE21B9" w:rsidRDefault="00DE21B9" w:rsidP="00DE21B9"/>
        <w:p w14:paraId="6C5B45F4" w14:textId="3520E665" w:rsidR="00F5713F" w:rsidRPr="00DE21B9" w:rsidRDefault="00DE21B9" w:rsidP="00F5713F">
          <w:pPr>
            <w:rPr>
              <w:b/>
            </w:rPr>
          </w:pPr>
          <w:r w:rsidRPr="00DE21B9">
            <w:rPr>
              <w:b/>
              <w:highlight w:val="yellow"/>
            </w:rPr>
            <w:t>OLD SUBHO REF LIST:</w:t>
          </w:r>
        </w:p>
        <w:sdt>
          <w:sdtPr>
            <w:rPr>
              <w:rFonts w:ascii="Times New Roman" w:hAnsi="Times New Roman" w:cs="Times New Roman"/>
            </w:rPr>
            <w:id w:val="-573587230"/>
            <w:bibliography/>
          </w:sdtPr>
          <w:sdtEndPr/>
          <w:sdtContent>
            <w:p w14:paraId="1108FCF6" w14:textId="77777777" w:rsidR="00764E91" w:rsidRDefault="00A35FF7">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764E91" w14:paraId="2E1ACAFB" w14:textId="77777777">
                <w:trPr>
                  <w:divId w:val="2026519207"/>
                  <w:tblCellSpacing w:w="15" w:type="dxa"/>
                </w:trPr>
                <w:tc>
                  <w:tcPr>
                    <w:tcW w:w="50" w:type="pct"/>
                    <w:hideMark/>
                  </w:tcPr>
                  <w:p w14:paraId="20DD326D" w14:textId="77777777" w:rsidR="00764E91" w:rsidRDefault="00764E91">
                    <w:pPr>
                      <w:pStyle w:val="Bibliography"/>
                      <w:rPr>
                        <w:rFonts w:cs="Times New Roman"/>
                        <w:noProof/>
                        <w:sz w:val="24"/>
                        <w:szCs w:val="24"/>
                      </w:rPr>
                    </w:pPr>
                    <w:r>
                      <w:rPr>
                        <w:noProof/>
                      </w:rPr>
                      <w:t xml:space="preserve">[1] </w:t>
                    </w:r>
                  </w:p>
                </w:tc>
                <w:tc>
                  <w:tcPr>
                    <w:tcW w:w="0" w:type="auto"/>
                    <w:hideMark/>
                  </w:tcPr>
                  <w:p w14:paraId="60E436E5" w14:textId="77777777" w:rsidR="00764E91" w:rsidRDefault="00764E91">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764E91" w14:paraId="11198E08" w14:textId="77777777">
                <w:trPr>
                  <w:divId w:val="2026519207"/>
                  <w:tblCellSpacing w:w="15" w:type="dxa"/>
                </w:trPr>
                <w:tc>
                  <w:tcPr>
                    <w:tcW w:w="50" w:type="pct"/>
                    <w:hideMark/>
                  </w:tcPr>
                  <w:p w14:paraId="54E9C637" w14:textId="77777777" w:rsidR="00764E91" w:rsidRDefault="00764E91">
                    <w:pPr>
                      <w:pStyle w:val="Bibliography"/>
                      <w:rPr>
                        <w:noProof/>
                      </w:rPr>
                    </w:pPr>
                    <w:r>
                      <w:rPr>
                        <w:noProof/>
                      </w:rPr>
                      <w:t xml:space="preserve">[2] </w:t>
                    </w:r>
                  </w:p>
                </w:tc>
                <w:tc>
                  <w:tcPr>
                    <w:tcW w:w="0" w:type="auto"/>
                    <w:hideMark/>
                  </w:tcPr>
                  <w:p w14:paraId="27660D50" w14:textId="77777777" w:rsidR="00764E91" w:rsidRDefault="00764E91">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764E91" w14:paraId="410AAE0B" w14:textId="77777777">
                <w:trPr>
                  <w:divId w:val="2026519207"/>
                  <w:tblCellSpacing w:w="15" w:type="dxa"/>
                </w:trPr>
                <w:tc>
                  <w:tcPr>
                    <w:tcW w:w="50" w:type="pct"/>
                    <w:hideMark/>
                  </w:tcPr>
                  <w:p w14:paraId="1C6A85D3" w14:textId="77777777" w:rsidR="00764E91" w:rsidRDefault="00764E91">
                    <w:pPr>
                      <w:pStyle w:val="Bibliography"/>
                      <w:rPr>
                        <w:noProof/>
                      </w:rPr>
                    </w:pPr>
                    <w:r>
                      <w:rPr>
                        <w:noProof/>
                      </w:rPr>
                      <w:t xml:space="preserve">[3] </w:t>
                    </w:r>
                  </w:p>
                </w:tc>
                <w:tc>
                  <w:tcPr>
                    <w:tcW w:w="0" w:type="auto"/>
                    <w:hideMark/>
                  </w:tcPr>
                  <w:p w14:paraId="3D9CBCFB" w14:textId="77777777" w:rsidR="00764E91" w:rsidRDefault="00764E91">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764E91" w14:paraId="6E3A01F1" w14:textId="77777777">
                <w:trPr>
                  <w:divId w:val="2026519207"/>
                  <w:tblCellSpacing w:w="15" w:type="dxa"/>
                </w:trPr>
                <w:tc>
                  <w:tcPr>
                    <w:tcW w:w="50" w:type="pct"/>
                    <w:hideMark/>
                  </w:tcPr>
                  <w:p w14:paraId="51C3B310" w14:textId="77777777" w:rsidR="00764E91" w:rsidRDefault="00764E91">
                    <w:pPr>
                      <w:pStyle w:val="Bibliography"/>
                      <w:rPr>
                        <w:noProof/>
                      </w:rPr>
                    </w:pPr>
                    <w:r>
                      <w:rPr>
                        <w:noProof/>
                      </w:rPr>
                      <w:t xml:space="preserve">[4] </w:t>
                    </w:r>
                  </w:p>
                </w:tc>
                <w:tc>
                  <w:tcPr>
                    <w:tcW w:w="0" w:type="auto"/>
                    <w:hideMark/>
                  </w:tcPr>
                  <w:p w14:paraId="5BB94933" w14:textId="77777777" w:rsidR="00764E91" w:rsidRDefault="00764E91">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764E91" w14:paraId="3FC3A874" w14:textId="77777777">
                <w:trPr>
                  <w:divId w:val="2026519207"/>
                  <w:tblCellSpacing w:w="15" w:type="dxa"/>
                </w:trPr>
                <w:tc>
                  <w:tcPr>
                    <w:tcW w:w="50" w:type="pct"/>
                    <w:hideMark/>
                  </w:tcPr>
                  <w:p w14:paraId="42696147" w14:textId="77777777" w:rsidR="00764E91" w:rsidRDefault="00764E91">
                    <w:pPr>
                      <w:pStyle w:val="Bibliography"/>
                      <w:rPr>
                        <w:noProof/>
                      </w:rPr>
                    </w:pPr>
                    <w:r>
                      <w:rPr>
                        <w:noProof/>
                      </w:rPr>
                      <w:t xml:space="preserve">[5] </w:t>
                    </w:r>
                  </w:p>
                </w:tc>
                <w:tc>
                  <w:tcPr>
                    <w:tcW w:w="0" w:type="auto"/>
                    <w:hideMark/>
                  </w:tcPr>
                  <w:p w14:paraId="5FC5BBD4" w14:textId="77777777" w:rsidR="00764E91" w:rsidRDefault="00764E91">
                    <w:pPr>
                      <w:pStyle w:val="Bibliography"/>
                      <w:rPr>
                        <w:noProof/>
                      </w:rPr>
                    </w:pPr>
                    <w:r>
                      <w:rPr>
                        <w:noProof/>
                      </w:rPr>
                      <w:t xml:space="preserve">S. Majumdar and S. C. Basak,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764E91" w14:paraId="1E2650DD" w14:textId="77777777">
                <w:trPr>
                  <w:divId w:val="2026519207"/>
                  <w:tblCellSpacing w:w="15" w:type="dxa"/>
                </w:trPr>
                <w:tc>
                  <w:tcPr>
                    <w:tcW w:w="50" w:type="pct"/>
                    <w:hideMark/>
                  </w:tcPr>
                  <w:p w14:paraId="50224E52" w14:textId="77777777" w:rsidR="00764E91" w:rsidRDefault="00764E91">
                    <w:pPr>
                      <w:pStyle w:val="Bibliography"/>
                      <w:rPr>
                        <w:noProof/>
                      </w:rPr>
                    </w:pPr>
                    <w:r>
                      <w:rPr>
                        <w:noProof/>
                      </w:rPr>
                      <w:t xml:space="preserve">[6] </w:t>
                    </w:r>
                  </w:p>
                </w:tc>
                <w:tc>
                  <w:tcPr>
                    <w:tcW w:w="0" w:type="auto"/>
                    <w:hideMark/>
                  </w:tcPr>
                  <w:p w14:paraId="4F237402" w14:textId="77777777" w:rsidR="00764E91" w:rsidRDefault="00764E91">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764E91" w14:paraId="2DBB4977" w14:textId="77777777">
                <w:trPr>
                  <w:divId w:val="2026519207"/>
                  <w:tblCellSpacing w:w="15" w:type="dxa"/>
                </w:trPr>
                <w:tc>
                  <w:tcPr>
                    <w:tcW w:w="50" w:type="pct"/>
                    <w:hideMark/>
                  </w:tcPr>
                  <w:p w14:paraId="3EF8E37C" w14:textId="77777777" w:rsidR="00764E91" w:rsidRDefault="00764E91">
                    <w:pPr>
                      <w:pStyle w:val="Bibliography"/>
                      <w:rPr>
                        <w:noProof/>
                      </w:rPr>
                    </w:pPr>
                    <w:r>
                      <w:rPr>
                        <w:noProof/>
                      </w:rPr>
                      <w:t xml:space="preserve">[7] </w:t>
                    </w:r>
                  </w:p>
                </w:tc>
                <w:tc>
                  <w:tcPr>
                    <w:tcW w:w="0" w:type="auto"/>
                    <w:hideMark/>
                  </w:tcPr>
                  <w:p w14:paraId="6D3BE489" w14:textId="77777777" w:rsidR="00764E91" w:rsidRDefault="00764E91">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764E91" w14:paraId="664A2D61" w14:textId="77777777">
                <w:trPr>
                  <w:divId w:val="2026519207"/>
                  <w:tblCellSpacing w:w="15" w:type="dxa"/>
                </w:trPr>
                <w:tc>
                  <w:tcPr>
                    <w:tcW w:w="50" w:type="pct"/>
                    <w:hideMark/>
                  </w:tcPr>
                  <w:p w14:paraId="04FE3114" w14:textId="77777777" w:rsidR="00764E91" w:rsidRDefault="00764E91">
                    <w:pPr>
                      <w:pStyle w:val="Bibliography"/>
                      <w:rPr>
                        <w:noProof/>
                      </w:rPr>
                    </w:pPr>
                    <w:r>
                      <w:rPr>
                        <w:noProof/>
                      </w:rPr>
                      <w:t xml:space="preserve">[8] </w:t>
                    </w:r>
                  </w:p>
                </w:tc>
                <w:tc>
                  <w:tcPr>
                    <w:tcW w:w="0" w:type="auto"/>
                    <w:hideMark/>
                  </w:tcPr>
                  <w:p w14:paraId="26AD6D63" w14:textId="77777777" w:rsidR="00764E91" w:rsidRDefault="00764E91">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764E91" w14:paraId="5130ED69" w14:textId="77777777">
                <w:trPr>
                  <w:divId w:val="2026519207"/>
                  <w:tblCellSpacing w:w="15" w:type="dxa"/>
                </w:trPr>
                <w:tc>
                  <w:tcPr>
                    <w:tcW w:w="50" w:type="pct"/>
                    <w:hideMark/>
                  </w:tcPr>
                  <w:p w14:paraId="46BBC7D7" w14:textId="77777777" w:rsidR="00764E91" w:rsidRDefault="00764E91">
                    <w:pPr>
                      <w:pStyle w:val="Bibliography"/>
                      <w:rPr>
                        <w:noProof/>
                      </w:rPr>
                    </w:pPr>
                    <w:r>
                      <w:rPr>
                        <w:noProof/>
                      </w:rPr>
                      <w:t xml:space="preserve">[9] </w:t>
                    </w:r>
                  </w:p>
                </w:tc>
                <w:tc>
                  <w:tcPr>
                    <w:tcW w:w="0" w:type="auto"/>
                    <w:hideMark/>
                  </w:tcPr>
                  <w:p w14:paraId="2CEE68A3" w14:textId="77777777" w:rsidR="00764E91" w:rsidRDefault="00764E91">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764E91" w14:paraId="0796CBD6" w14:textId="77777777">
                <w:trPr>
                  <w:divId w:val="2026519207"/>
                  <w:tblCellSpacing w:w="15" w:type="dxa"/>
                </w:trPr>
                <w:tc>
                  <w:tcPr>
                    <w:tcW w:w="50" w:type="pct"/>
                    <w:hideMark/>
                  </w:tcPr>
                  <w:p w14:paraId="5D10B7D3" w14:textId="77777777" w:rsidR="00764E91" w:rsidRDefault="00764E91">
                    <w:pPr>
                      <w:pStyle w:val="Bibliography"/>
                      <w:rPr>
                        <w:noProof/>
                      </w:rPr>
                    </w:pPr>
                    <w:r>
                      <w:rPr>
                        <w:noProof/>
                      </w:rPr>
                      <w:lastRenderedPageBreak/>
                      <w:t xml:space="preserve">[10] </w:t>
                    </w:r>
                  </w:p>
                </w:tc>
                <w:tc>
                  <w:tcPr>
                    <w:tcW w:w="0" w:type="auto"/>
                    <w:hideMark/>
                  </w:tcPr>
                  <w:p w14:paraId="6568FBF5" w14:textId="77777777" w:rsidR="00764E91" w:rsidRDefault="00764E91">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764E91" w14:paraId="10B9DB44" w14:textId="77777777">
                <w:trPr>
                  <w:divId w:val="2026519207"/>
                  <w:tblCellSpacing w:w="15" w:type="dxa"/>
                </w:trPr>
                <w:tc>
                  <w:tcPr>
                    <w:tcW w:w="50" w:type="pct"/>
                    <w:hideMark/>
                  </w:tcPr>
                  <w:p w14:paraId="3F167E73" w14:textId="77777777" w:rsidR="00764E91" w:rsidRDefault="00764E91">
                    <w:pPr>
                      <w:pStyle w:val="Bibliography"/>
                      <w:rPr>
                        <w:noProof/>
                      </w:rPr>
                    </w:pPr>
                    <w:r>
                      <w:rPr>
                        <w:noProof/>
                      </w:rPr>
                      <w:t xml:space="preserve">[11] </w:t>
                    </w:r>
                  </w:p>
                </w:tc>
                <w:tc>
                  <w:tcPr>
                    <w:tcW w:w="0" w:type="auto"/>
                    <w:hideMark/>
                  </w:tcPr>
                  <w:p w14:paraId="5CFDD3F9" w14:textId="77777777" w:rsidR="00764E91" w:rsidRDefault="00764E91">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764E91" w14:paraId="1D9B5D0E" w14:textId="77777777">
                <w:trPr>
                  <w:divId w:val="2026519207"/>
                  <w:tblCellSpacing w:w="15" w:type="dxa"/>
                </w:trPr>
                <w:tc>
                  <w:tcPr>
                    <w:tcW w:w="50" w:type="pct"/>
                    <w:hideMark/>
                  </w:tcPr>
                  <w:p w14:paraId="451D7115" w14:textId="77777777" w:rsidR="00764E91" w:rsidRDefault="00764E91">
                    <w:pPr>
                      <w:pStyle w:val="Bibliography"/>
                      <w:rPr>
                        <w:noProof/>
                      </w:rPr>
                    </w:pPr>
                    <w:r>
                      <w:rPr>
                        <w:noProof/>
                      </w:rPr>
                      <w:t xml:space="preserve">[12] </w:t>
                    </w:r>
                  </w:p>
                </w:tc>
                <w:tc>
                  <w:tcPr>
                    <w:tcW w:w="0" w:type="auto"/>
                    <w:hideMark/>
                  </w:tcPr>
                  <w:p w14:paraId="15880102" w14:textId="77777777" w:rsidR="00764E91" w:rsidRDefault="00764E91">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764E91" w14:paraId="064A0D4A" w14:textId="77777777">
                <w:trPr>
                  <w:divId w:val="2026519207"/>
                  <w:tblCellSpacing w:w="15" w:type="dxa"/>
                </w:trPr>
                <w:tc>
                  <w:tcPr>
                    <w:tcW w:w="50" w:type="pct"/>
                    <w:hideMark/>
                  </w:tcPr>
                  <w:p w14:paraId="6C4DA5D2" w14:textId="77777777" w:rsidR="00764E91" w:rsidRDefault="00764E91">
                    <w:pPr>
                      <w:pStyle w:val="Bibliography"/>
                      <w:rPr>
                        <w:noProof/>
                      </w:rPr>
                    </w:pPr>
                    <w:r>
                      <w:rPr>
                        <w:noProof/>
                      </w:rPr>
                      <w:t xml:space="preserve">[13] </w:t>
                    </w:r>
                  </w:p>
                </w:tc>
                <w:tc>
                  <w:tcPr>
                    <w:tcW w:w="0" w:type="auto"/>
                    <w:hideMark/>
                  </w:tcPr>
                  <w:p w14:paraId="79DF4AEB" w14:textId="77777777" w:rsidR="00764E91" w:rsidRDefault="00764E91">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764E91" w14:paraId="23269C1C" w14:textId="77777777">
                <w:trPr>
                  <w:divId w:val="2026519207"/>
                  <w:tblCellSpacing w:w="15" w:type="dxa"/>
                </w:trPr>
                <w:tc>
                  <w:tcPr>
                    <w:tcW w:w="50" w:type="pct"/>
                    <w:hideMark/>
                  </w:tcPr>
                  <w:p w14:paraId="61EC835B" w14:textId="77777777" w:rsidR="00764E91" w:rsidRDefault="00764E91">
                    <w:pPr>
                      <w:pStyle w:val="Bibliography"/>
                      <w:rPr>
                        <w:noProof/>
                      </w:rPr>
                    </w:pPr>
                    <w:r>
                      <w:rPr>
                        <w:noProof/>
                      </w:rPr>
                      <w:t xml:space="preserve">[14] </w:t>
                    </w:r>
                  </w:p>
                </w:tc>
                <w:tc>
                  <w:tcPr>
                    <w:tcW w:w="0" w:type="auto"/>
                    <w:hideMark/>
                  </w:tcPr>
                  <w:p w14:paraId="49783218" w14:textId="77777777" w:rsidR="00764E91" w:rsidRDefault="00764E91">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764E91" w14:paraId="5A51212D" w14:textId="77777777">
                <w:trPr>
                  <w:divId w:val="2026519207"/>
                  <w:tblCellSpacing w:w="15" w:type="dxa"/>
                </w:trPr>
                <w:tc>
                  <w:tcPr>
                    <w:tcW w:w="50" w:type="pct"/>
                    <w:hideMark/>
                  </w:tcPr>
                  <w:p w14:paraId="1B3FAC66" w14:textId="77777777" w:rsidR="00764E91" w:rsidRDefault="00764E91">
                    <w:pPr>
                      <w:pStyle w:val="Bibliography"/>
                      <w:rPr>
                        <w:noProof/>
                      </w:rPr>
                    </w:pPr>
                    <w:r>
                      <w:rPr>
                        <w:noProof/>
                      </w:rPr>
                      <w:t xml:space="preserve">[15] </w:t>
                    </w:r>
                  </w:p>
                </w:tc>
                <w:tc>
                  <w:tcPr>
                    <w:tcW w:w="0" w:type="auto"/>
                    <w:hideMark/>
                  </w:tcPr>
                  <w:p w14:paraId="74C590CE" w14:textId="77777777" w:rsidR="00764E91" w:rsidRDefault="00764E91">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764E91" w14:paraId="3E27D537" w14:textId="77777777">
                <w:trPr>
                  <w:divId w:val="2026519207"/>
                  <w:tblCellSpacing w:w="15" w:type="dxa"/>
                </w:trPr>
                <w:tc>
                  <w:tcPr>
                    <w:tcW w:w="50" w:type="pct"/>
                    <w:hideMark/>
                  </w:tcPr>
                  <w:p w14:paraId="75729C60" w14:textId="77777777" w:rsidR="00764E91" w:rsidRDefault="00764E91">
                    <w:pPr>
                      <w:pStyle w:val="Bibliography"/>
                      <w:rPr>
                        <w:noProof/>
                      </w:rPr>
                    </w:pPr>
                    <w:r>
                      <w:rPr>
                        <w:noProof/>
                      </w:rPr>
                      <w:t xml:space="preserve">[16] </w:t>
                    </w:r>
                  </w:p>
                </w:tc>
                <w:tc>
                  <w:tcPr>
                    <w:tcW w:w="0" w:type="auto"/>
                    <w:hideMark/>
                  </w:tcPr>
                  <w:p w14:paraId="48E617B2" w14:textId="77777777" w:rsidR="00764E91" w:rsidRDefault="00764E91">
                    <w:pPr>
                      <w:pStyle w:val="Bibliography"/>
                      <w:rPr>
                        <w:noProof/>
                      </w:rPr>
                    </w:pPr>
                    <w:r>
                      <w:rPr>
                        <w:noProof/>
                      </w:rPr>
                      <w:t>N. Trinajstić, Chemical Graph Theory, Boca Raton, FL: CRC Press, 1992, p. 352.</w:t>
                    </w:r>
                  </w:p>
                </w:tc>
              </w:tr>
              <w:tr w:rsidR="00764E91" w14:paraId="019109DF" w14:textId="77777777">
                <w:trPr>
                  <w:divId w:val="2026519207"/>
                  <w:tblCellSpacing w:w="15" w:type="dxa"/>
                </w:trPr>
                <w:tc>
                  <w:tcPr>
                    <w:tcW w:w="50" w:type="pct"/>
                    <w:hideMark/>
                  </w:tcPr>
                  <w:p w14:paraId="192B78BF" w14:textId="77777777" w:rsidR="00764E91" w:rsidRDefault="00764E91">
                    <w:pPr>
                      <w:pStyle w:val="Bibliography"/>
                      <w:rPr>
                        <w:noProof/>
                      </w:rPr>
                    </w:pPr>
                    <w:r>
                      <w:rPr>
                        <w:noProof/>
                      </w:rPr>
                      <w:t xml:space="preserve">[17] </w:t>
                    </w:r>
                  </w:p>
                </w:tc>
                <w:tc>
                  <w:tcPr>
                    <w:tcW w:w="0" w:type="auto"/>
                    <w:hideMark/>
                  </w:tcPr>
                  <w:p w14:paraId="33C40217" w14:textId="77777777" w:rsidR="00764E91" w:rsidRDefault="00764E91">
                    <w:pPr>
                      <w:pStyle w:val="Bibliography"/>
                      <w:rPr>
                        <w:noProof/>
                      </w:rPr>
                    </w:pPr>
                    <w:r>
                      <w:rPr>
                        <w:noProof/>
                      </w:rPr>
                      <w:t xml:space="preserve">R. Todeschini and V. Consonni, Molecular Descriptors for Chemoinformatics, New York, NY: Wiley-VCH, 2009. </w:t>
                    </w:r>
                  </w:p>
                </w:tc>
              </w:tr>
              <w:tr w:rsidR="00764E91" w14:paraId="3FAAD004" w14:textId="77777777">
                <w:trPr>
                  <w:divId w:val="2026519207"/>
                  <w:tblCellSpacing w:w="15" w:type="dxa"/>
                </w:trPr>
                <w:tc>
                  <w:tcPr>
                    <w:tcW w:w="50" w:type="pct"/>
                    <w:hideMark/>
                  </w:tcPr>
                  <w:p w14:paraId="34345780" w14:textId="77777777" w:rsidR="00764E91" w:rsidRDefault="00764E91">
                    <w:pPr>
                      <w:pStyle w:val="Bibliography"/>
                      <w:rPr>
                        <w:noProof/>
                      </w:rPr>
                    </w:pPr>
                    <w:r>
                      <w:rPr>
                        <w:noProof/>
                      </w:rPr>
                      <w:t xml:space="preserve">[18] </w:t>
                    </w:r>
                  </w:p>
                </w:tc>
                <w:tc>
                  <w:tcPr>
                    <w:tcW w:w="0" w:type="auto"/>
                    <w:hideMark/>
                  </w:tcPr>
                  <w:p w14:paraId="570D98C6" w14:textId="77777777" w:rsidR="00764E91" w:rsidRDefault="00764E91">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764E91" w14:paraId="385D56C4" w14:textId="77777777">
                <w:trPr>
                  <w:divId w:val="2026519207"/>
                  <w:tblCellSpacing w:w="15" w:type="dxa"/>
                </w:trPr>
                <w:tc>
                  <w:tcPr>
                    <w:tcW w:w="50" w:type="pct"/>
                    <w:hideMark/>
                  </w:tcPr>
                  <w:p w14:paraId="16FAF0CA" w14:textId="77777777" w:rsidR="00764E91" w:rsidRDefault="00764E91">
                    <w:pPr>
                      <w:pStyle w:val="Bibliography"/>
                      <w:rPr>
                        <w:noProof/>
                      </w:rPr>
                    </w:pPr>
                    <w:r>
                      <w:rPr>
                        <w:noProof/>
                      </w:rPr>
                      <w:t xml:space="preserve">[19] </w:t>
                    </w:r>
                  </w:p>
                </w:tc>
                <w:tc>
                  <w:tcPr>
                    <w:tcW w:w="0" w:type="auto"/>
                    <w:hideMark/>
                  </w:tcPr>
                  <w:p w14:paraId="33F425DD" w14:textId="77777777" w:rsidR="00764E91" w:rsidRDefault="00764E91">
                    <w:pPr>
                      <w:pStyle w:val="Bibliography"/>
                      <w:rPr>
                        <w:noProof/>
                      </w:rPr>
                    </w:pPr>
                    <w:r>
                      <w:rPr>
                        <w:noProof/>
                      </w:rPr>
                      <w:t xml:space="preserve">J. Stewart, MOPAC Version 6.00, QCPE #455, Frank J. Seiler Research Laboratory: US Air Force Academy, CO, 1990. </w:t>
                    </w:r>
                  </w:p>
                </w:tc>
              </w:tr>
              <w:tr w:rsidR="00764E91" w14:paraId="6778878C" w14:textId="77777777">
                <w:trPr>
                  <w:divId w:val="2026519207"/>
                  <w:tblCellSpacing w:w="15" w:type="dxa"/>
                </w:trPr>
                <w:tc>
                  <w:tcPr>
                    <w:tcW w:w="50" w:type="pct"/>
                    <w:hideMark/>
                  </w:tcPr>
                  <w:p w14:paraId="6FD681FB" w14:textId="77777777" w:rsidR="00764E91" w:rsidRDefault="00764E91">
                    <w:pPr>
                      <w:pStyle w:val="Bibliography"/>
                      <w:rPr>
                        <w:noProof/>
                      </w:rPr>
                    </w:pPr>
                    <w:r>
                      <w:rPr>
                        <w:noProof/>
                      </w:rPr>
                      <w:t xml:space="preserve">[20] </w:t>
                    </w:r>
                  </w:p>
                </w:tc>
                <w:tc>
                  <w:tcPr>
                    <w:tcW w:w="0" w:type="auto"/>
                    <w:hideMark/>
                  </w:tcPr>
                  <w:p w14:paraId="13455FCA" w14:textId="77777777" w:rsidR="00764E91" w:rsidRDefault="00764E91">
                    <w:pPr>
                      <w:pStyle w:val="Bibliography"/>
                      <w:rPr>
                        <w:noProof/>
                      </w:rPr>
                    </w:pPr>
                    <w:r>
                      <w:rPr>
                        <w:noProof/>
                      </w:rPr>
                      <w:t xml:space="preserve">J. V. Soderman, CRC Handbook of Identified Carcinogens and Noncarcinogens: Carcinogenicity-Mutagenicity Database, Boca Raton, FL: CRC Press, 1982. </w:t>
                    </w:r>
                  </w:p>
                </w:tc>
              </w:tr>
              <w:tr w:rsidR="00764E91" w14:paraId="65206687" w14:textId="77777777">
                <w:trPr>
                  <w:divId w:val="2026519207"/>
                  <w:tblCellSpacing w:w="15" w:type="dxa"/>
                </w:trPr>
                <w:tc>
                  <w:tcPr>
                    <w:tcW w:w="50" w:type="pct"/>
                    <w:hideMark/>
                  </w:tcPr>
                  <w:p w14:paraId="15F4E46C" w14:textId="77777777" w:rsidR="00764E91" w:rsidRDefault="00764E91">
                    <w:pPr>
                      <w:pStyle w:val="Bibliography"/>
                      <w:rPr>
                        <w:noProof/>
                      </w:rPr>
                    </w:pPr>
                    <w:r>
                      <w:rPr>
                        <w:noProof/>
                      </w:rPr>
                      <w:t xml:space="preserve">[21] </w:t>
                    </w:r>
                  </w:p>
                </w:tc>
                <w:tc>
                  <w:tcPr>
                    <w:tcW w:w="0" w:type="auto"/>
                    <w:hideMark/>
                  </w:tcPr>
                  <w:p w14:paraId="6EEBBF8D" w14:textId="77777777" w:rsidR="00764E91" w:rsidRDefault="00764E91">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764E91" w14:paraId="552AF8D3" w14:textId="77777777">
                <w:trPr>
                  <w:divId w:val="2026519207"/>
                  <w:tblCellSpacing w:w="15" w:type="dxa"/>
                </w:trPr>
                <w:tc>
                  <w:tcPr>
                    <w:tcW w:w="50" w:type="pct"/>
                    <w:hideMark/>
                  </w:tcPr>
                  <w:p w14:paraId="270A2EDF" w14:textId="77777777" w:rsidR="00764E91" w:rsidRDefault="00764E91">
                    <w:pPr>
                      <w:pStyle w:val="Bibliography"/>
                      <w:rPr>
                        <w:noProof/>
                      </w:rPr>
                    </w:pPr>
                    <w:r>
                      <w:rPr>
                        <w:noProof/>
                      </w:rPr>
                      <w:t xml:space="preserve">[22] </w:t>
                    </w:r>
                  </w:p>
                </w:tc>
                <w:tc>
                  <w:tcPr>
                    <w:tcW w:w="0" w:type="auto"/>
                    <w:hideMark/>
                  </w:tcPr>
                  <w:p w14:paraId="4CB4F515" w14:textId="77777777" w:rsidR="00764E91" w:rsidRDefault="00764E91">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764E91" w14:paraId="4AE20956" w14:textId="77777777">
                <w:trPr>
                  <w:divId w:val="2026519207"/>
                  <w:tblCellSpacing w:w="15" w:type="dxa"/>
                </w:trPr>
                <w:tc>
                  <w:tcPr>
                    <w:tcW w:w="50" w:type="pct"/>
                    <w:hideMark/>
                  </w:tcPr>
                  <w:p w14:paraId="6C989A74" w14:textId="77777777" w:rsidR="00764E91" w:rsidRDefault="00764E91">
                    <w:pPr>
                      <w:pStyle w:val="Bibliography"/>
                      <w:rPr>
                        <w:noProof/>
                      </w:rPr>
                    </w:pPr>
                    <w:r>
                      <w:rPr>
                        <w:noProof/>
                      </w:rPr>
                      <w:t xml:space="preserve">[23] </w:t>
                    </w:r>
                  </w:p>
                </w:tc>
                <w:tc>
                  <w:tcPr>
                    <w:tcW w:w="0" w:type="auto"/>
                    <w:hideMark/>
                  </w:tcPr>
                  <w:p w14:paraId="356A523F" w14:textId="77777777" w:rsidR="00764E91" w:rsidRDefault="00764E91">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764E91" w14:paraId="44C7546A" w14:textId="77777777">
                <w:trPr>
                  <w:divId w:val="2026519207"/>
                  <w:tblCellSpacing w:w="15" w:type="dxa"/>
                </w:trPr>
                <w:tc>
                  <w:tcPr>
                    <w:tcW w:w="50" w:type="pct"/>
                    <w:hideMark/>
                  </w:tcPr>
                  <w:p w14:paraId="5C8D08E6" w14:textId="77777777" w:rsidR="00764E91" w:rsidRDefault="00764E91">
                    <w:pPr>
                      <w:pStyle w:val="Bibliography"/>
                      <w:rPr>
                        <w:noProof/>
                      </w:rPr>
                    </w:pPr>
                    <w:r>
                      <w:rPr>
                        <w:noProof/>
                      </w:rPr>
                      <w:t xml:space="preserve">[24] </w:t>
                    </w:r>
                  </w:p>
                </w:tc>
                <w:tc>
                  <w:tcPr>
                    <w:tcW w:w="0" w:type="auto"/>
                    <w:hideMark/>
                  </w:tcPr>
                  <w:p w14:paraId="299B4589" w14:textId="77777777" w:rsidR="00764E91" w:rsidRDefault="00764E91">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764E91" w14:paraId="150E16EF" w14:textId="77777777">
                <w:trPr>
                  <w:divId w:val="2026519207"/>
                  <w:tblCellSpacing w:w="15" w:type="dxa"/>
                </w:trPr>
                <w:tc>
                  <w:tcPr>
                    <w:tcW w:w="50" w:type="pct"/>
                    <w:hideMark/>
                  </w:tcPr>
                  <w:p w14:paraId="2DFE3077" w14:textId="77777777" w:rsidR="00764E91" w:rsidRDefault="00764E91">
                    <w:pPr>
                      <w:pStyle w:val="Bibliography"/>
                      <w:rPr>
                        <w:noProof/>
                      </w:rPr>
                    </w:pPr>
                    <w:r>
                      <w:rPr>
                        <w:noProof/>
                      </w:rPr>
                      <w:t xml:space="preserve">[25] </w:t>
                    </w:r>
                  </w:p>
                </w:tc>
                <w:tc>
                  <w:tcPr>
                    <w:tcW w:w="0" w:type="auto"/>
                    <w:hideMark/>
                  </w:tcPr>
                  <w:p w14:paraId="0B96036D" w14:textId="77777777" w:rsidR="00764E91" w:rsidRDefault="00764E91">
                    <w:pPr>
                      <w:pStyle w:val="Bibliography"/>
                      <w:rPr>
                        <w:noProof/>
                      </w:rPr>
                    </w:pPr>
                    <w:r>
                      <w:rPr>
                        <w:noProof/>
                      </w:rPr>
                      <w:t>S. Majumdar, "Robust estimation of principal components from depth-based multivariate rank covariance matrix," 2015. [Online]. Available: http://arxiv.org/abs/1502.07042.</w:t>
                    </w:r>
                  </w:p>
                </w:tc>
              </w:tr>
              <w:tr w:rsidR="00764E91" w14:paraId="09CD7B3D" w14:textId="77777777">
                <w:trPr>
                  <w:divId w:val="2026519207"/>
                  <w:tblCellSpacing w:w="15" w:type="dxa"/>
                </w:trPr>
                <w:tc>
                  <w:tcPr>
                    <w:tcW w:w="50" w:type="pct"/>
                    <w:hideMark/>
                  </w:tcPr>
                  <w:p w14:paraId="58929A5A" w14:textId="77777777" w:rsidR="00764E91" w:rsidRDefault="00764E91">
                    <w:pPr>
                      <w:pStyle w:val="Bibliography"/>
                      <w:rPr>
                        <w:noProof/>
                      </w:rPr>
                    </w:pPr>
                    <w:r>
                      <w:rPr>
                        <w:noProof/>
                      </w:rPr>
                      <w:t xml:space="preserve">[26] </w:t>
                    </w:r>
                  </w:p>
                </w:tc>
                <w:tc>
                  <w:tcPr>
                    <w:tcW w:w="0" w:type="auto"/>
                    <w:hideMark/>
                  </w:tcPr>
                  <w:p w14:paraId="0B384C22" w14:textId="77777777" w:rsidR="00764E91" w:rsidRDefault="00764E91">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764E91" w14:paraId="5A3F0742" w14:textId="77777777">
                <w:trPr>
                  <w:divId w:val="2026519207"/>
                  <w:tblCellSpacing w:w="15" w:type="dxa"/>
                </w:trPr>
                <w:tc>
                  <w:tcPr>
                    <w:tcW w:w="50" w:type="pct"/>
                    <w:hideMark/>
                  </w:tcPr>
                  <w:p w14:paraId="2AFD8032" w14:textId="77777777" w:rsidR="00764E91" w:rsidRDefault="00764E91">
                    <w:pPr>
                      <w:pStyle w:val="Bibliography"/>
                      <w:rPr>
                        <w:noProof/>
                      </w:rPr>
                    </w:pPr>
                    <w:r>
                      <w:rPr>
                        <w:noProof/>
                      </w:rPr>
                      <w:lastRenderedPageBreak/>
                      <w:t xml:space="preserve">[27] </w:t>
                    </w:r>
                  </w:p>
                </w:tc>
                <w:tc>
                  <w:tcPr>
                    <w:tcW w:w="0" w:type="auto"/>
                    <w:hideMark/>
                  </w:tcPr>
                  <w:p w14:paraId="5A2BB802" w14:textId="77777777" w:rsidR="00764E91" w:rsidRDefault="00764E91">
                    <w:pPr>
                      <w:pStyle w:val="Bibliography"/>
                      <w:rPr>
                        <w:noProof/>
                      </w:rPr>
                    </w:pPr>
                    <w:r>
                      <w:rPr>
                        <w:noProof/>
                      </w:rPr>
                      <w:t xml:space="preserve">L. B. Kier and L. Hall, Molecular Structure Description: The Electrotopological State, San Diego, CA: Academic Press, 1999. </w:t>
                    </w:r>
                  </w:p>
                </w:tc>
              </w:tr>
              <w:tr w:rsidR="00764E91" w14:paraId="6C60D3F3" w14:textId="77777777">
                <w:trPr>
                  <w:divId w:val="2026519207"/>
                  <w:tblCellSpacing w:w="15" w:type="dxa"/>
                </w:trPr>
                <w:tc>
                  <w:tcPr>
                    <w:tcW w:w="50" w:type="pct"/>
                    <w:hideMark/>
                  </w:tcPr>
                  <w:p w14:paraId="3F064359" w14:textId="77777777" w:rsidR="00764E91" w:rsidRDefault="00764E91">
                    <w:pPr>
                      <w:pStyle w:val="Bibliography"/>
                      <w:rPr>
                        <w:noProof/>
                      </w:rPr>
                    </w:pPr>
                    <w:r>
                      <w:rPr>
                        <w:noProof/>
                      </w:rPr>
                      <w:t xml:space="preserve">[28] </w:t>
                    </w:r>
                  </w:p>
                </w:tc>
                <w:tc>
                  <w:tcPr>
                    <w:tcW w:w="0" w:type="auto"/>
                    <w:hideMark/>
                  </w:tcPr>
                  <w:p w14:paraId="6E527509" w14:textId="77777777" w:rsidR="00764E91" w:rsidRDefault="00764E91">
                    <w:pPr>
                      <w:pStyle w:val="Bibliography"/>
                      <w:rPr>
                        <w:noProof/>
                      </w:rPr>
                    </w:pPr>
                    <w:r>
                      <w:rPr>
                        <w:noProof/>
                      </w:rPr>
                      <w:t xml:space="preserve">L. B. Kier and L. H. Hall, Molecular Connectivity in Chemistry and Drug Research, New York, NY: Academic Press, 1976. </w:t>
                    </w:r>
                  </w:p>
                </w:tc>
              </w:tr>
              <w:tr w:rsidR="00764E91" w14:paraId="3D8EA632" w14:textId="77777777">
                <w:trPr>
                  <w:divId w:val="2026519207"/>
                  <w:tblCellSpacing w:w="15" w:type="dxa"/>
                </w:trPr>
                <w:tc>
                  <w:tcPr>
                    <w:tcW w:w="50" w:type="pct"/>
                    <w:hideMark/>
                  </w:tcPr>
                  <w:p w14:paraId="59B010E1" w14:textId="77777777" w:rsidR="00764E91" w:rsidRDefault="00764E91">
                    <w:pPr>
                      <w:pStyle w:val="Bibliography"/>
                      <w:rPr>
                        <w:noProof/>
                      </w:rPr>
                    </w:pPr>
                    <w:r>
                      <w:rPr>
                        <w:noProof/>
                      </w:rPr>
                      <w:t xml:space="preserve">[29] </w:t>
                    </w:r>
                  </w:p>
                </w:tc>
                <w:tc>
                  <w:tcPr>
                    <w:tcW w:w="0" w:type="auto"/>
                    <w:hideMark/>
                  </w:tcPr>
                  <w:p w14:paraId="52846E77" w14:textId="77777777" w:rsidR="00764E91" w:rsidRDefault="00764E91">
                    <w:pPr>
                      <w:pStyle w:val="Bibliography"/>
                      <w:rPr>
                        <w:noProof/>
                      </w:rPr>
                    </w:pPr>
                    <w:r>
                      <w:rPr>
                        <w:noProof/>
                      </w:rPr>
                      <w:t xml:space="preserve">M. Karelson, Molecular Descriptors in QSAR/QSPR, New York, NY: Wiley-Interscience, 2000. </w:t>
                    </w:r>
                  </w:p>
                </w:tc>
              </w:tr>
              <w:tr w:rsidR="00764E91" w14:paraId="123B37FF" w14:textId="77777777">
                <w:trPr>
                  <w:divId w:val="2026519207"/>
                  <w:tblCellSpacing w:w="15" w:type="dxa"/>
                </w:trPr>
                <w:tc>
                  <w:tcPr>
                    <w:tcW w:w="50" w:type="pct"/>
                    <w:hideMark/>
                  </w:tcPr>
                  <w:p w14:paraId="248A9346" w14:textId="77777777" w:rsidR="00764E91" w:rsidRDefault="00764E91">
                    <w:pPr>
                      <w:pStyle w:val="Bibliography"/>
                      <w:rPr>
                        <w:noProof/>
                      </w:rPr>
                    </w:pPr>
                    <w:r>
                      <w:rPr>
                        <w:noProof/>
                      </w:rPr>
                      <w:t xml:space="preserve">[30] </w:t>
                    </w:r>
                  </w:p>
                </w:tc>
                <w:tc>
                  <w:tcPr>
                    <w:tcW w:w="0" w:type="auto"/>
                    <w:hideMark/>
                  </w:tcPr>
                  <w:p w14:paraId="7340A65D" w14:textId="77777777" w:rsidR="00764E91" w:rsidRDefault="00764E91">
                    <w:pPr>
                      <w:pStyle w:val="Bibliography"/>
                      <w:rPr>
                        <w:noProof/>
                      </w:rPr>
                    </w:pPr>
                    <w:r>
                      <w:rPr>
                        <w:noProof/>
                      </w:rPr>
                      <w:t xml:space="preserve">D. Janežič, A. Miličević and S. &amp;. T. N. Nikolić, Graph-Theoretical Matrices in Chemistry, Boca Raton, FL: CRC Press, 2015. </w:t>
                    </w:r>
                  </w:p>
                </w:tc>
              </w:tr>
              <w:tr w:rsidR="00764E91" w14:paraId="53B77336" w14:textId="77777777">
                <w:trPr>
                  <w:divId w:val="2026519207"/>
                  <w:tblCellSpacing w:w="15" w:type="dxa"/>
                </w:trPr>
                <w:tc>
                  <w:tcPr>
                    <w:tcW w:w="50" w:type="pct"/>
                    <w:hideMark/>
                  </w:tcPr>
                  <w:p w14:paraId="04DFEF02" w14:textId="77777777" w:rsidR="00764E91" w:rsidRDefault="00764E91">
                    <w:pPr>
                      <w:pStyle w:val="Bibliography"/>
                      <w:rPr>
                        <w:noProof/>
                      </w:rPr>
                    </w:pPr>
                    <w:r>
                      <w:rPr>
                        <w:noProof/>
                      </w:rPr>
                      <w:t xml:space="preserve">[31] </w:t>
                    </w:r>
                  </w:p>
                </w:tc>
                <w:tc>
                  <w:tcPr>
                    <w:tcW w:w="0" w:type="auto"/>
                    <w:hideMark/>
                  </w:tcPr>
                  <w:p w14:paraId="1DE0CA23" w14:textId="77777777" w:rsidR="00764E91" w:rsidRDefault="00764E91">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764E91" w14:paraId="3854DC81" w14:textId="77777777">
                <w:trPr>
                  <w:divId w:val="2026519207"/>
                  <w:tblCellSpacing w:w="15" w:type="dxa"/>
                </w:trPr>
                <w:tc>
                  <w:tcPr>
                    <w:tcW w:w="50" w:type="pct"/>
                    <w:hideMark/>
                  </w:tcPr>
                  <w:p w14:paraId="3FCBB7EF" w14:textId="77777777" w:rsidR="00764E91" w:rsidRDefault="00764E91">
                    <w:pPr>
                      <w:pStyle w:val="Bibliography"/>
                      <w:rPr>
                        <w:noProof/>
                      </w:rPr>
                    </w:pPr>
                    <w:r>
                      <w:rPr>
                        <w:noProof/>
                      </w:rPr>
                      <w:t xml:space="preserve">[32] </w:t>
                    </w:r>
                  </w:p>
                </w:tc>
                <w:tc>
                  <w:tcPr>
                    <w:tcW w:w="0" w:type="auto"/>
                    <w:hideMark/>
                  </w:tcPr>
                  <w:p w14:paraId="055C1316" w14:textId="77777777" w:rsidR="00764E91" w:rsidRDefault="00764E91">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764E91" w14:paraId="2225D0FA" w14:textId="77777777">
                <w:trPr>
                  <w:divId w:val="2026519207"/>
                  <w:tblCellSpacing w:w="15" w:type="dxa"/>
                </w:trPr>
                <w:tc>
                  <w:tcPr>
                    <w:tcW w:w="50" w:type="pct"/>
                    <w:hideMark/>
                  </w:tcPr>
                  <w:p w14:paraId="2A9C0C78" w14:textId="77777777" w:rsidR="00764E91" w:rsidRDefault="00764E91">
                    <w:pPr>
                      <w:pStyle w:val="Bibliography"/>
                      <w:rPr>
                        <w:noProof/>
                      </w:rPr>
                    </w:pPr>
                    <w:r>
                      <w:rPr>
                        <w:noProof/>
                      </w:rPr>
                      <w:t xml:space="preserve">[33] </w:t>
                    </w:r>
                  </w:p>
                </w:tc>
                <w:tc>
                  <w:tcPr>
                    <w:tcW w:w="0" w:type="auto"/>
                    <w:hideMark/>
                  </w:tcPr>
                  <w:p w14:paraId="3F9715A2" w14:textId="77777777" w:rsidR="00764E91" w:rsidRDefault="00764E91">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764E91" w14:paraId="11EF356D" w14:textId="77777777">
                <w:trPr>
                  <w:divId w:val="2026519207"/>
                  <w:tblCellSpacing w:w="15" w:type="dxa"/>
                </w:trPr>
                <w:tc>
                  <w:tcPr>
                    <w:tcW w:w="50" w:type="pct"/>
                    <w:hideMark/>
                  </w:tcPr>
                  <w:p w14:paraId="1FCEDA98" w14:textId="77777777" w:rsidR="00764E91" w:rsidRDefault="00764E91">
                    <w:pPr>
                      <w:pStyle w:val="Bibliography"/>
                      <w:rPr>
                        <w:noProof/>
                      </w:rPr>
                    </w:pPr>
                    <w:r>
                      <w:rPr>
                        <w:noProof/>
                      </w:rPr>
                      <w:t xml:space="preserve">[34] </w:t>
                    </w:r>
                  </w:p>
                </w:tc>
                <w:tc>
                  <w:tcPr>
                    <w:tcW w:w="0" w:type="auto"/>
                    <w:hideMark/>
                  </w:tcPr>
                  <w:p w14:paraId="5DA4AF8A" w14:textId="77777777" w:rsidR="00764E91" w:rsidRDefault="00764E91">
                    <w:pPr>
                      <w:pStyle w:val="Bibliography"/>
                      <w:rPr>
                        <w:noProof/>
                      </w:rPr>
                    </w:pPr>
                    <w:r>
                      <w:rPr>
                        <w:noProof/>
                      </w:rPr>
                      <w:t>J. Devillers and A. T. Balaban, Eds., Topological Indices and Related Descriptors in QSAR and QSPR, Amsterdam, Netherlands: Gordon and Breach, 1999, p. 811.</w:t>
                    </w:r>
                  </w:p>
                </w:tc>
              </w:tr>
              <w:tr w:rsidR="00764E91" w14:paraId="7060E20A" w14:textId="77777777">
                <w:trPr>
                  <w:divId w:val="2026519207"/>
                  <w:tblCellSpacing w:w="15" w:type="dxa"/>
                </w:trPr>
                <w:tc>
                  <w:tcPr>
                    <w:tcW w:w="50" w:type="pct"/>
                    <w:hideMark/>
                  </w:tcPr>
                  <w:p w14:paraId="20E1467B" w14:textId="77777777" w:rsidR="00764E91" w:rsidRDefault="00764E91">
                    <w:pPr>
                      <w:pStyle w:val="Bibliography"/>
                      <w:rPr>
                        <w:noProof/>
                      </w:rPr>
                    </w:pPr>
                    <w:r>
                      <w:rPr>
                        <w:noProof/>
                      </w:rPr>
                      <w:t xml:space="preserve">[35] </w:t>
                    </w:r>
                  </w:p>
                </w:tc>
                <w:tc>
                  <w:tcPr>
                    <w:tcW w:w="0" w:type="auto"/>
                    <w:hideMark/>
                  </w:tcPr>
                  <w:p w14:paraId="7D5992C7" w14:textId="77777777" w:rsidR="00764E91" w:rsidRDefault="00764E91">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764E91" w14:paraId="475A3AD9" w14:textId="77777777">
                <w:trPr>
                  <w:divId w:val="2026519207"/>
                  <w:tblCellSpacing w:w="15" w:type="dxa"/>
                </w:trPr>
                <w:tc>
                  <w:tcPr>
                    <w:tcW w:w="50" w:type="pct"/>
                    <w:hideMark/>
                  </w:tcPr>
                  <w:p w14:paraId="4FCC7C50" w14:textId="77777777" w:rsidR="00764E91" w:rsidRDefault="00764E91">
                    <w:pPr>
                      <w:pStyle w:val="Bibliography"/>
                      <w:rPr>
                        <w:noProof/>
                      </w:rPr>
                    </w:pPr>
                    <w:r>
                      <w:rPr>
                        <w:noProof/>
                      </w:rPr>
                      <w:t xml:space="preserve">[36] </w:t>
                    </w:r>
                  </w:p>
                </w:tc>
                <w:tc>
                  <w:tcPr>
                    <w:tcW w:w="0" w:type="auto"/>
                    <w:hideMark/>
                  </w:tcPr>
                  <w:p w14:paraId="72C9EB71" w14:textId="77777777" w:rsidR="00764E91" w:rsidRDefault="00764E91">
                    <w:pPr>
                      <w:pStyle w:val="Bibliography"/>
                      <w:rPr>
                        <w:noProof/>
                      </w:rPr>
                    </w:pPr>
                    <w:r>
                      <w:rPr>
                        <w:noProof/>
                      </w:rPr>
                      <w:t xml:space="preserve">D. Bonchev, Information Theoretic Indices for Characterization of Chemical Structures, Chichester, UK: Research studies Press, 1983. </w:t>
                    </w:r>
                  </w:p>
                </w:tc>
              </w:tr>
              <w:tr w:rsidR="00764E91" w14:paraId="7D716680" w14:textId="77777777">
                <w:trPr>
                  <w:divId w:val="2026519207"/>
                  <w:tblCellSpacing w:w="15" w:type="dxa"/>
                </w:trPr>
                <w:tc>
                  <w:tcPr>
                    <w:tcW w:w="50" w:type="pct"/>
                    <w:hideMark/>
                  </w:tcPr>
                  <w:p w14:paraId="6B9066C7" w14:textId="77777777" w:rsidR="00764E91" w:rsidRDefault="00764E91">
                    <w:pPr>
                      <w:pStyle w:val="Bibliography"/>
                      <w:rPr>
                        <w:noProof/>
                      </w:rPr>
                    </w:pPr>
                    <w:r>
                      <w:rPr>
                        <w:noProof/>
                      </w:rPr>
                      <w:t xml:space="preserve">[37] </w:t>
                    </w:r>
                  </w:p>
                </w:tc>
                <w:tc>
                  <w:tcPr>
                    <w:tcW w:w="0" w:type="auto"/>
                    <w:hideMark/>
                  </w:tcPr>
                  <w:p w14:paraId="1DC3D93B" w14:textId="77777777" w:rsidR="00764E91" w:rsidRDefault="00764E91">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764E91" w14:paraId="779E74BC" w14:textId="77777777">
                <w:trPr>
                  <w:divId w:val="2026519207"/>
                  <w:tblCellSpacing w:w="15" w:type="dxa"/>
                </w:trPr>
                <w:tc>
                  <w:tcPr>
                    <w:tcW w:w="50" w:type="pct"/>
                    <w:hideMark/>
                  </w:tcPr>
                  <w:p w14:paraId="027633F1" w14:textId="77777777" w:rsidR="00764E91" w:rsidRDefault="00764E91">
                    <w:pPr>
                      <w:pStyle w:val="Bibliography"/>
                      <w:rPr>
                        <w:noProof/>
                      </w:rPr>
                    </w:pPr>
                    <w:r>
                      <w:rPr>
                        <w:noProof/>
                      </w:rPr>
                      <w:t xml:space="preserve">[38] </w:t>
                    </w:r>
                  </w:p>
                </w:tc>
                <w:tc>
                  <w:tcPr>
                    <w:tcW w:w="0" w:type="auto"/>
                    <w:hideMark/>
                  </w:tcPr>
                  <w:p w14:paraId="0BB34659" w14:textId="77777777" w:rsidR="00764E91" w:rsidRDefault="00764E91">
                    <w:pPr>
                      <w:pStyle w:val="Bibliography"/>
                      <w:rPr>
                        <w:noProof/>
                      </w:rPr>
                    </w:pPr>
                    <w:r>
                      <w:rPr>
                        <w:noProof/>
                      </w:rPr>
                      <w:t>S. Basak, G. Grunwald and A. Balaban, "TRIPLET," Copyright of the Regents of the University of Minnesota, 1993.</w:t>
                    </w:r>
                  </w:p>
                </w:tc>
              </w:tr>
              <w:tr w:rsidR="00764E91" w14:paraId="16F04D52" w14:textId="77777777">
                <w:trPr>
                  <w:divId w:val="2026519207"/>
                  <w:tblCellSpacing w:w="15" w:type="dxa"/>
                </w:trPr>
                <w:tc>
                  <w:tcPr>
                    <w:tcW w:w="50" w:type="pct"/>
                    <w:hideMark/>
                  </w:tcPr>
                  <w:p w14:paraId="14F14E2C" w14:textId="77777777" w:rsidR="00764E91" w:rsidRDefault="00764E91">
                    <w:pPr>
                      <w:pStyle w:val="Bibliography"/>
                      <w:rPr>
                        <w:noProof/>
                      </w:rPr>
                    </w:pPr>
                    <w:r>
                      <w:rPr>
                        <w:noProof/>
                      </w:rPr>
                      <w:t xml:space="preserve">[39] </w:t>
                    </w:r>
                  </w:p>
                </w:tc>
                <w:tc>
                  <w:tcPr>
                    <w:tcW w:w="0" w:type="auto"/>
                    <w:hideMark/>
                  </w:tcPr>
                  <w:p w14:paraId="08509853" w14:textId="77777777" w:rsidR="00764E91" w:rsidRDefault="00764E91">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764E91" w14:paraId="2C37F705" w14:textId="77777777">
                <w:trPr>
                  <w:divId w:val="2026519207"/>
                  <w:tblCellSpacing w:w="15" w:type="dxa"/>
                </w:trPr>
                <w:tc>
                  <w:tcPr>
                    <w:tcW w:w="50" w:type="pct"/>
                    <w:hideMark/>
                  </w:tcPr>
                  <w:p w14:paraId="1BD2F9DD" w14:textId="77777777" w:rsidR="00764E91" w:rsidRDefault="00764E91">
                    <w:pPr>
                      <w:pStyle w:val="Bibliography"/>
                      <w:rPr>
                        <w:noProof/>
                      </w:rPr>
                    </w:pPr>
                    <w:r>
                      <w:rPr>
                        <w:noProof/>
                      </w:rPr>
                      <w:t xml:space="preserve">[40] </w:t>
                    </w:r>
                  </w:p>
                </w:tc>
                <w:tc>
                  <w:tcPr>
                    <w:tcW w:w="0" w:type="auto"/>
                    <w:hideMark/>
                  </w:tcPr>
                  <w:p w14:paraId="07C85A2C" w14:textId="77777777" w:rsidR="00764E91" w:rsidRDefault="00764E91">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764E91" w14:paraId="45E86D8B" w14:textId="77777777">
                <w:trPr>
                  <w:divId w:val="2026519207"/>
                  <w:tblCellSpacing w:w="15" w:type="dxa"/>
                </w:trPr>
                <w:tc>
                  <w:tcPr>
                    <w:tcW w:w="50" w:type="pct"/>
                    <w:hideMark/>
                  </w:tcPr>
                  <w:p w14:paraId="7A0C34A8" w14:textId="77777777" w:rsidR="00764E91" w:rsidRDefault="00764E91">
                    <w:pPr>
                      <w:pStyle w:val="Bibliography"/>
                      <w:rPr>
                        <w:noProof/>
                      </w:rPr>
                    </w:pPr>
                    <w:r>
                      <w:rPr>
                        <w:noProof/>
                      </w:rPr>
                      <w:t xml:space="preserve">[41] </w:t>
                    </w:r>
                  </w:p>
                </w:tc>
                <w:tc>
                  <w:tcPr>
                    <w:tcW w:w="0" w:type="auto"/>
                    <w:hideMark/>
                  </w:tcPr>
                  <w:p w14:paraId="414D19ED" w14:textId="77777777" w:rsidR="00764E91" w:rsidRDefault="00764E91">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764E91" w14:paraId="5BDC6BB0" w14:textId="77777777">
                <w:trPr>
                  <w:divId w:val="2026519207"/>
                  <w:tblCellSpacing w:w="15" w:type="dxa"/>
                </w:trPr>
                <w:tc>
                  <w:tcPr>
                    <w:tcW w:w="50" w:type="pct"/>
                    <w:hideMark/>
                  </w:tcPr>
                  <w:p w14:paraId="00BF3C2D" w14:textId="77777777" w:rsidR="00764E91" w:rsidRDefault="00764E91">
                    <w:pPr>
                      <w:pStyle w:val="Bibliography"/>
                      <w:rPr>
                        <w:noProof/>
                      </w:rPr>
                    </w:pPr>
                    <w:r>
                      <w:rPr>
                        <w:noProof/>
                      </w:rPr>
                      <w:lastRenderedPageBreak/>
                      <w:t xml:space="preserve">[42] </w:t>
                    </w:r>
                  </w:p>
                </w:tc>
                <w:tc>
                  <w:tcPr>
                    <w:tcW w:w="0" w:type="auto"/>
                    <w:hideMark/>
                  </w:tcPr>
                  <w:p w14:paraId="4374332F" w14:textId="77777777" w:rsidR="00764E91" w:rsidRDefault="00764E91">
                    <w:pPr>
                      <w:pStyle w:val="Bibliography"/>
                      <w:rPr>
                        <w:noProof/>
                      </w:rPr>
                    </w:pPr>
                    <w:r>
                      <w:rPr>
                        <w:noProof/>
                      </w:rPr>
                      <w:t>S. C. Basak, D. K. Harriss and V. R. Magnuson, "POLLY v2.3," Copyright of the University of Minnesota, 1988.</w:t>
                    </w:r>
                  </w:p>
                </w:tc>
              </w:tr>
              <w:tr w:rsidR="00764E91" w14:paraId="1DD87FD6" w14:textId="77777777">
                <w:trPr>
                  <w:divId w:val="2026519207"/>
                  <w:tblCellSpacing w:w="15" w:type="dxa"/>
                </w:trPr>
                <w:tc>
                  <w:tcPr>
                    <w:tcW w:w="50" w:type="pct"/>
                    <w:hideMark/>
                  </w:tcPr>
                  <w:p w14:paraId="321C2D88" w14:textId="77777777" w:rsidR="00764E91" w:rsidRDefault="00764E91">
                    <w:pPr>
                      <w:pStyle w:val="Bibliography"/>
                      <w:rPr>
                        <w:noProof/>
                      </w:rPr>
                    </w:pPr>
                    <w:r>
                      <w:rPr>
                        <w:noProof/>
                      </w:rPr>
                      <w:t xml:space="preserve">[43] </w:t>
                    </w:r>
                  </w:p>
                </w:tc>
                <w:tc>
                  <w:tcPr>
                    <w:tcW w:w="0" w:type="auto"/>
                    <w:hideMark/>
                  </w:tcPr>
                  <w:p w14:paraId="7E0B9823" w14:textId="77777777" w:rsidR="00764E91" w:rsidRDefault="00764E91">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764E91" w14:paraId="75064219" w14:textId="77777777">
                <w:trPr>
                  <w:divId w:val="2026519207"/>
                  <w:tblCellSpacing w:w="15" w:type="dxa"/>
                </w:trPr>
                <w:tc>
                  <w:tcPr>
                    <w:tcW w:w="50" w:type="pct"/>
                    <w:hideMark/>
                  </w:tcPr>
                  <w:p w14:paraId="15ACF7CE" w14:textId="77777777" w:rsidR="00764E91" w:rsidRDefault="00764E91">
                    <w:pPr>
                      <w:pStyle w:val="Bibliography"/>
                      <w:rPr>
                        <w:noProof/>
                      </w:rPr>
                    </w:pPr>
                    <w:r>
                      <w:rPr>
                        <w:noProof/>
                      </w:rPr>
                      <w:t xml:space="preserve">[44] </w:t>
                    </w:r>
                  </w:p>
                </w:tc>
                <w:tc>
                  <w:tcPr>
                    <w:tcW w:w="0" w:type="auto"/>
                    <w:hideMark/>
                  </w:tcPr>
                  <w:p w14:paraId="27AB631E" w14:textId="77777777" w:rsidR="00764E91" w:rsidRDefault="00764E91">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764E91" w14:paraId="4A1E6D63" w14:textId="77777777">
                <w:trPr>
                  <w:divId w:val="2026519207"/>
                  <w:tblCellSpacing w:w="15" w:type="dxa"/>
                </w:trPr>
                <w:tc>
                  <w:tcPr>
                    <w:tcW w:w="50" w:type="pct"/>
                    <w:hideMark/>
                  </w:tcPr>
                  <w:p w14:paraId="0C22AEDF" w14:textId="77777777" w:rsidR="00764E91" w:rsidRDefault="00764E91">
                    <w:pPr>
                      <w:pStyle w:val="Bibliography"/>
                      <w:rPr>
                        <w:noProof/>
                      </w:rPr>
                    </w:pPr>
                    <w:r>
                      <w:rPr>
                        <w:noProof/>
                      </w:rPr>
                      <w:t xml:space="preserve">[45] </w:t>
                    </w:r>
                  </w:p>
                </w:tc>
                <w:tc>
                  <w:tcPr>
                    <w:tcW w:w="0" w:type="auto"/>
                    <w:hideMark/>
                  </w:tcPr>
                  <w:p w14:paraId="299B692B" w14:textId="77777777" w:rsidR="00764E91" w:rsidRDefault="00764E91">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764E91" w14:paraId="42AAC597" w14:textId="77777777">
                <w:trPr>
                  <w:divId w:val="2026519207"/>
                  <w:tblCellSpacing w:w="15" w:type="dxa"/>
                </w:trPr>
                <w:tc>
                  <w:tcPr>
                    <w:tcW w:w="50" w:type="pct"/>
                    <w:hideMark/>
                  </w:tcPr>
                  <w:p w14:paraId="0C5755D8" w14:textId="77777777" w:rsidR="00764E91" w:rsidRDefault="00764E91">
                    <w:pPr>
                      <w:pStyle w:val="Bibliography"/>
                      <w:rPr>
                        <w:noProof/>
                      </w:rPr>
                    </w:pPr>
                    <w:r>
                      <w:rPr>
                        <w:noProof/>
                      </w:rPr>
                      <w:t xml:space="preserve">[46] </w:t>
                    </w:r>
                  </w:p>
                </w:tc>
                <w:tc>
                  <w:tcPr>
                    <w:tcW w:w="0" w:type="auto"/>
                    <w:hideMark/>
                  </w:tcPr>
                  <w:p w14:paraId="0D850202" w14:textId="77777777" w:rsidR="00764E91" w:rsidRDefault="00764E91">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764E91" w14:paraId="63271D6F" w14:textId="77777777">
                <w:trPr>
                  <w:divId w:val="2026519207"/>
                  <w:tblCellSpacing w:w="15" w:type="dxa"/>
                </w:trPr>
                <w:tc>
                  <w:tcPr>
                    <w:tcW w:w="50" w:type="pct"/>
                    <w:hideMark/>
                  </w:tcPr>
                  <w:p w14:paraId="2C6B1AE8" w14:textId="77777777" w:rsidR="00764E91" w:rsidRDefault="00764E91">
                    <w:pPr>
                      <w:pStyle w:val="Bibliography"/>
                      <w:rPr>
                        <w:noProof/>
                      </w:rPr>
                    </w:pPr>
                    <w:r>
                      <w:rPr>
                        <w:noProof/>
                      </w:rPr>
                      <w:t xml:space="preserve">[47] </w:t>
                    </w:r>
                  </w:p>
                </w:tc>
                <w:tc>
                  <w:tcPr>
                    <w:tcW w:w="0" w:type="auto"/>
                    <w:hideMark/>
                  </w:tcPr>
                  <w:p w14:paraId="23F40316" w14:textId="77777777" w:rsidR="00764E91" w:rsidRDefault="00764E91">
                    <w:pPr>
                      <w:pStyle w:val="Bibliography"/>
                      <w:rPr>
                        <w:noProof/>
                      </w:rPr>
                    </w:pPr>
                    <w:r>
                      <w:rPr>
                        <w:noProof/>
                      </w:rPr>
                      <w:t>S. C. Basak and G. D. Grunwald, "APProbe," Copyright of the University of Minnesota, 1993.</w:t>
                    </w:r>
                  </w:p>
                </w:tc>
              </w:tr>
              <w:tr w:rsidR="00764E91" w14:paraId="271F8EF4" w14:textId="77777777">
                <w:trPr>
                  <w:divId w:val="2026519207"/>
                  <w:tblCellSpacing w:w="15" w:type="dxa"/>
                </w:trPr>
                <w:tc>
                  <w:tcPr>
                    <w:tcW w:w="50" w:type="pct"/>
                    <w:hideMark/>
                  </w:tcPr>
                  <w:p w14:paraId="6EA11F3C" w14:textId="77777777" w:rsidR="00764E91" w:rsidRDefault="00764E91">
                    <w:pPr>
                      <w:pStyle w:val="Bibliography"/>
                      <w:rPr>
                        <w:noProof/>
                      </w:rPr>
                    </w:pPr>
                    <w:r>
                      <w:rPr>
                        <w:noProof/>
                      </w:rPr>
                      <w:t xml:space="preserve">[48] </w:t>
                    </w:r>
                  </w:p>
                </w:tc>
                <w:tc>
                  <w:tcPr>
                    <w:tcW w:w="0" w:type="auto"/>
                    <w:hideMark/>
                  </w:tcPr>
                  <w:p w14:paraId="363840ED" w14:textId="77777777" w:rsidR="00764E91" w:rsidRDefault="00764E91">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764E91" w14:paraId="266028BD" w14:textId="77777777">
                <w:trPr>
                  <w:divId w:val="2026519207"/>
                  <w:tblCellSpacing w:w="15" w:type="dxa"/>
                </w:trPr>
                <w:tc>
                  <w:tcPr>
                    <w:tcW w:w="50" w:type="pct"/>
                    <w:hideMark/>
                  </w:tcPr>
                  <w:p w14:paraId="00BBEBBB" w14:textId="77777777" w:rsidR="00764E91" w:rsidRDefault="00764E91">
                    <w:pPr>
                      <w:pStyle w:val="Bibliography"/>
                      <w:rPr>
                        <w:noProof/>
                      </w:rPr>
                    </w:pPr>
                    <w:r>
                      <w:rPr>
                        <w:noProof/>
                      </w:rPr>
                      <w:t xml:space="preserve">[49] </w:t>
                    </w:r>
                  </w:p>
                </w:tc>
                <w:tc>
                  <w:tcPr>
                    <w:tcW w:w="0" w:type="auto"/>
                    <w:hideMark/>
                  </w:tcPr>
                  <w:p w14:paraId="444F042E" w14:textId="77777777" w:rsidR="00764E91" w:rsidRDefault="00764E91">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764E91" w14:paraId="3BCB9F10" w14:textId="77777777">
                <w:trPr>
                  <w:divId w:val="2026519207"/>
                  <w:tblCellSpacing w:w="15" w:type="dxa"/>
                </w:trPr>
                <w:tc>
                  <w:tcPr>
                    <w:tcW w:w="50" w:type="pct"/>
                    <w:hideMark/>
                  </w:tcPr>
                  <w:p w14:paraId="5207994D" w14:textId="77777777" w:rsidR="00764E91" w:rsidRDefault="00764E91">
                    <w:pPr>
                      <w:pStyle w:val="Bibliography"/>
                      <w:rPr>
                        <w:noProof/>
                      </w:rPr>
                    </w:pPr>
                    <w:r>
                      <w:rPr>
                        <w:noProof/>
                      </w:rPr>
                      <w:t xml:space="preserve">[50] </w:t>
                    </w:r>
                  </w:p>
                </w:tc>
                <w:tc>
                  <w:tcPr>
                    <w:tcW w:w="0" w:type="auto"/>
                    <w:hideMark/>
                  </w:tcPr>
                  <w:p w14:paraId="0890F31F" w14:textId="77777777" w:rsidR="00764E91" w:rsidRDefault="00764E91">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764E91" w14:paraId="7D0B3077" w14:textId="77777777">
                <w:trPr>
                  <w:divId w:val="2026519207"/>
                  <w:tblCellSpacing w:w="15" w:type="dxa"/>
                </w:trPr>
                <w:tc>
                  <w:tcPr>
                    <w:tcW w:w="50" w:type="pct"/>
                    <w:hideMark/>
                  </w:tcPr>
                  <w:p w14:paraId="0DA20880" w14:textId="77777777" w:rsidR="00764E91" w:rsidRDefault="00764E91">
                    <w:pPr>
                      <w:pStyle w:val="Bibliography"/>
                      <w:rPr>
                        <w:noProof/>
                      </w:rPr>
                    </w:pPr>
                    <w:r>
                      <w:rPr>
                        <w:noProof/>
                      </w:rPr>
                      <w:t xml:space="preserve">[51] </w:t>
                    </w:r>
                  </w:p>
                </w:tc>
                <w:tc>
                  <w:tcPr>
                    <w:tcW w:w="0" w:type="auto"/>
                    <w:hideMark/>
                  </w:tcPr>
                  <w:p w14:paraId="1C2CC841" w14:textId="77777777" w:rsidR="00764E91" w:rsidRDefault="00764E91">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764E91" w14:paraId="39FB300E" w14:textId="77777777">
                <w:trPr>
                  <w:divId w:val="2026519207"/>
                  <w:tblCellSpacing w:w="15" w:type="dxa"/>
                </w:trPr>
                <w:tc>
                  <w:tcPr>
                    <w:tcW w:w="50" w:type="pct"/>
                    <w:hideMark/>
                  </w:tcPr>
                  <w:p w14:paraId="314F30AE" w14:textId="77777777" w:rsidR="00764E91" w:rsidRDefault="00764E91">
                    <w:pPr>
                      <w:pStyle w:val="Bibliography"/>
                      <w:rPr>
                        <w:noProof/>
                      </w:rPr>
                    </w:pPr>
                    <w:r>
                      <w:rPr>
                        <w:noProof/>
                      </w:rPr>
                      <w:t xml:space="preserve">[52] </w:t>
                    </w:r>
                  </w:p>
                </w:tc>
                <w:tc>
                  <w:tcPr>
                    <w:tcW w:w="0" w:type="auto"/>
                    <w:hideMark/>
                  </w:tcPr>
                  <w:p w14:paraId="460B48F8" w14:textId="77777777" w:rsidR="00764E91" w:rsidRDefault="00764E91">
                    <w:pPr>
                      <w:pStyle w:val="Bibliography"/>
                      <w:rPr>
                        <w:noProof/>
                      </w:rPr>
                    </w:pPr>
                    <w:r>
                      <w:rPr>
                        <w:noProof/>
                      </w:rPr>
                      <w:t xml:space="preserve">Sybyl Version 6.2, St. Louis, MO: Tripos Associates, Inc., 1995. </w:t>
                    </w:r>
                  </w:p>
                </w:tc>
              </w:tr>
              <w:tr w:rsidR="00764E91" w14:paraId="51CA0A6B" w14:textId="77777777">
                <w:trPr>
                  <w:divId w:val="2026519207"/>
                  <w:tblCellSpacing w:w="15" w:type="dxa"/>
                </w:trPr>
                <w:tc>
                  <w:tcPr>
                    <w:tcW w:w="50" w:type="pct"/>
                    <w:hideMark/>
                  </w:tcPr>
                  <w:p w14:paraId="746F5A61" w14:textId="77777777" w:rsidR="00764E91" w:rsidRDefault="00764E91">
                    <w:pPr>
                      <w:pStyle w:val="Bibliography"/>
                      <w:rPr>
                        <w:noProof/>
                      </w:rPr>
                    </w:pPr>
                    <w:r>
                      <w:rPr>
                        <w:noProof/>
                      </w:rPr>
                      <w:t xml:space="preserve">[53] </w:t>
                    </w:r>
                  </w:p>
                </w:tc>
                <w:tc>
                  <w:tcPr>
                    <w:tcW w:w="0" w:type="auto"/>
                    <w:hideMark/>
                  </w:tcPr>
                  <w:p w14:paraId="6EEB3E83" w14:textId="77777777" w:rsidR="00764E91" w:rsidRDefault="00764E91">
                    <w:pPr>
                      <w:pStyle w:val="Bibliography"/>
                      <w:rPr>
                        <w:noProof/>
                      </w:rPr>
                    </w:pPr>
                    <w:r>
                      <w:rPr>
                        <w:noProof/>
                      </w:rPr>
                      <w:t xml:space="preserve">MolconnZ v4.05, Quincy, MA: Hall Ass. Consult., 2003. </w:t>
                    </w:r>
                  </w:p>
                </w:tc>
              </w:tr>
            </w:tbl>
            <w:p w14:paraId="4EFE9B30" w14:textId="77777777" w:rsidR="00764E91" w:rsidRDefault="00764E91">
              <w:pPr>
                <w:divId w:val="2026519207"/>
                <w:rPr>
                  <w:rFonts w:eastAsia="Times New Roman"/>
                  <w:noProof/>
                </w:rPr>
              </w:pPr>
            </w:p>
            <w:p w14:paraId="189464FE" w14:textId="77777777" w:rsidR="00A35FF7" w:rsidRPr="006A122B" w:rsidRDefault="00A35FF7">
              <w:pPr>
                <w:rPr>
                  <w:rFonts w:ascii="Times New Roman" w:hAnsi="Times New Roman" w:cs="Times New Roman"/>
                </w:rPr>
              </w:pPr>
              <w:r w:rsidRPr="006A122B">
                <w:rPr>
                  <w:rFonts w:ascii="Times New Roman" w:hAnsi="Times New Roman" w:cs="Times New Roman"/>
                  <w:b/>
                  <w:bCs/>
                  <w:noProof/>
                </w:rPr>
                <w:fldChar w:fldCharType="end"/>
              </w:r>
            </w:p>
          </w:sdtContent>
        </w:sdt>
      </w:sdtContent>
    </w:sdt>
    <w:p w14:paraId="0FF334F9" w14:textId="77777777"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8B79B4" w:rsidRDefault="008B79B4">
      <w:pPr>
        <w:pStyle w:val="CommentText"/>
      </w:pPr>
      <w:r>
        <w:rPr>
          <w:rStyle w:val="CommentReference"/>
        </w:rPr>
        <w:annotationRef/>
      </w:r>
      <w:r>
        <w:t xml:space="preserve">I WONDER WHETHER WE SHOULD USE THE TERM </w:t>
      </w:r>
    </w:p>
    <w:p w14:paraId="34E67CBD" w14:textId="6C752FB8" w:rsidR="008B79B4" w:rsidRDefault="008B79B4">
      <w:pPr>
        <w:pStyle w:val="CommentText"/>
      </w:pPr>
      <w:r>
        <w:t xml:space="preserve">“Improper external validation” </w:t>
      </w:r>
    </w:p>
  </w:comment>
  <w:comment w:id="1" w:author="Subhash Basak" w:date="2017-07-22T10:30:00Z" w:initials="SCB">
    <w:p w14:paraId="4BC043FB" w14:textId="77777777" w:rsidR="008B79B4" w:rsidRDefault="008B79B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4BC043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1E6DC"/>
  <w16cid:commentId w16cid:paraId="4BC043FB" w16cid:durableId="1D21E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33C19"/>
    <w:rsid w:val="00053F37"/>
    <w:rsid w:val="00066F1A"/>
    <w:rsid w:val="000A7D96"/>
    <w:rsid w:val="000B0CD4"/>
    <w:rsid w:val="000B2370"/>
    <w:rsid w:val="000C1F81"/>
    <w:rsid w:val="00127EE4"/>
    <w:rsid w:val="00154C5D"/>
    <w:rsid w:val="00181CD2"/>
    <w:rsid w:val="001A4D10"/>
    <w:rsid w:val="001E0012"/>
    <w:rsid w:val="0023643E"/>
    <w:rsid w:val="002364FB"/>
    <w:rsid w:val="002608EB"/>
    <w:rsid w:val="002651DD"/>
    <w:rsid w:val="002748B8"/>
    <w:rsid w:val="002774E8"/>
    <w:rsid w:val="002A6ECF"/>
    <w:rsid w:val="002E3A39"/>
    <w:rsid w:val="0034779A"/>
    <w:rsid w:val="00395FFD"/>
    <w:rsid w:val="003A11CC"/>
    <w:rsid w:val="003D1DAB"/>
    <w:rsid w:val="00415017"/>
    <w:rsid w:val="00426E97"/>
    <w:rsid w:val="00452A6A"/>
    <w:rsid w:val="00492416"/>
    <w:rsid w:val="004C01F4"/>
    <w:rsid w:val="00526CD4"/>
    <w:rsid w:val="0053146F"/>
    <w:rsid w:val="00562DDD"/>
    <w:rsid w:val="005B1A79"/>
    <w:rsid w:val="005C2EAC"/>
    <w:rsid w:val="005D3786"/>
    <w:rsid w:val="005E1CED"/>
    <w:rsid w:val="005F2290"/>
    <w:rsid w:val="005F4B77"/>
    <w:rsid w:val="005F4DEC"/>
    <w:rsid w:val="00640010"/>
    <w:rsid w:val="006459B0"/>
    <w:rsid w:val="0065092A"/>
    <w:rsid w:val="00683C2C"/>
    <w:rsid w:val="00694874"/>
    <w:rsid w:val="006A122B"/>
    <w:rsid w:val="006B2AC0"/>
    <w:rsid w:val="006C58A7"/>
    <w:rsid w:val="00764E91"/>
    <w:rsid w:val="00784205"/>
    <w:rsid w:val="00797013"/>
    <w:rsid w:val="007F2D48"/>
    <w:rsid w:val="00830B3A"/>
    <w:rsid w:val="00834FA0"/>
    <w:rsid w:val="0084053F"/>
    <w:rsid w:val="00841615"/>
    <w:rsid w:val="008B79B4"/>
    <w:rsid w:val="009001E7"/>
    <w:rsid w:val="00903449"/>
    <w:rsid w:val="00923963"/>
    <w:rsid w:val="00927B18"/>
    <w:rsid w:val="009363AD"/>
    <w:rsid w:val="009666A2"/>
    <w:rsid w:val="00972D5D"/>
    <w:rsid w:val="009879AE"/>
    <w:rsid w:val="00990000"/>
    <w:rsid w:val="009965C5"/>
    <w:rsid w:val="009B3A10"/>
    <w:rsid w:val="009C126B"/>
    <w:rsid w:val="009E0EE9"/>
    <w:rsid w:val="00A23120"/>
    <w:rsid w:val="00A30E29"/>
    <w:rsid w:val="00A35FF7"/>
    <w:rsid w:val="00A63567"/>
    <w:rsid w:val="00A73763"/>
    <w:rsid w:val="00A73B99"/>
    <w:rsid w:val="00AA3801"/>
    <w:rsid w:val="00B00AB0"/>
    <w:rsid w:val="00B06FFC"/>
    <w:rsid w:val="00B6757A"/>
    <w:rsid w:val="00B858CA"/>
    <w:rsid w:val="00BA12FF"/>
    <w:rsid w:val="00BB05E5"/>
    <w:rsid w:val="00C1390E"/>
    <w:rsid w:val="00C40804"/>
    <w:rsid w:val="00C53723"/>
    <w:rsid w:val="00C608A7"/>
    <w:rsid w:val="00C65C49"/>
    <w:rsid w:val="00C755C9"/>
    <w:rsid w:val="00D275BF"/>
    <w:rsid w:val="00D3450D"/>
    <w:rsid w:val="00DA59EB"/>
    <w:rsid w:val="00DB73B8"/>
    <w:rsid w:val="00DC2B39"/>
    <w:rsid w:val="00DE21B9"/>
    <w:rsid w:val="00DE52D5"/>
    <w:rsid w:val="00E20E7E"/>
    <w:rsid w:val="00E433B8"/>
    <w:rsid w:val="00E66B26"/>
    <w:rsid w:val="00EA5591"/>
    <w:rsid w:val="00EB046D"/>
    <w:rsid w:val="00ED1963"/>
    <w:rsid w:val="00F02658"/>
    <w:rsid w:val="00F16E75"/>
    <w:rsid w:val="00F41E9C"/>
    <w:rsid w:val="00F5713F"/>
    <w:rsid w:val="00F666FB"/>
    <w:rsid w:val="00F7070F"/>
    <w:rsid w:val="00F74CC5"/>
    <w:rsid w:val="00FF2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del.nus.edu.sg/software/padel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12</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13</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14</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15</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16</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17</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18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19</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20</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21</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22</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23</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24</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25</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6</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5</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26</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27</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28</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29</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30</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31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7</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32</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33</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34</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35</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36</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38</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40</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41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42</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10</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43</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44</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46</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47</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49</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50</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51</b:RefOrder>
  </b:Source>
  <b:Source>
    <b:Tag>Syb95</b:Tag>
    <b:SourceType>Book</b:SourceType>
    <b:Guid>{79A6343C-5840-4331-B93A-EBBC386748F9}</b:Guid>
    <b:Title>Sybyl Version 6.2</b:Title>
    <b:Year>1995</b:Year>
    <b:City>St. Louis, MO</b:City>
    <b:Publisher>Tripos Associates, Inc.</b:Publisher>
    <b:RefOrder>52</b:RefOrder>
  </b:Source>
  <b:Source>
    <b:Tag>Mol03</b:Tag>
    <b:SourceType>Book</b:SourceType>
    <b:Guid>{675ECDB1-B36D-4BC2-BFAD-2FED03323732}</b:Guid>
    <b:Title>MolconnZ v4.05</b:Title>
    <b:Year>2003</b:Year>
    <b:Publisher>Hall Ass. Consult.</b:Publisher>
    <b:City>Quincy, MA</b:City>
    <b:RefOrder>53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8</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9</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11</b:RefOrder>
  </b:Source>
</b:Sources>
</file>

<file path=customXml/itemProps1.xml><?xml version="1.0" encoding="utf-8"?>
<ds:datastoreItem xmlns:ds="http://schemas.openxmlformats.org/officeDocument/2006/customXml" ds:itemID="{C9728450-A506-4C94-AB79-298775C66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32</cp:revision>
  <dcterms:created xsi:type="dcterms:W3CDTF">2017-07-22T15:46:00Z</dcterms:created>
  <dcterms:modified xsi:type="dcterms:W3CDTF">2017-07-25T20:05:00Z</dcterms:modified>
</cp:coreProperties>
</file>